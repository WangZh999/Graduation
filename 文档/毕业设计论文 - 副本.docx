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Default Extension="vsdx" ContentType="application/vnd.ms-visio.drawing"/>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BBF626" w14:textId="77777777" w:rsidR="0041273B" w:rsidRDefault="0041273B" w:rsidP="0041273B">
      <w:pPr>
        <w:spacing w:line="500" w:lineRule="exact"/>
        <w:ind w:firstLine="643"/>
        <w:jc w:val="center"/>
        <w:rPr>
          <w:rFonts w:eastAsia="黑体"/>
          <w:b/>
          <w:sz w:val="32"/>
        </w:rPr>
      </w:pPr>
      <w:bookmarkStart w:id="0" w:name="_top"/>
      <w:bookmarkStart w:id="1" w:name="_GoBack"/>
      <w:bookmarkEnd w:id="0"/>
      <w:bookmarkEnd w:id="1"/>
    </w:p>
    <w:p w14:paraId="58DECED1" w14:textId="77777777" w:rsidR="0041273B" w:rsidRDefault="0041273B" w:rsidP="00E70C6F">
      <w:pPr>
        <w:ind w:firstLineChars="0" w:firstLine="0"/>
        <w:jc w:val="center"/>
        <w:rPr>
          <w:rFonts w:eastAsia="黑体"/>
          <w:sz w:val="34"/>
        </w:rPr>
      </w:pPr>
      <w:r>
        <w:rPr>
          <w:rFonts w:hAnsi="宋体" w:hint="eastAsia"/>
        </w:rPr>
        <w:t xml:space="preserve"> </w:t>
      </w:r>
      <w:bookmarkStart w:id="2" w:name="_1064953734"/>
      <w:bookmarkStart w:id="3" w:name="_1065102613"/>
      <w:bookmarkEnd w:id="2"/>
      <w:bookmarkEnd w:id="3"/>
      <w:r>
        <w:rPr>
          <w:rFonts w:hAnsi="宋体"/>
        </w:rPr>
        <w:object w:dxaOrig="3172" w:dyaOrig="721" w14:anchorId="17981D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5.35pt;height:46.35pt;mso-position-horizontal-relative:page;mso-position-vertical-relative:page" o:ole="" filled="t">
            <v:imagedata r:id="rId8" o:title="" grayscale="t" bilevel="t"/>
          </v:shape>
          <o:OLEObject Type="Embed" ProgID="Word.Picture.8" ShapeID="_x0000_i1025" DrawAspect="Content" ObjectID="_1588451381" r:id="rId9"/>
        </w:object>
      </w:r>
    </w:p>
    <w:p w14:paraId="76B11EE9" w14:textId="77777777" w:rsidR="0041273B" w:rsidRDefault="0041273B" w:rsidP="0041273B">
      <w:pPr>
        <w:adjustRightInd w:val="0"/>
        <w:snapToGrid w:val="0"/>
        <w:ind w:firstLine="401"/>
        <w:jc w:val="center"/>
        <w:rPr>
          <w:b/>
          <w:bCs/>
          <w:spacing w:val="20"/>
          <w:sz w:val="18"/>
        </w:rPr>
      </w:pPr>
    </w:p>
    <w:p w14:paraId="03FBBB92" w14:textId="77777777" w:rsidR="0041273B" w:rsidRDefault="0041273B" w:rsidP="0041273B">
      <w:pPr>
        <w:adjustRightInd w:val="0"/>
        <w:snapToGrid w:val="0"/>
        <w:ind w:firstLine="401"/>
        <w:jc w:val="center"/>
        <w:rPr>
          <w:b/>
          <w:bCs/>
          <w:spacing w:val="20"/>
          <w:sz w:val="18"/>
        </w:rPr>
      </w:pPr>
    </w:p>
    <w:p w14:paraId="6B578B4E" w14:textId="77777777" w:rsidR="0041273B" w:rsidRDefault="0041273B" w:rsidP="00E70C6F">
      <w:pPr>
        <w:ind w:firstLineChars="0" w:firstLine="0"/>
        <w:jc w:val="center"/>
        <w:rPr>
          <w:rFonts w:ascii="华文中宋" w:eastAsia="华文中宋" w:hAnsi="华文中宋"/>
          <w:b/>
          <w:bCs/>
          <w:sz w:val="72"/>
          <w:szCs w:val="72"/>
        </w:rPr>
      </w:pPr>
      <w:r>
        <w:rPr>
          <w:rFonts w:ascii="华文中宋" w:eastAsia="华文中宋" w:hAnsi="华文中宋" w:hint="eastAsia"/>
          <w:b/>
          <w:bCs/>
          <w:spacing w:val="20"/>
          <w:sz w:val="72"/>
          <w:szCs w:val="72"/>
        </w:rPr>
        <w:t>本科生毕业设计[论文]</w:t>
      </w:r>
    </w:p>
    <w:p w14:paraId="3A744202" w14:textId="2A2F0E6C" w:rsidR="0041273B" w:rsidRDefault="0041273B" w:rsidP="00E70C6F">
      <w:pPr>
        <w:ind w:firstLineChars="0" w:firstLine="0"/>
        <w:jc w:val="center"/>
        <w:rPr>
          <w:rFonts w:ascii="黑体" w:eastAsia="黑体" w:hAnsi="黑体"/>
          <w:bCs/>
          <w:color w:val="FF0000"/>
          <w:sz w:val="36"/>
          <w:szCs w:val="36"/>
        </w:rPr>
      </w:pPr>
      <w:r>
        <w:rPr>
          <w:rFonts w:ascii="黑体" w:eastAsia="黑体" w:hint="eastAsia"/>
          <w:b/>
          <w:sz w:val="44"/>
          <w:szCs w:val="44"/>
        </w:rPr>
        <w:t>基于多目标</w:t>
      </w:r>
      <w:r w:rsidR="00214C90">
        <w:rPr>
          <w:rFonts w:ascii="黑体" w:eastAsia="黑体" w:hint="eastAsia"/>
          <w:b/>
          <w:sz w:val="44"/>
          <w:szCs w:val="44"/>
        </w:rPr>
        <w:t>优</w:t>
      </w:r>
      <w:r>
        <w:rPr>
          <w:rFonts w:ascii="黑体" w:eastAsia="黑体" w:hint="eastAsia"/>
          <w:b/>
          <w:sz w:val="44"/>
          <w:szCs w:val="44"/>
        </w:rPr>
        <w:t>化的人工神经网络结构设计</w:t>
      </w:r>
    </w:p>
    <w:p w14:paraId="19151B9F" w14:textId="77777777" w:rsidR="0041273B" w:rsidRDefault="0041273B" w:rsidP="0041273B">
      <w:pPr>
        <w:adjustRightInd w:val="0"/>
        <w:snapToGrid w:val="0"/>
        <w:spacing w:line="264" w:lineRule="auto"/>
        <w:ind w:firstLine="1065"/>
        <w:rPr>
          <w:rFonts w:eastAsia="华文中宋"/>
          <w:b/>
          <w:bCs/>
          <w:spacing w:val="12"/>
          <w:sz w:val="52"/>
          <w:szCs w:val="32"/>
        </w:rPr>
      </w:pPr>
    </w:p>
    <w:p w14:paraId="59D174E2" w14:textId="77777777" w:rsidR="0041273B" w:rsidRDefault="0041273B" w:rsidP="0041273B">
      <w:pPr>
        <w:adjustRightInd w:val="0"/>
        <w:snapToGrid w:val="0"/>
        <w:spacing w:line="264" w:lineRule="auto"/>
        <w:ind w:firstLine="1065"/>
        <w:rPr>
          <w:rFonts w:eastAsia="华文中宋"/>
          <w:b/>
          <w:bCs/>
          <w:spacing w:val="12"/>
          <w:sz w:val="52"/>
          <w:szCs w:val="32"/>
        </w:rPr>
      </w:pPr>
    </w:p>
    <w:p w14:paraId="537DDEF0" w14:textId="3CF7637A" w:rsidR="0041273B" w:rsidRPr="00985EBC" w:rsidRDefault="0041273B" w:rsidP="0041273B">
      <w:pPr>
        <w:spacing w:line="480" w:lineRule="auto"/>
        <w:ind w:firstLineChars="550" w:firstLine="1760"/>
        <w:rPr>
          <w:rFonts w:asciiTheme="minorEastAsia" w:eastAsiaTheme="minorEastAsia" w:hAnsiTheme="minorEastAsia"/>
          <w:sz w:val="32"/>
          <w:szCs w:val="32"/>
        </w:rPr>
      </w:pPr>
      <w:r w:rsidRPr="00985EBC">
        <w:rPr>
          <w:rFonts w:asciiTheme="minorEastAsia" w:eastAsiaTheme="minorEastAsia" w:hAnsiTheme="minorEastAsia" w:hint="eastAsia"/>
          <w:sz w:val="32"/>
          <w:szCs w:val="32"/>
        </w:rPr>
        <w:t xml:space="preserve">院 </w:t>
      </w:r>
      <w:r w:rsidRPr="00985EBC">
        <w:rPr>
          <w:rFonts w:asciiTheme="minorEastAsia" w:eastAsiaTheme="minorEastAsia" w:hAnsiTheme="minorEastAsia"/>
          <w:sz w:val="32"/>
          <w:szCs w:val="32"/>
        </w:rPr>
        <w:t xml:space="preserve">   </w:t>
      </w:r>
      <w:r w:rsidRPr="00985EBC">
        <w:rPr>
          <w:rFonts w:asciiTheme="minorEastAsia" w:eastAsiaTheme="minorEastAsia" w:hAnsiTheme="minorEastAsia" w:hint="eastAsia"/>
          <w:sz w:val="32"/>
          <w:szCs w:val="32"/>
        </w:rPr>
        <w:t>系</w:t>
      </w:r>
      <w:r w:rsidR="00985EBC" w:rsidRPr="00985EBC">
        <w:rPr>
          <w:rFonts w:asciiTheme="minorEastAsia" w:eastAsiaTheme="minorEastAsia" w:hAnsiTheme="minorEastAsia" w:hint="eastAsia"/>
          <w:sz w:val="32"/>
          <w:szCs w:val="32"/>
          <w:u w:val="single" w:color="000000" w:themeColor="text1"/>
        </w:rPr>
        <w:t xml:space="preserve"> </w:t>
      </w:r>
      <w:r w:rsidR="00985EBC" w:rsidRPr="00985EBC">
        <w:rPr>
          <w:rFonts w:asciiTheme="minorEastAsia" w:eastAsiaTheme="minorEastAsia" w:hAnsiTheme="minorEastAsia"/>
          <w:sz w:val="32"/>
          <w:szCs w:val="32"/>
          <w:u w:val="single" w:color="000000" w:themeColor="text1"/>
        </w:rPr>
        <w:t xml:space="preserve">    </w:t>
      </w:r>
      <w:r w:rsidR="00985EBC">
        <w:rPr>
          <w:rFonts w:asciiTheme="minorEastAsia" w:eastAsiaTheme="minorEastAsia" w:hAnsiTheme="minorEastAsia"/>
          <w:sz w:val="32"/>
          <w:szCs w:val="32"/>
          <w:u w:val="single" w:color="000000" w:themeColor="text1"/>
        </w:rPr>
        <w:t xml:space="preserve">  </w:t>
      </w:r>
      <w:r w:rsidR="00985EBC">
        <w:rPr>
          <w:rFonts w:asciiTheme="minorEastAsia" w:eastAsiaTheme="minorEastAsia" w:hAnsiTheme="minorEastAsia" w:hint="eastAsia"/>
          <w:sz w:val="32"/>
          <w:szCs w:val="32"/>
          <w:u w:val="single" w:color="000000" w:themeColor="text1"/>
        </w:rPr>
        <w:t>自动化学院</w:t>
      </w:r>
      <w:r w:rsidR="00985EBC" w:rsidRPr="00985EBC">
        <w:rPr>
          <w:rFonts w:asciiTheme="minorEastAsia" w:eastAsiaTheme="minorEastAsia" w:hAnsiTheme="minorEastAsia"/>
          <w:sz w:val="32"/>
          <w:szCs w:val="32"/>
          <w:u w:val="single" w:color="000000" w:themeColor="text1"/>
        </w:rPr>
        <w:t xml:space="preserve">  </w:t>
      </w:r>
      <w:r w:rsidR="00985EBC">
        <w:rPr>
          <w:rFonts w:asciiTheme="minorEastAsia" w:eastAsiaTheme="minorEastAsia" w:hAnsiTheme="minorEastAsia"/>
          <w:sz w:val="32"/>
          <w:szCs w:val="32"/>
          <w:u w:val="single" w:color="000000" w:themeColor="text1"/>
        </w:rPr>
        <w:t xml:space="preserve"> </w:t>
      </w:r>
      <w:r w:rsidR="00985EBC" w:rsidRPr="00985EBC">
        <w:rPr>
          <w:rFonts w:asciiTheme="minorEastAsia" w:eastAsiaTheme="minorEastAsia" w:hAnsiTheme="minorEastAsia"/>
          <w:sz w:val="32"/>
          <w:szCs w:val="32"/>
          <w:u w:val="single" w:color="000000" w:themeColor="text1"/>
        </w:rPr>
        <w:t xml:space="preserve">    </w:t>
      </w:r>
    </w:p>
    <w:p w14:paraId="1EDE790D" w14:textId="3229F1F5" w:rsidR="0041273B" w:rsidRPr="00985EBC" w:rsidRDefault="0041273B" w:rsidP="0041273B">
      <w:pPr>
        <w:spacing w:line="480" w:lineRule="auto"/>
        <w:ind w:firstLineChars="550" w:firstLine="1760"/>
        <w:rPr>
          <w:rFonts w:asciiTheme="minorEastAsia" w:eastAsiaTheme="minorEastAsia" w:hAnsiTheme="minorEastAsia"/>
          <w:sz w:val="32"/>
          <w:szCs w:val="32"/>
        </w:rPr>
      </w:pPr>
      <w:r w:rsidRPr="00985EBC">
        <w:rPr>
          <w:rFonts w:asciiTheme="minorEastAsia" w:eastAsiaTheme="minorEastAsia" w:hAnsiTheme="minorEastAsia" w:hint="eastAsia"/>
          <w:sz w:val="32"/>
          <w:szCs w:val="32"/>
        </w:rPr>
        <w:t>专业班级</w:t>
      </w:r>
      <w:r w:rsidRPr="00985EBC">
        <w:rPr>
          <w:rFonts w:asciiTheme="minorEastAsia" w:eastAsiaTheme="minorEastAsia" w:hAnsiTheme="minorEastAsia"/>
          <w:sz w:val="32"/>
          <w:u w:val="single"/>
        </w:rPr>
        <w:t xml:space="preserve"> </w:t>
      </w:r>
      <w:r w:rsidRPr="00985EBC">
        <w:rPr>
          <w:rFonts w:asciiTheme="minorEastAsia" w:eastAsiaTheme="minorEastAsia" w:hAnsiTheme="minorEastAsia"/>
          <w:sz w:val="32"/>
          <w:u w:val="single" w:color="000000" w:themeColor="text1"/>
        </w:rPr>
        <w:t xml:space="preserve">   </w:t>
      </w:r>
      <w:r w:rsidR="00985EBC">
        <w:rPr>
          <w:rFonts w:asciiTheme="minorEastAsia" w:eastAsiaTheme="minorEastAsia" w:hAnsiTheme="minorEastAsia"/>
          <w:sz w:val="32"/>
          <w:u w:val="single" w:color="000000" w:themeColor="text1"/>
        </w:rPr>
        <w:t xml:space="preserve"> </w:t>
      </w:r>
      <w:r w:rsidR="00985EBC">
        <w:rPr>
          <w:rFonts w:asciiTheme="minorEastAsia" w:eastAsiaTheme="minorEastAsia" w:hAnsiTheme="minorEastAsia" w:hint="eastAsia"/>
          <w:sz w:val="32"/>
          <w:u w:val="single" w:color="000000" w:themeColor="text1"/>
        </w:rPr>
        <w:t>自动化1</w:t>
      </w:r>
      <w:r w:rsidR="00985EBC">
        <w:rPr>
          <w:rFonts w:asciiTheme="minorEastAsia" w:eastAsiaTheme="minorEastAsia" w:hAnsiTheme="minorEastAsia"/>
          <w:sz w:val="32"/>
          <w:u w:val="single" w:color="000000" w:themeColor="text1"/>
        </w:rPr>
        <w:t>401</w:t>
      </w:r>
      <w:r w:rsidR="00985EBC">
        <w:rPr>
          <w:rFonts w:asciiTheme="minorEastAsia" w:eastAsiaTheme="minorEastAsia" w:hAnsiTheme="minorEastAsia" w:hint="eastAsia"/>
          <w:sz w:val="32"/>
          <w:u w:val="single" w:color="000000" w:themeColor="text1"/>
        </w:rPr>
        <w:t>班</w:t>
      </w:r>
      <w:r w:rsidRPr="00985EBC">
        <w:rPr>
          <w:rFonts w:asciiTheme="minorEastAsia" w:eastAsiaTheme="minorEastAsia" w:hAnsiTheme="minorEastAsia"/>
          <w:sz w:val="32"/>
          <w:u w:val="single" w:color="000000" w:themeColor="text1"/>
        </w:rPr>
        <w:t xml:space="preserve">  </w:t>
      </w:r>
      <w:r w:rsidRPr="00985EBC">
        <w:rPr>
          <w:rFonts w:asciiTheme="minorEastAsia" w:eastAsiaTheme="minorEastAsia" w:hAnsiTheme="minorEastAsia"/>
          <w:sz w:val="32"/>
          <w:u w:val="single"/>
        </w:rPr>
        <w:t xml:space="preserve">    </w:t>
      </w:r>
    </w:p>
    <w:p w14:paraId="57D6B5B9" w14:textId="0D5C5E7C" w:rsidR="0041273B" w:rsidRPr="00985EBC" w:rsidRDefault="0041273B" w:rsidP="0041273B">
      <w:pPr>
        <w:spacing w:line="480" w:lineRule="auto"/>
        <w:ind w:firstLineChars="550" w:firstLine="1760"/>
        <w:rPr>
          <w:rFonts w:asciiTheme="minorEastAsia" w:eastAsiaTheme="minorEastAsia" w:hAnsiTheme="minorEastAsia"/>
          <w:sz w:val="32"/>
          <w:szCs w:val="32"/>
        </w:rPr>
      </w:pPr>
      <w:r w:rsidRPr="00985EBC">
        <w:rPr>
          <w:rFonts w:asciiTheme="minorEastAsia" w:eastAsiaTheme="minorEastAsia" w:hAnsiTheme="minorEastAsia" w:hint="eastAsia"/>
          <w:sz w:val="32"/>
          <w:szCs w:val="32"/>
        </w:rPr>
        <w:t>姓</w:t>
      </w:r>
      <w:r w:rsidRPr="00985EBC">
        <w:rPr>
          <w:rFonts w:asciiTheme="minorEastAsia" w:eastAsiaTheme="minorEastAsia" w:hAnsiTheme="minorEastAsia"/>
          <w:sz w:val="32"/>
          <w:szCs w:val="32"/>
        </w:rPr>
        <w:t xml:space="preserve">    </w:t>
      </w:r>
      <w:r w:rsidRPr="00985EBC">
        <w:rPr>
          <w:rFonts w:asciiTheme="minorEastAsia" w:eastAsiaTheme="minorEastAsia" w:hAnsiTheme="minorEastAsia" w:hint="eastAsia"/>
          <w:sz w:val="32"/>
          <w:szCs w:val="32"/>
        </w:rPr>
        <w:t>名</w:t>
      </w:r>
      <w:r w:rsidRPr="00985EBC">
        <w:rPr>
          <w:rFonts w:asciiTheme="minorEastAsia" w:eastAsiaTheme="minorEastAsia" w:hAnsiTheme="minorEastAsia"/>
          <w:sz w:val="32"/>
          <w:u w:val="single"/>
        </w:rPr>
        <w:t xml:space="preserve">       </w:t>
      </w:r>
      <w:r w:rsidR="00985EBC">
        <w:rPr>
          <w:rFonts w:asciiTheme="minorEastAsia" w:eastAsiaTheme="minorEastAsia" w:hAnsiTheme="minorEastAsia"/>
          <w:sz w:val="32"/>
          <w:u w:val="single"/>
        </w:rPr>
        <w:t xml:space="preserve"> </w:t>
      </w:r>
      <w:r w:rsidR="00985EBC">
        <w:rPr>
          <w:rFonts w:asciiTheme="minorEastAsia" w:eastAsiaTheme="minorEastAsia" w:hAnsiTheme="minorEastAsia" w:hint="eastAsia"/>
          <w:sz w:val="32"/>
          <w:u w:val="single"/>
        </w:rPr>
        <w:t xml:space="preserve">王 </w:t>
      </w:r>
      <w:r w:rsidR="00985EBC">
        <w:rPr>
          <w:rFonts w:asciiTheme="minorEastAsia" w:eastAsiaTheme="minorEastAsia" w:hAnsiTheme="minorEastAsia"/>
          <w:sz w:val="32"/>
          <w:u w:val="single"/>
        </w:rPr>
        <w:t xml:space="preserve"> </w:t>
      </w:r>
      <w:r w:rsidR="00985EBC">
        <w:rPr>
          <w:rFonts w:asciiTheme="minorEastAsia" w:eastAsiaTheme="minorEastAsia" w:hAnsiTheme="minorEastAsia" w:hint="eastAsia"/>
          <w:sz w:val="32"/>
          <w:u w:val="single"/>
        </w:rPr>
        <w:t>壮</w:t>
      </w:r>
      <w:r w:rsidRPr="00985EBC">
        <w:rPr>
          <w:rFonts w:asciiTheme="minorEastAsia" w:eastAsiaTheme="minorEastAsia" w:hAnsiTheme="minorEastAsia"/>
          <w:sz w:val="32"/>
          <w:u w:val="single"/>
        </w:rPr>
        <w:t xml:space="preserve">  </w:t>
      </w:r>
      <w:r w:rsidR="00985EBC">
        <w:rPr>
          <w:rFonts w:asciiTheme="minorEastAsia" w:eastAsiaTheme="minorEastAsia" w:hAnsiTheme="minorEastAsia"/>
          <w:sz w:val="32"/>
          <w:u w:val="single"/>
        </w:rPr>
        <w:t xml:space="preserve"> </w:t>
      </w:r>
      <w:r w:rsidRPr="00985EBC">
        <w:rPr>
          <w:rFonts w:asciiTheme="minorEastAsia" w:eastAsiaTheme="minorEastAsia" w:hAnsiTheme="minorEastAsia"/>
          <w:sz w:val="32"/>
          <w:u w:val="single"/>
        </w:rPr>
        <w:t xml:space="preserve"> </w:t>
      </w:r>
      <w:r w:rsidR="00FB310D">
        <w:rPr>
          <w:rFonts w:asciiTheme="minorEastAsia" w:eastAsiaTheme="minorEastAsia" w:hAnsiTheme="minorEastAsia"/>
          <w:sz w:val="32"/>
          <w:u w:val="single"/>
        </w:rPr>
        <w:t xml:space="preserve"> </w:t>
      </w:r>
      <w:r w:rsidRPr="00985EBC">
        <w:rPr>
          <w:rFonts w:asciiTheme="minorEastAsia" w:eastAsiaTheme="minorEastAsia" w:hAnsiTheme="minorEastAsia"/>
          <w:sz w:val="32"/>
          <w:u w:val="single"/>
        </w:rPr>
        <w:t xml:space="preserve">     </w:t>
      </w:r>
    </w:p>
    <w:p w14:paraId="6306576A" w14:textId="3C0F1437" w:rsidR="0041273B" w:rsidRPr="00985EBC" w:rsidRDefault="0041273B" w:rsidP="0041273B">
      <w:pPr>
        <w:spacing w:line="480" w:lineRule="auto"/>
        <w:ind w:firstLineChars="550" w:firstLine="1760"/>
        <w:rPr>
          <w:rFonts w:asciiTheme="minorEastAsia" w:eastAsiaTheme="minorEastAsia" w:hAnsiTheme="minorEastAsia"/>
          <w:sz w:val="32"/>
          <w:szCs w:val="32"/>
        </w:rPr>
      </w:pPr>
      <w:r w:rsidRPr="00985EBC">
        <w:rPr>
          <w:rFonts w:asciiTheme="minorEastAsia" w:eastAsiaTheme="minorEastAsia" w:hAnsiTheme="minorEastAsia" w:hint="eastAsia"/>
          <w:sz w:val="32"/>
          <w:szCs w:val="32"/>
        </w:rPr>
        <w:t>学</w:t>
      </w:r>
      <w:r w:rsidRPr="00985EBC">
        <w:rPr>
          <w:rFonts w:asciiTheme="minorEastAsia" w:eastAsiaTheme="minorEastAsia" w:hAnsiTheme="minorEastAsia"/>
          <w:sz w:val="32"/>
          <w:szCs w:val="32"/>
        </w:rPr>
        <w:t xml:space="preserve">    </w:t>
      </w:r>
      <w:r w:rsidRPr="00985EBC">
        <w:rPr>
          <w:rFonts w:asciiTheme="minorEastAsia" w:eastAsiaTheme="minorEastAsia" w:hAnsiTheme="minorEastAsia" w:hint="eastAsia"/>
          <w:sz w:val="32"/>
          <w:szCs w:val="32"/>
        </w:rPr>
        <w:t>号</w:t>
      </w:r>
      <w:r w:rsidRPr="00985EBC">
        <w:rPr>
          <w:rFonts w:asciiTheme="minorEastAsia" w:eastAsiaTheme="minorEastAsia" w:hAnsiTheme="minorEastAsia"/>
          <w:sz w:val="32"/>
          <w:u w:val="single"/>
        </w:rPr>
        <w:t xml:space="preserve">   </w:t>
      </w:r>
      <w:r w:rsidR="00985EBC">
        <w:rPr>
          <w:rFonts w:asciiTheme="minorEastAsia" w:eastAsiaTheme="minorEastAsia" w:hAnsiTheme="minorEastAsia"/>
          <w:sz w:val="32"/>
          <w:u w:val="single"/>
        </w:rPr>
        <w:t xml:space="preserve"> </w:t>
      </w:r>
      <w:r w:rsidRPr="00985EBC">
        <w:rPr>
          <w:rFonts w:asciiTheme="minorEastAsia" w:eastAsiaTheme="minorEastAsia" w:hAnsiTheme="minorEastAsia"/>
          <w:sz w:val="32"/>
          <w:u w:val="single"/>
        </w:rPr>
        <w:t xml:space="preserve">  </w:t>
      </w:r>
      <w:r w:rsidR="00985EBC">
        <w:rPr>
          <w:rFonts w:asciiTheme="minorEastAsia" w:eastAsiaTheme="minorEastAsia" w:hAnsiTheme="minorEastAsia" w:hint="eastAsia"/>
          <w:sz w:val="32"/>
          <w:u w:val="single"/>
        </w:rPr>
        <w:t>U201414260</w:t>
      </w:r>
      <w:r w:rsidR="00985EBC">
        <w:rPr>
          <w:rFonts w:asciiTheme="minorEastAsia" w:eastAsiaTheme="minorEastAsia" w:hAnsiTheme="minorEastAsia"/>
          <w:sz w:val="32"/>
          <w:u w:val="single"/>
        </w:rPr>
        <w:t xml:space="preserve">  </w:t>
      </w:r>
      <w:r w:rsidR="00FB310D">
        <w:rPr>
          <w:rFonts w:asciiTheme="minorEastAsia" w:eastAsiaTheme="minorEastAsia" w:hAnsiTheme="minorEastAsia"/>
          <w:sz w:val="32"/>
          <w:u w:val="single"/>
        </w:rPr>
        <w:t xml:space="preserve"> </w:t>
      </w:r>
      <w:r w:rsidRPr="00985EBC">
        <w:rPr>
          <w:rFonts w:asciiTheme="minorEastAsia" w:eastAsiaTheme="minorEastAsia" w:hAnsiTheme="minorEastAsia"/>
          <w:sz w:val="32"/>
          <w:u w:val="single"/>
        </w:rPr>
        <w:t xml:space="preserve">     </w:t>
      </w:r>
    </w:p>
    <w:p w14:paraId="152E0361" w14:textId="2987639D" w:rsidR="0041273B" w:rsidRPr="00985EBC" w:rsidRDefault="0041273B" w:rsidP="0041273B">
      <w:pPr>
        <w:spacing w:line="480" w:lineRule="auto"/>
        <w:ind w:firstLineChars="550" w:firstLine="1760"/>
        <w:rPr>
          <w:rFonts w:asciiTheme="minorEastAsia" w:eastAsiaTheme="minorEastAsia" w:hAnsiTheme="minorEastAsia"/>
          <w:sz w:val="32"/>
          <w:u w:val="single"/>
        </w:rPr>
      </w:pPr>
      <w:r w:rsidRPr="00985EBC">
        <w:rPr>
          <w:rFonts w:asciiTheme="minorEastAsia" w:eastAsiaTheme="minorEastAsia" w:hAnsiTheme="minorEastAsia" w:hint="eastAsia"/>
          <w:sz w:val="32"/>
          <w:szCs w:val="32"/>
        </w:rPr>
        <w:t>指导教师</w:t>
      </w:r>
      <w:r w:rsidRPr="00985EBC">
        <w:rPr>
          <w:rFonts w:asciiTheme="minorEastAsia" w:eastAsiaTheme="minorEastAsia" w:hAnsiTheme="minorEastAsia"/>
          <w:sz w:val="32"/>
          <w:u w:val="single"/>
        </w:rPr>
        <w:t xml:space="preserve">      </w:t>
      </w:r>
      <w:r w:rsidR="00985EBC">
        <w:rPr>
          <w:rFonts w:asciiTheme="minorEastAsia" w:eastAsiaTheme="minorEastAsia" w:hAnsiTheme="minorEastAsia"/>
          <w:sz w:val="32"/>
          <w:u w:val="single"/>
        </w:rPr>
        <w:t xml:space="preserve"> </w:t>
      </w:r>
      <w:r w:rsidRPr="00985EBC">
        <w:rPr>
          <w:rFonts w:asciiTheme="minorEastAsia" w:eastAsiaTheme="minorEastAsia" w:hAnsiTheme="minorEastAsia"/>
          <w:sz w:val="32"/>
          <w:u w:val="single"/>
        </w:rPr>
        <w:t xml:space="preserve"> </w:t>
      </w:r>
      <w:r w:rsidR="00985EBC">
        <w:rPr>
          <w:rFonts w:asciiTheme="minorEastAsia" w:eastAsiaTheme="minorEastAsia" w:hAnsiTheme="minorEastAsia" w:hint="eastAsia"/>
          <w:sz w:val="32"/>
          <w:u w:val="single"/>
        </w:rPr>
        <w:t xml:space="preserve">潘林强 </w:t>
      </w:r>
      <w:r w:rsidR="00985EBC">
        <w:rPr>
          <w:rFonts w:asciiTheme="minorEastAsia" w:eastAsiaTheme="minorEastAsia" w:hAnsiTheme="minorEastAsia"/>
          <w:sz w:val="32"/>
          <w:u w:val="single"/>
        </w:rPr>
        <w:t xml:space="preserve"> </w:t>
      </w:r>
      <w:r w:rsidRPr="00985EBC">
        <w:rPr>
          <w:rFonts w:asciiTheme="minorEastAsia" w:eastAsiaTheme="minorEastAsia" w:hAnsiTheme="minorEastAsia"/>
          <w:sz w:val="32"/>
          <w:u w:val="single"/>
        </w:rPr>
        <w:t xml:space="preserve">  </w:t>
      </w:r>
      <w:r w:rsidR="00FB310D">
        <w:rPr>
          <w:rFonts w:asciiTheme="minorEastAsia" w:eastAsiaTheme="minorEastAsia" w:hAnsiTheme="minorEastAsia"/>
          <w:sz w:val="32"/>
          <w:u w:val="single"/>
        </w:rPr>
        <w:t xml:space="preserve"> </w:t>
      </w:r>
      <w:r w:rsidR="00985EBC">
        <w:rPr>
          <w:rFonts w:asciiTheme="minorEastAsia" w:eastAsiaTheme="minorEastAsia" w:hAnsiTheme="minorEastAsia"/>
          <w:sz w:val="32"/>
          <w:u w:val="single"/>
        </w:rPr>
        <w:t xml:space="preserve">  </w:t>
      </w:r>
      <w:r w:rsidRPr="00985EBC">
        <w:rPr>
          <w:rFonts w:asciiTheme="minorEastAsia" w:eastAsiaTheme="minorEastAsia" w:hAnsiTheme="minorEastAsia"/>
          <w:sz w:val="32"/>
          <w:u w:val="single"/>
        </w:rPr>
        <w:t xml:space="preserve">   </w:t>
      </w:r>
    </w:p>
    <w:p w14:paraId="22C379D7" w14:textId="6C53C979" w:rsidR="0041273B" w:rsidRDefault="0041273B" w:rsidP="0060412D">
      <w:pPr>
        <w:ind w:firstLineChars="550" w:firstLine="1760"/>
        <w:rPr>
          <w:rFonts w:ascii="华文中宋" w:eastAsia="华文中宋" w:hAnsi="华文中宋"/>
          <w:sz w:val="32"/>
          <w:szCs w:val="32"/>
        </w:rPr>
      </w:pPr>
    </w:p>
    <w:p w14:paraId="65650AAF" w14:textId="77777777" w:rsidR="0060412D" w:rsidRDefault="0060412D" w:rsidP="0060412D">
      <w:pPr>
        <w:ind w:firstLineChars="550" w:firstLine="1760"/>
        <w:rPr>
          <w:rFonts w:ascii="华文中宋" w:eastAsia="华文中宋" w:hAnsi="华文中宋"/>
          <w:sz w:val="32"/>
          <w:szCs w:val="32"/>
        </w:rPr>
      </w:pPr>
    </w:p>
    <w:p w14:paraId="08B23445" w14:textId="397021F1" w:rsidR="0041273B" w:rsidRPr="0041273B" w:rsidRDefault="0041273B" w:rsidP="0041273B">
      <w:pPr>
        <w:spacing w:line="480" w:lineRule="auto"/>
        <w:ind w:firstLine="640"/>
        <w:jc w:val="right"/>
      </w:pPr>
      <w:r>
        <w:rPr>
          <w:rFonts w:ascii="华文中宋" w:eastAsia="华文中宋" w:hAnsi="华文中宋" w:hint="eastAsia"/>
          <w:bCs/>
          <w:sz w:val="32"/>
          <w:szCs w:val="32"/>
        </w:rPr>
        <w:t>年   月   日</w:t>
      </w:r>
    </w:p>
    <w:p w14:paraId="4D32A1A6" w14:textId="190DA887" w:rsidR="007429AA" w:rsidRDefault="0041273B" w:rsidP="00CA62B4">
      <w:pPr>
        <w:suppressAutoHyphens w:val="0"/>
        <w:spacing w:after="160" w:line="259" w:lineRule="auto"/>
        <w:ind w:firstLineChars="0" w:firstLine="0"/>
        <w:jc w:val="left"/>
        <w:rPr>
          <w:rFonts w:ascii="黑体" w:eastAsia="黑体" w:hAnsi="黑体"/>
          <w:b/>
          <w:bCs/>
          <w:sz w:val="36"/>
          <w:szCs w:val="36"/>
        </w:rPr>
      </w:pPr>
      <w:r>
        <w:rPr>
          <w:lang w:val="zh-CN"/>
        </w:rPr>
        <w:br w:type="page"/>
      </w:r>
    </w:p>
    <w:p w14:paraId="6BC558E6" w14:textId="77777777" w:rsidR="00117EF8" w:rsidRDefault="00117EF8" w:rsidP="00117EF8">
      <w:pPr>
        <w:spacing w:line="240" w:lineRule="auto"/>
        <w:ind w:firstLine="723"/>
        <w:jc w:val="center"/>
        <w:rPr>
          <w:rFonts w:ascii="黑体" w:eastAsia="黑体" w:hAnsi="黑体"/>
          <w:b/>
          <w:bCs/>
          <w:sz w:val="36"/>
          <w:szCs w:val="36"/>
        </w:rPr>
      </w:pPr>
    </w:p>
    <w:p w14:paraId="4435F48B" w14:textId="66086987" w:rsidR="0041273B" w:rsidRDefault="0041273B" w:rsidP="0041273B">
      <w:pPr>
        <w:spacing w:beforeLines="150" w:before="360"/>
        <w:ind w:firstLine="723"/>
        <w:jc w:val="center"/>
        <w:rPr>
          <w:rFonts w:ascii="楷体_GB2312" w:eastAsia="楷体_GB2312"/>
          <w:color w:val="FF0000"/>
        </w:rPr>
      </w:pPr>
      <w:r>
        <w:rPr>
          <w:rFonts w:ascii="黑体" w:eastAsia="黑体" w:hAnsi="黑体"/>
          <w:b/>
          <w:bCs/>
          <w:sz w:val="36"/>
          <w:szCs w:val="36"/>
        </w:rPr>
        <w:t>学位论文原创性声明</w:t>
      </w:r>
    </w:p>
    <w:p w14:paraId="6545E370" w14:textId="4A755787" w:rsidR="0041273B" w:rsidRDefault="0041273B" w:rsidP="0060412D">
      <w:pPr>
        <w:ind w:firstLine="480"/>
        <w:rPr>
          <w:szCs w:val="21"/>
        </w:rPr>
      </w:pPr>
      <w:r>
        <w:rPr>
          <w:szCs w:val="21"/>
        </w:rPr>
        <w:t>本人郑重声明：所呈交的论文是本人在导师的指导下独立进行研究所取得的研究成果。除了文中特别加以标注引用的内容外，本论文不包括任何其他个人或集体已经发表或撰写的成果作品。本人完全意识到本声明的法律后果由本人承担。</w:t>
      </w:r>
    </w:p>
    <w:p w14:paraId="12ABA552" w14:textId="77777777" w:rsidR="00B36FAE" w:rsidRDefault="00B36FAE" w:rsidP="0060412D">
      <w:pPr>
        <w:ind w:firstLine="504"/>
        <w:rPr>
          <w:rFonts w:ascii="楷体_GB2312" w:eastAsia="楷体_GB2312"/>
          <w:color w:val="FF0000"/>
        </w:rPr>
      </w:pPr>
    </w:p>
    <w:p w14:paraId="45333639" w14:textId="77777777" w:rsidR="0041273B" w:rsidRDefault="0041273B" w:rsidP="0041273B">
      <w:pPr>
        <w:wordWrap w:val="0"/>
        <w:ind w:firstLine="480"/>
        <w:jc w:val="right"/>
      </w:pPr>
      <w:r>
        <w:t>作者签名：</w:t>
      </w:r>
      <w:r>
        <w:t xml:space="preserve">  </w:t>
      </w:r>
      <w:r>
        <w:rPr>
          <w:rFonts w:hint="eastAsia"/>
        </w:rPr>
        <w:t xml:space="preserve">  </w:t>
      </w:r>
      <w:r>
        <w:t xml:space="preserve"> </w:t>
      </w:r>
      <w:r>
        <w:rPr>
          <w:rFonts w:hint="eastAsia"/>
        </w:rPr>
        <w:t xml:space="preserve">  </w:t>
      </w:r>
      <w:r>
        <w:t xml:space="preserve">      </w:t>
      </w:r>
      <w:r>
        <w:t>年</w:t>
      </w:r>
      <w:r>
        <w:t xml:space="preserve">   </w:t>
      </w:r>
      <w:r>
        <w:t>月</w:t>
      </w:r>
      <w:r>
        <w:t xml:space="preserve">    </w:t>
      </w:r>
      <w:r>
        <w:t>日</w:t>
      </w:r>
    </w:p>
    <w:p w14:paraId="42F70968" w14:textId="77777777" w:rsidR="0060412D" w:rsidRDefault="0060412D" w:rsidP="0041273B">
      <w:pPr>
        <w:spacing w:beforeLines="100" w:before="240"/>
        <w:ind w:firstLine="803"/>
        <w:jc w:val="center"/>
        <w:rPr>
          <w:b/>
          <w:bCs/>
          <w:sz w:val="40"/>
          <w:szCs w:val="36"/>
        </w:rPr>
      </w:pPr>
    </w:p>
    <w:p w14:paraId="45B8271D" w14:textId="77777777" w:rsidR="0041273B" w:rsidRDefault="0041273B" w:rsidP="0041273B">
      <w:pPr>
        <w:spacing w:beforeLines="100" w:before="240"/>
        <w:ind w:firstLine="803"/>
        <w:jc w:val="center"/>
        <w:rPr>
          <w:b/>
          <w:bCs/>
          <w:sz w:val="40"/>
          <w:szCs w:val="36"/>
        </w:rPr>
      </w:pPr>
    </w:p>
    <w:p w14:paraId="698F30E5" w14:textId="5A400E17" w:rsidR="0041273B" w:rsidRDefault="0041273B" w:rsidP="0041273B">
      <w:pPr>
        <w:spacing w:beforeLines="150" w:before="360"/>
        <w:ind w:firstLine="723"/>
        <w:jc w:val="center"/>
        <w:rPr>
          <w:rFonts w:ascii="楷体_GB2312" w:eastAsia="楷体_GB2312"/>
          <w:color w:val="FF0000"/>
        </w:rPr>
      </w:pPr>
      <w:r>
        <w:rPr>
          <w:rFonts w:ascii="黑体" w:eastAsia="黑体" w:hAnsi="黑体"/>
          <w:b/>
          <w:bCs/>
          <w:sz w:val="36"/>
          <w:szCs w:val="36"/>
        </w:rPr>
        <w:t>学位论文版权使用授权书</w:t>
      </w:r>
    </w:p>
    <w:p w14:paraId="3553AD3D" w14:textId="7CEF833F" w:rsidR="0041273B" w:rsidRDefault="0041273B" w:rsidP="0041273B">
      <w:pPr>
        <w:ind w:firstLine="480"/>
        <w:rPr>
          <w:szCs w:val="21"/>
        </w:rPr>
      </w:pPr>
      <w:r>
        <w:rPr>
          <w:szCs w:val="21"/>
        </w:rPr>
        <w:t>本学位论文作者完</w:t>
      </w:r>
      <w:r w:rsidR="002C1ABA">
        <w:rPr>
          <w:rFonts w:hint="eastAsia"/>
          <w:szCs w:val="21"/>
        </w:rPr>
        <w:t xml:space="preserve"> </w:t>
      </w:r>
      <w:r>
        <w:rPr>
          <w:szCs w:val="21"/>
        </w:rPr>
        <w:t>全了解学校有关保障、使用学位论文的规定，同意学校保留并向有关学位论文管理部门或机构送交论文的复印件和电子版，允许论文被查阅和借阅。本人授权省级优秀学士论文评选机构将本学位论文的全部或部分内容编入有关数据进行检索，可以采用影印、缩印或扫描等复制手段保存和汇编本学位论文。</w:t>
      </w:r>
    </w:p>
    <w:p w14:paraId="6629D426" w14:textId="77777777" w:rsidR="0041273B" w:rsidRDefault="0041273B" w:rsidP="0041273B">
      <w:pPr>
        <w:ind w:firstLine="480"/>
        <w:rPr>
          <w:szCs w:val="21"/>
        </w:rPr>
      </w:pPr>
      <w:r>
        <w:rPr>
          <w:szCs w:val="21"/>
        </w:rPr>
        <w:t>本学位论文属于</w:t>
      </w:r>
      <w:r>
        <w:rPr>
          <w:rFonts w:hint="eastAsia"/>
          <w:szCs w:val="21"/>
        </w:rPr>
        <w:t xml:space="preserve"> </w:t>
      </w:r>
      <w:r>
        <w:rPr>
          <w:szCs w:val="21"/>
        </w:rPr>
        <w:t>1</w:t>
      </w:r>
      <w:r>
        <w:rPr>
          <w:szCs w:val="21"/>
        </w:rPr>
        <w:t>、保密囗，在</w:t>
      </w:r>
      <w:r>
        <w:rPr>
          <w:szCs w:val="21"/>
        </w:rPr>
        <w:t xml:space="preserve">    </w:t>
      </w:r>
      <w:r>
        <w:rPr>
          <w:szCs w:val="21"/>
        </w:rPr>
        <w:t>年解密后适用本授权书</w:t>
      </w:r>
    </w:p>
    <w:p w14:paraId="6DBCB195" w14:textId="77777777" w:rsidR="0041273B" w:rsidRDefault="0041273B" w:rsidP="0041273B">
      <w:pPr>
        <w:ind w:firstLineChars="950" w:firstLine="2280"/>
        <w:rPr>
          <w:szCs w:val="21"/>
        </w:rPr>
      </w:pPr>
      <w:r>
        <w:rPr>
          <w:szCs w:val="21"/>
        </w:rPr>
        <w:t>2</w:t>
      </w:r>
      <w:r>
        <w:rPr>
          <w:szCs w:val="21"/>
        </w:rPr>
        <w:t>、不保密囗</w:t>
      </w:r>
      <w:r>
        <w:rPr>
          <w:szCs w:val="21"/>
        </w:rPr>
        <w:t xml:space="preserve">  </w:t>
      </w:r>
      <w:r>
        <w:rPr>
          <w:szCs w:val="21"/>
        </w:rPr>
        <w:t>。</w:t>
      </w:r>
    </w:p>
    <w:p w14:paraId="3CA286F8" w14:textId="132E0E6D" w:rsidR="0041273B" w:rsidRDefault="0041273B" w:rsidP="0041273B">
      <w:pPr>
        <w:ind w:firstLineChars="900" w:firstLine="2160"/>
        <w:rPr>
          <w:szCs w:val="21"/>
        </w:rPr>
      </w:pPr>
      <w:r>
        <w:rPr>
          <w:szCs w:val="21"/>
        </w:rPr>
        <w:t>（请在以上相应方框内打</w:t>
      </w:r>
      <w:r>
        <w:rPr>
          <w:szCs w:val="21"/>
        </w:rPr>
        <w:t>“√”</w:t>
      </w:r>
      <w:r>
        <w:rPr>
          <w:szCs w:val="21"/>
        </w:rPr>
        <w:t>）</w:t>
      </w:r>
    </w:p>
    <w:p w14:paraId="68EC352D" w14:textId="77777777" w:rsidR="00B36FAE" w:rsidRDefault="00B36FAE" w:rsidP="0041273B">
      <w:pPr>
        <w:ind w:firstLineChars="900" w:firstLine="2268"/>
        <w:rPr>
          <w:rFonts w:ascii="楷体_GB2312" w:eastAsia="楷体_GB2312"/>
          <w:color w:val="FF0000"/>
        </w:rPr>
      </w:pPr>
    </w:p>
    <w:p w14:paraId="4220BD9F" w14:textId="77777777" w:rsidR="0041273B" w:rsidRDefault="0041273B" w:rsidP="0041273B">
      <w:pPr>
        <w:wordWrap w:val="0"/>
        <w:ind w:firstLine="480"/>
        <w:jc w:val="right"/>
      </w:pPr>
      <w:r>
        <w:t>作者签名：</w:t>
      </w:r>
      <w:r>
        <w:t xml:space="preserve">  </w:t>
      </w:r>
      <w:r>
        <w:rPr>
          <w:rFonts w:hint="eastAsia"/>
        </w:rPr>
        <w:t xml:space="preserve">  </w:t>
      </w:r>
      <w:r>
        <w:t xml:space="preserve"> </w:t>
      </w:r>
      <w:r>
        <w:rPr>
          <w:rFonts w:hint="eastAsia"/>
        </w:rPr>
        <w:t xml:space="preserve">  </w:t>
      </w:r>
      <w:r>
        <w:t xml:space="preserve">      </w:t>
      </w:r>
      <w:r>
        <w:t>年</w:t>
      </w:r>
      <w:r>
        <w:t xml:space="preserve">   </w:t>
      </w:r>
      <w:r>
        <w:t>月</w:t>
      </w:r>
      <w:r>
        <w:t xml:space="preserve">    </w:t>
      </w:r>
      <w:r>
        <w:t>日</w:t>
      </w:r>
    </w:p>
    <w:p w14:paraId="7D175B51" w14:textId="77777777" w:rsidR="0041273B" w:rsidRDefault="0041273B" w:rsidP="0041273B">
      <w:pPr>
        <w:wordWrap w:val="0"/>
        <w:ind w:firstLine="480"/>
        <w:jc w:val="right"/>
      </w:pPr>
      <w:r>
        <w:t>导师签名：</w:t>
      </w:r>
      <w:r>
        <w:t xml:space="preserve">   </w:t>
      </w:r>
      <w:r>
        <w:rPr>
          <w:rFonts w:hint="eastAsia"/>
        </w:rPr>
        <w:t xml:space="preserve">    </w:t>
      </w:r>
      <w:r>
        <w:t xml:space="preserve">      </w:t>
      </w:r>
      <w:r>
        <w:t>年</w:t>
      </w:r>
      <w:r>
        <w:t xml:space="preserve">   </w:t>
      </w:r>
      <w:r>
        <w:t>月</w:t>
      </w:r>
      <w:r>
        <w:t xml:space="preserve">    </w:t>
      </w:r>
      <w:r>
        <w:t>日</w:t>
      </w:r>
    </w:p>
    <w:p w14:paraId="04173B79" w14:textId="77777777" w:rsidR="0041273B" w:rsidRDefault="0041273B" w:rsidP="0041273B">
      <w:pPr>
        <w:ind w:firstLine="480"/>
        <w:jc w:val="right"/>
      </w:pPr>
    </w:p>
    <w:p w14:paraId="4A4BC36D" w14:textId="77777777" w:rsidR="0041273B" w:rsidRDefault="0041273B">
      <w:pPr>
        <w:suppressAutoHyphens w:val="0"/>
        <w:spacing w:after="160" w:line="259" w:lineRule="auto"/>
        <w:ind w:firstLineChars="0" w:firstLine="0"/>
        <w:jc w:val="left"/>
        <w:rPr>
          <w:lang w:val="zh-CN"/>
        </w:rPr>
      </w:pPr>
    </w:p>
    <w:p w14:paraId="2ED381F1" w14:textId="1B2256EE" w:rsidR="00117EF8" w:rsidRDefault="00117EF8">
      <w:pPr>
        <w:suppressAutoHyphens w:val="0"/>
        <w:spacing w:after="160" w:line="259" w:lineRule="auto"/>
        <w:ind w:firstLineChars="0" w:firstLine="0"/>
        <w:jc w:val="left"/>
        <w:rPr>
          <w:lang w:val="zh-CN"/>
        </w:rPr>
        <w:sectPr w:rsidR="00117EF8" w:rsidSect="006D25BB">
          <w:headerReference w:type="even" r:id="rId10"/>
          <w:headerReference w:type="default" r:id="rId11"/>
          <w:footerReference w:type="even" r:id="rId12"/>
          <w:footerReference w:type="default" r:id="rId13"/>
          <w:headerReference w:type="first" r:id="rId14"/>
          <w:footerReference w:type="first" r:id="rId15"/>
          <w:type w:val="continuous"/>
          <w:pgSz w:w="12240" w:h="15840"/>
          <w:pgMar w:top="1440" w:right="1440" w:bottom="1440" w:left="1440" w:header="709" w:footer="680" w:gutter="0"/>
          <w:cols w:space="708"/>
          <w:docGrid w:linePitch="360"/>
        </w:sectPr>
      </w:pPr>
    </w:p>
    <w:p w14:paraId="1DD866A3" w14:textId="11B49A42" w:rsidR="0041273B" w:rsidRDefault="0041273B">
      <w:pPr>
        <w:suppressAutoHyphens w:val="0"/>
        <w:spacing w:after="160" w:line="259" w:lineRule="auto"/>
        <w:ind w:firstLineChars="0" w:firstLine="0"/>
        <w:jc w:val="left"/>
        <w:rPr>
          <w:lang w:val="zh-CN"/>
        </w:rPr>
      </w:pPr>
    </w:p>
    <w:p w14:paraId="4AF5FE05" w14:textId="53C3762D" w:rsidR="00CA62B4" w:rsidRDefault="00CA62B4" w:rsidP="00B36FAE">
      <w:pPr>
        <w:pStyle w:val="afb"/>
        <w:ind w:firstLine="723"/>
        <w:rPr>
          <w:szCs w:val="36"/>
        </w:rPr>
      </w:pPr>
      <w:bookmarkStart w:id="4" w:name="_Toc514699731"/>
      <w:r>
        <w:rPr>
          <w:rFonts w:hint="eastAsia"/>
          <w:szCs w:val="36"/>
        </w:rPr>
        <w:t>摘</w:t>
      </w:r>
      <w:r w:rsidR="002E59E7">
        <w:rPr>
          <w:rFonts w:hint="eastAsia"/>
          <w:szCs w:val="36"/>
        </w:rPr>
        <w:t xml:space="preserve"> </w:t>
      </w:r>
      <w:r w:rsidR="002E59E7">
        <w:rPr>
          <w:szCs w:val="36"/>
        </w:rPr>
        <w:t xml:space="preserve"> </w:t>
      </w:r>
      <w:r>
        <w:rPr>
          <w:rFonts w:hint="eastAsia"/>
          <w:szCs w:val="36"/>
        </w:rPr>
        <w:t>要</w:t>
      </w:r>
      <w:bookmarkEnd w:id="4"/>
    </w:p>
    <w:p w14:paraId="6405DA29" w14:textId="2FD201E8" w:rsidR="001F40E2" w:rsidRDefault="001F40E2" w:rsidP="00CA62B4">
      <w:pPr>
        <w:ind w:firstLine="480"/>
        <w:rPr>
          <w:rFonts w:ascii="宋体" w:hAnsi="宋体"/>
        </w:rPr>
      </w:pPr>
      <w:r>
        <w:rPr>
          <w:rFonts w:ascii="宋体" w:hAnsi="宋体" w:hint="eastAsia"/>
        </w:rPr>
        <w:t>神经网络作为模拟生物大脑结构和功能的一种模型，在计算机视觉、语音识别、医学医疗等方面得到了广泛的应用。在神经网络中，它的性能不仅仅与权值有关，神经网络的结构也起着至关重要的作用。</w:t>
      </w:r>
      <w:r w:rsidR="003D66F4">
        <w:rPr>
          <w:rFonts w:ascii="宋体" w:hAnsi="宋体" w:hint="eastAsia"/>
        </w:rPr>
        <w:t>神经网络的结构过于简单</w:t>
      </w:r>
      <w:r w:rsidR="0038023C">
        <w:rPr>
          <w:rFonts w:ascii="宋体" w:hAnsi="宋体" w:hint="eastAsia"/>
        </w:rPr>
        <w:t>会使得它不足以存储样本中的规律知识</w:t>
      </w:r>
      <w:r w:rsidR="003D66F4">
        <w:rPr>
          <w:rFonts w:ascii="宋体" w:hAnsi="宋体" w:hint="eastAsia"/>
        </w:rPr>
        <w:t>，而复杂度过高会</w:t>
      </w:r>
      <w:r w:rsidR="0038023C">
        <w:rPr>
          <w:rFonts w:ascii="宋体" w:hAnsi="宋体" w:hint="eastAsia"/>
        </w:rPr>
        <w:t>则会</w:t>
      </w:r>
      <w:r w:rsidR="003D66F4">
        <w:rPr>
          <w:rFonts w:ascii="宋体" w:hAnsi="宋体" w:hint="eastAsia"/>
        </w:rPr>
        <w:t>使得它的泛化能力变差。</w:t>
      </w:r>
      <w:r w:rsidR="0038023C">
        <w:rPr>
          <w:rFonts w:ascii="宋体" w:hAnsi="宋体" w:hint="eastAsia"/>
        </w:rPr>
        <w:t>所以，如何设计一种合适的神经网络结构成为当前的一个研究热点。</w:t>
      </w:r>
    </w:p>
    <w:p w14:paraId="269FDCDA" w14:textId="4E962DEF" w:rsidR="0038023C" w:rsidRDefault="0038023C" w:rsidP="00CA62B4">
      <w:pPr>
        <w:ind w:firstLine="480"/>
        <w:rPr>
          <w:rFonts w:ascii="宋体" w:hAnsi="宋体"/>
        </w:rPr>
      </w:pPr>
      <w:r>
        <w:rPr>
          <w:rFonts w:ascii="宋体" w:hAnsi="宋体" w:hint="eastAsia"/>
        </w:rPr>
        <w:t>在</w:t>
      </w:r>
      <w:r w:rsidR="00F51D4D">
        <w:rPr>
          <w:rFonts w:ascii="宋体" w:hAnsi="宋体" w:hint="eastAsia"/>
        </w:rPr>
        <w:t>神经网络有足够计算能力的前提下，尽可能的简化神经网络的结构，从这个角度出发，把神经网络的结构设计看成是一个多目标优化问题。多目标优化问题中，多个目标函数之间可能存在冲突，无法做到同时优化所有的目标函数，往往得到是一帕累托最优解解集，解集中的每一个解都是对多个目标进行</w:t>
      </w:r>
      <w:r w:rsidR="00F51D4D" w:rsidRPr="00F51D4D">
        <w:rPr>
          <w:rFonts w:ascii="宋体" w:hAnsi="宋体" w:hint="eastAsia"/>
        </w:rPr>
        <w:t>折衷</w:t>
      </w:r>
      <w:r w:rsidR="00F51D4D">
        <w:rPr>
          <w:rFonts w:ascii="宋体" w:hAnsi="宋体" w:hint="eastAsia"/>
        </w:rPr>
        <w:t>之后得到的最优解。</w:t>
      </w:r>
    </w:p>
    <w:p w14:paraId="2F217A47" w14:textId="2662D0CD" w:rsidR="00CA62B4" w:rsidRDefault="00F51D4D" w:rsidP="00F51D4D">
      <w:pPr>
        <w:ind w:firstLine="480"/>
        <w:rPr>
          <w:rFonts w:ascii="楷体_GB2312" w:eastAsia="楷体_GB2312"/>
        </w:rPr>
      </w:pPr>
      <w:r>
        <w:rPr>
          <w:rFonts w:hint="eastAsia"/>
        </w:rPr>
        <w:t>本文提出了一种基于多目标</w:t>
      </w:r>
      <w:r w:rsidR="00214C90">
        <w:rPr>
          <w:rFonts w:hint="eastAsia"/>
        </w:rPr>
        <w:t>优化的神经网络结构设计方法</w:t>
      </w:r>
      <w:r w:rsidR="00A8274F">
        <w:rPr>
          <w:rFonts w:hint="eastAsia"/>
        </w:rPr>
        <w:t>。它以神经网络的隐藏层的层数、神经元个数以及神经网络的误差能量函数作为目标，在</w:t>
      </w:r>
      <w:r w:rsidR="00A8274F">
        <w:rPr>
          <w:rFonts w:hint="eastAsia"/>
        </w:rPr>
        <w:t>NSGA-II</w:t>
      </w:r>
      <w:r w:rsidR="00A8274F">
        <w:rPr>
          <w:rFonts w:hint="eastAsia"/>
        </w:rPr>
        <w:t>算法的基础上进行结构设计。设计了一种长度可变的编码方式，实现了对神经网络层数以及每层神经元个数的同时优化。最终得到一个均匀分布、具有一致性的帕累托前沿</w:t>
      </w:r>
      <w:r w:rsidR="008207B5">
        <w:rPr>
          <w:rFonts w:hint="eastAsia"/>
        </w:rPr>
        <w:t>，研究人员可以根据这个前沿进行规则提取、模型选择等操作。</w:t>
      </w:r>
    </w:p>
    <w:p w14:paraId="2C379B4D" w14:textId="41ED7537" w:rsidR="00CA62B4" w:rsidRDefault="00CA62B4" w:rsidP="002E59E7">
      <w:pPr>
        <w:spacing w:beforeLines="50" w:before="120"/>
        <w:ind w:firstLine="482"/>
        <w:rPr>
          <w:rFonts w:ascii="宋体" w:hAnsi="宋体"/>
          <w:color w:val="FF0000"/>
        </w:rPr>
      </w:pPr>
      <w:r>
        <w:rPr>
          <w:rFonts w:eastAsia="黑体"/>
          <w:b/>
          <w:bCs/>
        </w:rPr>
        <w:t>关键词：</w:t>
      </w:r>
      <w:r w:rsidR="008207B5">
        <w:rPr>
          <w:rFonts w:ascii="宋体" w:hAnsi="宋体" w:hint="eastAsia"/>
        </w:rPr>
        <w:t>神经网络</w:t>
      </w:r>
      <w:r w:rsidR="002E59E7">
        <w:rPr>
          <w:rFonts w:ascii="宋体" w:hAnsi="宋体" w:hint="eastAsia"/>
        </w:rPr>
        <w:t>；</w:t>
      </w:r>
      <w:r w:rsidR="008207B5">
        <w:rPr>
          <w:rFonts w:ascii="宋体" w:hAnsi="宋体" w:hint="eastAsia"/>
        </w:rPr>
        <w:t>多目标优化；进化算法；泛化；Pareto</w:t>
      </w:r>
    </w:p>
    <w:p w14:paraId="0652A597" w14:textId="77777777" w:rsidR="00CA62B4" w:rsidRDefault="00CA62B4">
      <w:pPr>
        <w:suppressAutoHyphens w:val="0"/>
        <w:spacing w:after="160" w:line="259" w:lineRule="auto"/>
        <w:ind w:firstLineChars="0" w:firstLine="0"/>
        <w:jc w:val="left"/>
        <w:rPr>
          <w:lang w:val="zh-CN"/>
        </w:rPr>
      </w:pPr>
      <w:r>
        <w:rPr>
          <w:lang w:val="zh-CN"/>
        </w:rPr>
        <w:br w:type="page"/>
      </w:r>
    </w:p>
    <w:p w14:paraId="17949510" w14:textId="29423E40" w:rsidR="00CA62B4" w:rsidRDefault="00CA62B4" w:rsidP="00B36FAE">
      <w:pPr>
        <w:pStyle w:val="afb"/>
        <w:ind w:firstLine="723"/>
        <w:rPr>
          <w:sz w:val="24"/>
        </w:rPr>
      </w:pPr>
      <w:bookmarkStart w:id="5" w:name="_Toc514699732"/>
      <w:r>
        <w:rPr>
          <w:szCs w:val="36"/>
        </w:rPr>
        <w:lastRenderedPageBreak/>
        <w:t>Abstract</w:t>
      </w:r>
      <w:bookmarkEnd w:id="5"/>
    </w:p>
    <w:p w14:paraId="3A273AF7" w14:textId="77777777" w:rsidR="00CA62B4" w:rsidRDefault="00CA62B4" w:rsidP="00CA62B4">
      <w:pPr>
        <w:pStyle w:val="Default"/>
        <w:spacing w:line="360" w:lineRule="auto"/>
        <w:ind w:firstLineChars="200" w:firstLine="480"/>
        <w:rPr>
          <w:rFonts w:ascii="Times New Roman" w:cs="Times New Roman"/>
        </w:rPr>
      </w:pPr>
      <w:r>
        <w:rPr>
          <w:rFonts w:ascii="Times New Roman" w:cs="Times New Roman"/>
        </w:rPr>
        <w:t>××××××××××××××××××××××××××××××××××××××××××××××××××××××××××××××××××××××××××××××××××××××××××××××××××××××××××××××××××××××××××××××××××××××××××××××××××××××××××××××××××××××××××××××××××××××××××××××××××××××××</w:t>
      </w:r>
      <w:r>
        <w:rPr>
          <w:rFonts w:ascii="Times New Roman" w:cs="Times New Roman" w:hint="eastAsia"/>
        </w:rPr>
        <w:t>.</w:t>
      </w:r>
      <w:r>
        <w:rPr>
          <w:rFonts w:ascii="Times New Roman" w:cs="Times New Roman"/>
        </w:rPr>
        <w:t xml:space="preserve"> </w:t>
      </w:r>
    </w:p>
    <w:p w14:paraId="0E0DD965" w14:textId="77777777" w:rsidR="00CA62B4" w:rsidRDefault="00CA62B4" w:rsidP="00CA62B4">
      <w:pPr>
        <w:ind w:firstLine="480"/>
        <w:rPr>
          <w:rFonts w:ascii="宋体" w:hAnsi="宋体"/>
        </w:rPr>
      </w:pPr>
      <w:r>
        <w:rPr>
          <w:color w:val="000000"/>
        </w:rPr>
        <w:t>××××××××××××××××××××××××××××××××××××××××××××××××××××××××××××××××××××××××××××××××××××××××××××××××××××××××××××××××××××××××××××××××××××××××××××××××××××××××××××××××××××××××××××××××××××××××××××××××××××××××</w:t>
      </w:r>
      <w:r>
        <w:rPr>
          <w:rFonts w:hint="eastAsia"/>
          <w:color w:val="000000"/>
        </w:rPr>
        <w:t>.</w:t>
      </w:r>
      <w:r>
        <w:rPr>
          <w:color w:val="000000"/>
        </w:rPr>
        <w:t xml:space="preserve"> </w:t>
      </w:r>
      <w:r>
        <w:rPr>
          <w:rFonts w:ascii="宋体" w:hAnsi="宋体"/>
        </w:rPr>
        <w:t xml:space="preserve"> </w:t>
      </w:r>
    </w:p>
    <w:p w14:paraId="4459ABFE" w14:textId="77777777" w:rsidR="00CA62B4" w:rsidRDefault="00CA62B4" w:rsidP="00CA62B4">
      <w:pPr>
        <w:ind w:firstLine="504"/>
        <w:jc w:val="center"/>
        <w:rPr>
          <w:rFonts w:ascii="楷体_GB2312" w:eastAsia="楷体_GB2312"/>
          <w:color w:val="FF0000"/>
        </w:rPr>
      </w:pPr>
      <w:r>
        <w:rPr>
          <w:rFonts w:ascii="楷体_GB2312" w:eastAsia="楷体_GB2312" w:hint="eastAsia"/>
          <w:color w:val="FF0000"/>
        </w:rPr>
        <w:t>（Time New Roman小4号，行间距固定1.5倍行距，字符间距为标准）</w:t>
      </w:r>
    </w:p>
    <w:p w14:paraId="3F2800DF" w14:textId="77777777" w:rsidR="00CA62B4" w:rsidRDefault="00CA62B4" w:rsidP="00CA62B4">
      <w:pPr>
        <w:ind w:firstLine="520"/>
        <w:rPr>
          <w:sz w:val="26"/>
        </w:rPr>
      </w:pPr>
    </w:p>
    <w:p w14:paraId="7CB63D6E" w14:textId="77777777" w:rsidR="00CA62B4" w:rsidRDefault="00CA62B4" w:rsidP="00CA62B4">
      <w:pPr>
        <w:spacing w:line="300" w:lineRule="auto"/>
        <w:ind w:firstLine="562"/>
        <w:rPr>
          <w:b/>
        </w:rPr>
      </w:pPr>
      <w:r w:rsidRPr="002E59E7">
        <w:rPr>
          <w:b/>
          <w:sz w:val="28"/>
        </w:rPr>
        <w:t>Key Words</w:t>
      </w:r>
      <w:r>
        <w:rPr>
          <w:b/>
        </w:rPr>
        <w:t>：</w:t>
      </w:r>
      <w:r>
        <w:rPr>
          <w:color w:val="000000"/>
        </w:rPr>
        <w:t>××××</w:t>
      </w:r>
      <w:r>
        <w:rPr>
          <w:rFonts w:hint="eastAsia"/>
          <w:color w:val="000000"/>
        </w:rPr>
        <w:t xml:space="preserve">; </w:t>
      </w:r>
      <w:r>
        <w:rPr>
          <w:color w:val="000000"/>
        </w:rPr>
        <w:t>××××</w:t>
      </w:r>
      <w:r>
        <w:rPr>
          <w:rFonts w:hint="eastAsia"/>
          <w:color w:val="000000"/>
        </w:rPr>
        <w:t xml:space="preserve">; </w:t>
      </w:r>
      <w:r>
        <w:rPr>
          <w:color w:val="000000"/>
        </w:rPr>
        <w:t>××××</w:t>
      </w:r>
      <w:r>
        <w:rPr>
          <w:rFonts w:hint="eastAsia"/>
          <w:color w:val="000000"/>
        </w:rPr>
        <w:t xml:space="preserve">; </w:t>
      </w:r>
      <w:r>
        <w:rPr>
          <w:color w:val="000000"/>
        </w:rPr>
        <w:t>××××</w:t>
      </w:r>
    </w:p>
    <w:p w14:paraId="765F9DAB" w14:textId="77777777" w:rsidR="00CA62B4" w:rsidRDefault="00CA62B4" w:rsidP="00CA62B4">
      <w:pPr>
        <w:spacing w:line="420" w:lineRule="atLeast"/>
        <w:ind w:firstLine="504"/>
        <w:rPr>
          <w:color w:val="FF0000"/>
        </w:rPr>
      </w:pPr>
      <w:r>
        <w:rPr>
          <w:rFonts w:ascii="楷体_GB2312" w:eastAsia="楷体_GB2312" w:hint="eastAsia"/>
          <w:color w:val="FF0000"/>
        </w:rPr>
        <w:t>（Time New Roman 4号加粗）</w:t>
      </w:r>
      <w:r>
        <w:rPr>
          <w:rFonts w:hint="eastAsia"/>
          <w:color w:val="FF0000"/>
        </w:rPr>
        <w:t xml:space="preserve">  </w:t>
      </w:r>
      <w:r>
        <w:rPr>
          <w:rFonts w:ascii="楷体_GB2312" w:eastAsia="楷体_GB2312" w:hint="eastAsia"/>
          <w:color w:val="FF0000"/>
        </w:rPr>
        <w:t xml:space="preserve"> （Time New Roman小4号）</w:t>
      </w:r>
    </w:p>
    <w:p w14:paraId="2A520C76" w14:textId="77777777" w:rsidR="00CA62B4" w:rsidRDefault="00CA62B4">
      <w:pPr>
        <w:suppressAutoHyphens w:val="0"/>
        <w:spacing w:after="160" w:line="259" w:lineRule="auto"/>
        <w:ind w:firstLineChars="0" w:firstLine="0"/>
        <w:jc w:val="left"/>
        <w:rPr>
          <w:lang w:val="zh-CN"/>
        </w:rPr>
      </w:pPr>
      <w:r>
        <w:rPr>
          <w:lang w:val="zh-CN"/>
        </w:rPr>
        <w:br w:type="page"/>
      </w:r>
    </w:p>
    <w:p w14:paraId="470FB311" w14:textId="77777777" w:rsidR="0041273B" w:rsidRDefault="0041273B">
      <w:pPr>
        <w:suppressAutoHyphens w:val="0"/>
        <w:spacing w:after="160" w:line="259" w:lineRule="auto"/>
        <w:ind w:firstLineChars="0" w:firstLine="0"/>
        <w:jc w:val="left"/>
        <w:rPr>
          <w:lang w:val="zh-CN"/>
        </w:rPr>
      </w:pPr>
    </w:p>
    <w:sdt>
      <w:sdtPr>
        <w:rPr>
          <w:rFonts w:ascii="Times New Roman" w:eastAsia="宋体" w:hAnsi="Times New Roman" w:cs="Times New Roman"/>
          <w:color w:val="auto"/>
          <w:sz w:val="24"/>
          <w:szCs w:val="22"/>
          <w:lang w:val="zh-CN"/>
        </w:rPr>
        <w:id w:val="308680676"/>
        <w:docPartObj>
          <w:docPartGallery w:val="Table of Contents"/>
          <w:docPartUnique/>
        </w:docPartObj>
      </w:sdtPr>
      <w:sdtEndPr>
        <w:rPr>
          <w:b/>
          <w:bCs/>
        </w:rPr>
      </w:sdtEndPr>
      <w:sdtContent>
        <w:p w14:paraId="55ACCAC0" w14:textId="378BF12A" w:rsidR="008452C3" w:rsidRPr="007429AA" w:rsidRDefault="008452C3" w:rsidP="007429AA">
          <w:pPr>
            <w:pStyle w:val="TOC"/>
            <w:ind w:firstLine="480"/>
            <w:jc w:val="center"/>
            <w:rPr>
              <w:rFonts w:ascii="黑体" w:eastAsia="黑体" w:hAnsi="黑体"/>
              <w:b/>
              <w:color w:val="000000" w:themeColor="text1"/>
              <w:sz w:val="36"/>
              <w:szCs w:val="36"/>
            </w:rPr>
          </w:pPr>
          <w:r w:rsidRPr="007429AA">
            <w:rPr>
              <w:rFonts w:ascii="黑体" w:eastAsia="黑体" w:hAnsi="黑体"/>
              <w:b/>
              <w:color w:val="000000" w:themeColor="text1"/>
              <w:sz w:val="36"/>
              <w:szCs w:val="36"/>
              <w:lang w:val="zh-CN"/>
            </w:rPr>
            <w:t>目录</w:t>
          </w:r>
        </w:p>
        <w:p w14:paraId="476ADA14" w14:textId="21FFC6DC" w:rsidR="001F40E2" w:rsidRDefault="008452C3">
          <w:pPr>
            <w:pStyle w:val="11"/>
            <w:rPr>
              <w:rFonts w:asciiTheme="minorHAnsi" w:eastAsiaTheme="minorEastAsia" w:hAnsiTheme="minorHAnsi" w:cstheme="minorBidi"/>
              <w:noProof/>
              <w:kern w:val="2"/>
              <w:sz w:val="21"/>
            </w:rPr>
          </w:pPr>
          <w:r>
            <w:fldChar w:fldCharType="begin"/>
          </w:r>
          <w:r>
            <w:instrText xml:space="preserve"> TOC \o "1-3" \h \z \u </w:instrText>
          </w:r>
          <w:r>
            <w:fldChar w:fldCharType="separate"/>
          </w:r>
          <w:hyperlink w:anchor="_Toc514699731" w:history="1">
            <w:r w:rsidR="001F40E2" w:rsidRPr="003E061A">
              <w:rPr>
                <w:rStyle w:val="afa"/>
                <w:noProof/>
              </w:rPr>
              <w:t>摘</w:t>
            </w:r>
            <w:r w:rsidR="001F40E2" w:rsidRPr="003E061A">
              <w:rPr>
                <w:rStyle w:val="afa"/>
                <w:noProof/>
              </w:rPr>
              <w:t xml:space="preserve">  </w:t>
            </w:r>
            <w:r w:rsidR="001F40E2" w:rsidRPr="003E061A">
              <w:rPr>
                <w:rStyle w:val="afa"/>
                <w:noProof/>
              </w:rPr>
              <w:t>要</w:t>
            </w:r>
            <w:r w:rsidR="001F40E2">
              <w:rPr>
                <w:noProof/>
                <w:webHidden/>
              </w:rPr>
              <w:tab/>
            </w:r>
            <w:r w:rsidR="001F40E2">
              <w:rPr>
                <w:noProof/>
                <w:webHidden/>
              </w:rPr>
              <w:fldChar w:fldCharType="begin"/>
            </w:r>
            <w:r w:rsidR="001F40E2">
              <w:rPr>
                <w:noProof/>
                <w:webHidden/>
              </w:rPr>
              <w:instrText xml:space="preserve"> PAGEREF _Toc514699731 \h </w:instrText>
            </w:r>
            <w:r w:rsidR="001F40E2">
              <w:rPr>
                <w:noProof/>
                <w:webHidden/>
              </w:rPr>
            </w:r>
            <w:r w:rsidR="001F40E2">
              <w:rPr>
                <w:noProof/>
                <w:webHidden/>
              </w:rPr>
              <w:fldChar w:fldCharType="separate"/>
            </w:r>
            <w:r w:rsidR="001F40E2">
              <w:rPr>
                <w:noProof/>
                <w:webHidden/>
              </w:rPr>
              <w:t>I</w:t>
            </w:r>
            <w:r w:rsidR="001F40E2">
              <w:rPr>
                <w:noProof/>
                <w:webHidden/>
              </w:rPr>
              <w:fldChar w:fldCharType="end"/>
            </w:r>
          </w:hyperlink>
        </w:p>
        <w:p w14:paraId="693D1717" w14:textId="258FDBF3" w:rsidR="001F40E2" w:rsidRDefault="00E06392">
          <w:pPr>
            <w:pStyle w:val="11"/>
            <w:rPr>
              <w:rFonts w:asciiTheme="minorHAnsi" w:eastAsiaTheme="minorEastAsia" w:hAnsiTheme="minorHAnsi" w:cstheme="minorBidi"/>
              <w:noProof/>
              <w:kern w:val="2"/>
              <w:sz w:val="21"/>
            </w:rPr>
          </w:pPr>
          <w:hyperlink w:anchor="_Toc514699732" w:history="1">
            <w:r w:rsidR="001F40E2" w:rsidRPr="003E061A">
              <w:rPr>
                <w:rStyle w:val="afa"/>
                <w:noProof/>
              </w:rPr>
              <w:t>Abstract</w:t>
            </w:r>
            <w:r w:rsidR="001F40E2">
              <w:rPr>
                <w:noProof/>
                <w:webHidden/>
              </w:rPr>
              <w:tab/>
            </w:r>
            <w:r w:rsidR="001F40E2">
              <w:rPr>
                <w:noProof/>
                <w:webHidden/>
              </w:rPr>
              <w:fldChar w:fldCharType="begin"/>
            </w:r>
            <w:r w:rsidR="001F40E2">
              <w:rPr>
                <w:noProof/>
                <w:webHidden/>
              </w:rPr>
              <w:instrText xml:space="preserve"> PAGEREF _Toc514699732 \h </w:instrText>
            </w:r>
            <w:r w:rsidR="001F40E2">
              <w:rPr>
                <w:noProof/>
                <w:webHidden/>
              </w:rPr>
            </w:r>
            <w:r w:rsidR="001F40E2">
              <w:rPr>
                <w:noProof/>
                <w:webHidden/>
              </w:rPr>
              <w:fldChar w:fldCharType="separate"/>
            </w:r>
            <w:r w:rsidR="001F40E2">
              <w:rPr>
                <w:noProof/>
                <w:webHidden/>
              </w:rPr>
              <w:t>II</w:t>
            </w:r>
            <w:r w:rsidR="001F40E2">
              <w:rPr>
                <w:noProof/>
                <w:webHidden/>
              </w:rPr>
              <w:fldChar w:fldCharType="end"/>
            </w:r>
          </w:hyperlink>
        </w:p>
        <w:p w14:paraId="67ABC7C9" w14:textId="0DCB2CE0" w:rsidR="001F40E2" w:rsidRDefault="00E06392">
          <w:pPr>
            <w:pStyle w:val="11"/>
            <w:tabs>
              <w:tab w:val="left" w:pos="960"/>
            </w:tabs>
            <w:rPr>
              <w:rFonts w:asciiTheme="minorHAnsi" w:eastAsiaTheme="minorEastAsia" w:hAnsiTheme="minorHAnsi" w:cstheme="minorBidi"/>
              <w:noProof/>
              <w:kern w:val="2"/>
              <w:sz w:val="21"/>
            </w:rPr>
          </w:pPr>
          <w:hyperlink w:anchor="_Toc514699733" w:history="1">
            <w:r w:rsidR="001F40E2" w:rsidRPr="003E061A">
              <w:rPr>
                <w:rStyle w:val="afa"/>
                <w:noProof/>
              </w:rPr>
              <w:t>1.</w:t>
            </w:r>
            <w:r w:rsidR="001F40E2">
              <w:rPr>
                <w:rFonts w:asciiTheme="minorHAnsi" w:eastAsiaTheme="minorEastAsia" w:hAnsiTheme="minorHAnsi" w:cstheme="minorBidi"/>
                <w:noProof/>
                <w:kern w:val="2"/>
                <w:sz w:val="21"/>
              </w:rPr>
              <w:tab/>
            </w:r>
            <w:r w:rsidR="001F40E2" w:rsidRPr="003E061A">
              <w:rPr>
                <w:rStyle w:val="afa"/>
                <w:noProof/>
              </w:rPr>
              <w:t>绪论</w:t>
            </w:r>
            <w:r w:rsidR="001F40E2">
              <w:rPr>
                <w:noProof/>
                <w:webHidden/>
              </w:rPr>
              <w:tab/>
            </w:r>
            <w:r w:rsidR="001F40E2">
              <w:rPr>
                <w:noProof/>
                <w:webHidden/>
              </w:rPr>
              <w:fldChar w:fldCharType="begin"/>
            </w:r>
            <w:r w:rsidR="001F40E2">
              <w:rPr>
                <w:noProof/>
                <w:webHidden/>
              </w:rPr>
              <w:instrText xml:space="preserve"> PAGEREF _Toc514699733 \h </w:instrText>
            </w:r>
            <w:r w:rsidR="001F40E2">
              <w:rPr>
                <w:noProof/>
                <w:webHidden/>
              </w:rPr>
            </w:r>
            <w:r w:rsidR="001F40E2">
              <w:rPr>
                <w:noProof/>
                <w:webHidden/>
              </w:rPr>
              <w:fldChar w:fldCharType="separate"/>
            </w:r>
            <w:r w:rsidR="001F40E2">
              <w:rPr>
                <w:noProof/>
                <w:webHidden/>
              </w:rPr>
              <w:t>1</w:t>
            </w:r>
            <w:r w:rsidR="001F40E2">
              <w:rPr>
                <w:noProof/>
                <w:webHidden/>
              </w:rPr>
              <w:fldChar w:fldCharType="end"/>
            </w:r>
          </w:hyperlink>
        </w:p>
        <w:p w14:paraId="441C6294" w14:textId="2BE2A0B6" w:rsidR="001F40E2" w:rsidRDefault="00E06392">
          <w:pPr>
            <w:pStyle w:val="23"/>
            <w:tabs>
              <w:tab w:val="left" w:pos="1680"/>
            </w:tabs>
            <w:rPr>
              <w:rFonts w:asciiTheme="minorHAnsi" w:eastAsiaTheme="minorEastAsia" w:hAnsiTheme="minorHAnsi" w:cstheme="minorBidi"/>
              <w:noProof/>
              <w:kern w:val="2"/>
              <w:sz w:val="21"/>
            </w:rPr>
          </w:pPr>
          <w:hyperlink w:anchor="_Toc514699734" w:history="1">
            <w:r w:rsidR="001F40E2" w:rsidRPr="003E061A">
              <w:rPr>
                <w:rStyle w:val="afa"/>
                <w:noProof/>
              </w:rPr>
              <w:t>1.1.</w:t>
            </w:r>
            <w:r w:rsidR="001F40E2">
              <w:rPr>
                <w:rFonts w:asciiTheme="minorHAnsi" w:eastAsiaTheme="minorEastAsia" w:hAnsiTheme="minorHAnsi" w:cstheme="minorBidi"/>
                <w:noProof/>
                <w:kern w:val="2"/>
                <w:sz w:val="21"/>
              </w:rPr>
              <w:tab/>
            </w:r>
            <w:r w:rsidR="001F40E2" w:rsidRPr="003E061A">
              <w:rPr>
                <w:rStyle w:val="afa"/>
                <w:noProof/>
              </w:rPr>
              <w:t>引言</w:t>
            </w:r>
            <w:r w:rsidR="001F40E2">
              <w:rPr>
                <w:noProof/>
                <w:webHidden/>
              </w:rPr>
              <w:tab/>
            </w:r>
            <w:r w:rsidR="001F40E2">
              <w:rPr>
                <w:noProof/>
                <w:webHidden/>
              </w:rPr>
              <w:fldChar w:fldCharType="begin"/>
            </w:r>
            <w:r w:rsidR="001F40E2">
              <w:rPr>
                <w:noProof/>
                <w:webHidden/>
              </w:rPr>
              <w:instrText xml:space="preserve"> PAGEREF _Toc514699734 \h </w:instrText>
            </w:r>
            <w:r w:rsidR="001F40E2">
              <w:rPr>
                <w:noProof/>
                <w:webHidden/>
              </w:rPr>
            </w:r>
            <w:r w:rsidR="001F40E2">
              <w:rPr>
                <w:noProof/>
                <w:webHidden/>
              </w:rPr>
              <w:fldChar w:fldCharType="separate"/>
            </w:r>
            <w:r w:rsidR="001F40E2">
              <w:rPr>
                <w:noProof/>
                <w:webHidden/>
              </w:rPr>
              <w:t>1</w:t>
            </w:r>
            <w:r w:rsidR="001F40E2">
              <w:rPr>
                <w:noProof/>
                <w:webHidden/>
              </w:rPr>
              <w:fldChar w:fldCharType="end"/>
            </w:r>
          </w:hyperlink>
        </w:p>
        <w:p w14:paraId="0FFEAB93" w14:textId="35C0885B" w:rsidR="001F40E2" w:rsidRDefault="00E06392">
          <w:pPr>
            <w:pStyle w:val="23"/>
            <w:tabs>
              <w:tab w:val="left" w:pos="1680"/>
            </w:tabs>
            <w:rPr>
              <w:rFonts w:asciiTheme="minorHAnsi" w:eastAsiaTheme="minorEastAsia" w:hAnsiTheme="minorHAnsi" w:cstheme="minorBidi"/>
              <w:noProof/>
              <w:kern w:val="2"/>
              <w:sz w:val="21"/>
            </w:rPr>
          </w:pPr>
          <w:hyperlink w:anchor="_Toc514699735" w:history="1">
            <w:r w:rsidR="001F40E2" w:rsidRPr="003E061A">
              <w:rPr>
                <w:rStyle w:val="afa"/>
                <w:noProof/>
              </w:rPr>
              <w:t>1.2.</w:t>
            </w:r>
            <w:r w:rsidR="001F40E2">
              <w:rPr>
                <w:rFonts w:asciiTheme="minorHAnsi" w:eastAsiaTheme="minorEastAsia" w:hAnsiTheme="minorHAnsi" w:cstheme="minorBidi"/>
                <w:noProof/>
                <w:kern w:val="2"/>
                <w:sz w:val="21"/>
              </w:rPr>
              <w:tab/>
            </w:r>
            <w:r w:rsidR="001F40E2" w:rsidRPr="003E061A">
              <w:rPr>
                <w:rStyle w:val="afa"/>
                <w:noProof/>
              </w:rPr>
              <w:t>国内外相关研究情况</w:t>
            </w:r>
            <w:r w:rsidR="001F40E2">
              <w:rPr>
                <w:noProof/>
                <w:webHidden/>
              </w:rPr>
              <w:tab/>
            </w:r>
            <w:r w:rsidR="001F40E2">
              <w:rPr>
                <w:noProof/>
                <w:webHidden/>
              </w:rPr>
              <w:fldChar w:fldCharType="begin"/>
            </w:r>
            <w:r w:rsidR="001F40E2">
              <w:rPr>
                <w:noProof/>
                <w:webHidden/>
              </w:rPr>
              <w:instrText xml:space="preserve"> PAGEREF _Toc514699735 \h </w:instrText>
            </w:r>
            <w:r w:rsidR="001F40E2">
              <w:rPr>
                <w:noProof/>
                <w:webHidden/>
              </w:rPr>
            </w:r>
            <w:r w:rsidR="001F40E2">
              <w:rPr>
                <w:noProof/>
                <w:webHidden/>
              </w:rPr>
              <w:fldChar w:fldCharType="separate"/>
            </w:r>
            <w:r w:rsidR="001F40E2">
              <w:rPr>
                <w:noProof/>
                <w:webHidden/>
              </w:rPr>
              <w:t>2</w:t>
            </w:r>
            <w:r w:rsidR="001F40E2">
              <w:rPr>
                <w:noProof/>
                <w:webHidden/>
              </w:rPr>
              <w:fldChar w:fldCharType="end"/>
            </w:r>
          </w:hyperlink>
        </w:p>
        <w:p w14:paraId="3808D7C8" w14:textId="4A349F0E" w:rsidR="001F40E2" w:rsidRDefault="00E06392">
          <w:pPr>
            <w:pStyle w:val="23"/>
            <w:tabs>
              <w:tab w:val="left" w:pos="1680"/>
            </w:tabs>
            <w:rPr>
              <w:rFonts w:asciiTheme="minorHAnsi" w:eastAsiaTheme="minorEastAsia" w:hAnsiTheme="minorHAnsi" w:cstheme="minorBidi"/>
              <w:noProof/>
              <w:kern w:val="2"/>
              <w:sz w:val="21"/>
            </w:rPr>
          </w:pPr>
          <w:hyperlink w:anchor="_Toc514699736" w:history="1">
            <w:r w:rsidR="001F40E2" w:rsidRPr="003E061A">
              <w:rPr>
                <w:rStyle w:val="afa"/>
                <w:noProof/>
              </w:rPr>
              <w:t>1.3.</w:t>
            </w:r>
            <w:r w:rsidR="001F40E2">
              <w:rPr>
                <w:rFonts w:asciiTheme="minorHAnsi" w:eastAsiaTheme="minorEastAsia" w:hAnsiTheme="minorHAnsi" w:cstheme="minorBidi"/>
                <w:noProof/>
                <w:kern w:val="2"/>
                <w:sz w:val="21"/>
              </w:rPr>
              <w:tab/>
            </w:r>
            <w:r w:rsidR="001F40E2" w:rsidRPr="003E061A">
              <w:rPr>
                <w:rStyle w:val="afa"/>
                <w:noProof/>
              </w:rPr>
              <w:t>研究内容与实现功能</w:t>
            </w:r>
            <w:r w:rsidR="001F40E2">
              <w:rPr>
                <w:noProof/>
                <w:webHidden/>
              </w:rPr>
              <w:tab/>
            </w:r>
            <w:r w:rsidR="001F40E2">
              <w:rPr>
                <w:noProof/>
                <w:webHidden/>
              </w:rPr>
              <w:fldChar w:fldCharType="begin"/>
            </w:r>
            <w:r w:rsidR="001F40E2">
              <w:rPr>
                <w:noProof/>
                <w:webHidden/>
              </w:rPr>
              <w:instrText xml:space="preserve"> PAGEREF _Toc514699736 \h </w:instrText>
            </w:r>
            <w:r w:rsidR="001F40E2">
              <w:rPr>
                <w:noProof/>
                <w:webHidden/>
              </w:rPr>
            </w:r>
            <w:r w:rsidR="001F40E2">
              <w:rPr>
                <w:noProof/>
                <w:webHidden/>
              </w:rPr>
              <w:fldChar w:fldCharType="separate"/>
            </w:r>
            <w:r w:rsidR="001F40E2">
              <w:rPr>
                <w:noProof/>
                <w:webHidden/>
              </w:rPr>
              <w:t>3</w:t>
            </w:r>
            <w:r w:rsidR="001F40E2">
              <w:rPr>
                <w:noProof/>
                <w:webHidden/>
              </w:rPr>
              <w:fldChar w:fldCharType="end"/>
            </w:r>
          </w:hyperlink>
        </w:p>
        <w:p w14:paraId="464AE208" w14:textId="76FCCB78" w:rsidR="001F40E2" w:rsidRDefault="00E06392">
          <w:pPr>
            <w:pStyle w:val="23"/>
            <w:tabs>
              <w:tab w:val="left" w:pos="1680"/>
            </w:tabs>
            <w:rPr>
              <w:rFonts w:asciiTheme="minorHAnsi" w:eastAsiaTheme="minorEastAsia" w:hAnsiTheme="minorHAnsi" w:cstheme="minorBidi"/>
              <w:noProof/>
              <w:kern w:val="2"/>
              <w:sz w:val="21"/>
            </w:rPr>
          </w:pPr>
          <w:hyperlink w:anchor="_Toc514699737" w:history="1">
            <w:r w:rsidR="001F40E2" w:rsidRPr="003E061A">
              <w:rPr>
                <w:rStyle w:val="afa"/>
                <w:noProof/>
              </w:rPr>
              <w:t>1.4.</w:t>
            </w:r>
            <w:r w:rsidR="001F40E2">
              <w:rPr>
                <w:rFonts w:asciiTheme="minorHAnsi" w:eastAsiaTheme="minorEastAsia" w:hAnsiTheme="minorHAnsi" w:cstheme="minorBidi"/>
                <w:noProof/>
                <w:kern w:val="2"/>
                <w:sz w:val="21"/>
              </w:rPr>
              <w:tab/>
            </w:r>
            <w:r w:rsidR="001F40E2" w:rsidRPr="003E061A">
              <w:rPr>
                <w:rStyle w:val="afa"/>
                <w:noProof/>
              </w:rPr>
              <w:t>内容安排</w:t>
            </w:r>
            <w:r w:rsidR="001F40E2">
              <w:rPr>
                <w:noProof/>
                <w:webHidden/>
              </w:rPr>
              <w:tab/>
            </w:r>
            <w:r w:rsidR="001F40E2">
              <w:rPr>
                <w:noProof/>
                <w:webHidden/>
              </w:rPr>
              <w:fldChar w:fldCharType="begin"/>
            </w:r>
            <w:r w:rsidR="001F40E2">
              <w:rPr>
                <w:noProof/>
                <w:webHidden/>
              </w:rPr>
              <w:instrText xml:space="preserve"> PAGEREF _Toc514699737 \h </w:instrText>
            </w:r>
            <w:r w:rsidR="001F40E2">
              <w:rPr>
                <w:noProof/>
                <w:webHidden/>
              </w:rPr>
            </w:r>
            <w:r w:rsidR="001F40E2">
              <w:rPr>
                <w:noProof/>
                <w:webHidden/>
              </w:rPr>
              <w:fldChar w:fldCharType="separate"/>
            </w:r>
            <w:r w:rsidR="001F40E2">
              <w:rPr>
                <w:noProof/>
                <w:webHidden/>
              </w:rPr>
              <w:t>3</w:t>
            </w:r>
            <w:r w:rsidR="001F40E2">
              <w:rPr>
                <w:noProof/>
                <w:webHidden/>
              </w:rPr>
              <w:fldChar w:fldCharType="end"/>
            </w:r>
          </w:hyperlink>
        </w:p>
        <w:p w14:paraId="41CE2698" w14:textId="35DC4F9E" w:rsidR="001F40E2" w:rsidRDefault="00E06392">
          <w:pPr>
            <w:pStyle w:val="11"/>
            <w:tabs>
              <w:tab w:val="left" w:pos="960"/>
            </w:tabs>
            <w:rPr>
              <w:rFonts w:asciiTheme="minorHAnsi" w:eastAsiaTheme="minorEastAsia" w:hAnsiTheme="minorHAnsi" w:cstheme="minorBidi"/>
              <w:noProof/>
              <w:kern w:val="2"/>
              <w:sz w:val="21"/>
            </w:rPr>
          </w:pPr>
          <w:hyperlink w:anchor="_Toc514699738" w:history="1">
            <w:r w:rsidR="001F40E2" w:rsidRPr="003E061A">
              <w:rPr>
                <w:rStyle w:val="afa"/>
                <w:noProof/>
              </w:rPr>
              <w:t>2.</w:t>
            </w:r>
            <w:r w:rsidR="001F40E2">
              <w:rPr>
                <w:rFonts w:asciiTheme="minorHAnsi" w:eastAsiaTheme="minorEastAsia" w:hAnsiTheme="minorHAnsi" w:cstheme="minorBidi"/>
                <w:noProof/>
                <w:kern w:val="2"/>
                <w:sz w:val="21"/>
              </w:rPr>
              <w:tab/>
            </w:r>
            <w:r w:rsidR="001F40E2" w:rsidRPr="003E061A">
              <w:rPr>
                <w:rStyle w:val="afa"/>
                <w:noProof/>
              </w:rPr>
              <w:t>人工神经网络</w:t>
            </w:r>
            <w:r w:rsidR="001F40E2">
              <w:rPr>
                <w:noProof/>
                <w:webHidden/>
              </w:rPr>
              <w:tab/>
            </w:r>
            <w:r w:rsidR="001F40E2">
              <w:rPr>
                <w:noProof/>
                <w:webHidden/>
              </w:rPr>
              <w:fldChar w:fldCharType="begin"/>
            </w:r>
            <w:r w:rsidR="001F40E2">
              <w:rPr>
                <w:noProof/>
                <w:webHidden/>
              </w:rPr>
              <w:instrText xml:space="preserve"> PAGEREF _Toc514699738 \h </w:instrText>
            </w:r>
            <w:r w:rsidR="001F40E2">
              <w:rPr>
                <w:noProof/>
                <w:webHidden/>
              </w:rPr>
            </w:r>
            <w:r w:rsidR="001F40E2">
              <w:rPr>
                <w:noProof/>
                <w:webHidden/>
              </w:rPr>
              <w:fldChar w:fldCharType="separate"/>
            </w:r>
            <w:r w:rsidR="001F40E2">
              <w:rPr>
                <w:noProof/>
                <w:webHidden/>
              </w:rPr>
              <w:t>4</w:t>
            </w:r>
            <w:r w:rsidR="001F40E2">
              <w:rPr>
                <w:noProof/>
                <w:webHidden/>
              </w:rPr>
              <w:fldChar w:fldCharType="end"/>
            </w:r>
          </w:hyperlink>
        </w:p>
        <w:p w14:paraId="1CAB7F52" w14:textId="0A69558C" w:rsidR="001F40E2" w:rsidRDefault="00E06392">
          <w:pPr>
            <w:pStyle w:val="23"/>
            <w:tabs>
              <w:tab w:val="left" w:pos="1680"/>
            </w:tabs>
            <w:rPr>
              <w:rFonts w:asciiTheme="minorHAnsi" w:eastAsiaTheme="minorEastAsia" w:hAnsiTheme="minorHAnsi" w:cstheme="minorBidi"/>
              <w:noProof/>
              <w:kern w:val="2"/>
              <w:sz w:val="21"/>
            </w:rPr>
          </w:pPr>
          <w:hyperlink w:anchor="_Toc514699739" w:history="1">
            <w:r w:rsidR="001F40E2" w:rsidRPr="003E061A">
              <w:rPr>
                <w:rStyle w:val="afa"/>
                <w:noProof/>
              </w:rPr>
              <w:t>2.1.</w:t>
            </w:r>
            <w:r w:rsidR="001F40E2">
              <w:rPr>
                <w:rFonts w:asciiTheme="minorHAnsi" w:eastAsiaTheme="minorEastAsia" w:hAnsiTheme="minorHAnsi" w:cstheme="minorBidi"/>
                <w:noProof/>
                <w:kern w:val="2"/>
                <w:sz w:val="21"/>
              </w:rPr>
              <w:tab/>
            </w:r>
            <w:r w:rsidR="001F40E2" w:rsidRPr="003E061A">
              <w:rPr>
                <w:rStyle w:val="afa"/>
                <w:noProof/>
              </w:rPr>
              <w:t>神经元</w:t>
            </w:r>
            <w:r w:rsidR="001F40E2">
              <w:rPr>
                <w:noProof/>
                <w:webHidden/>
              </w:rPr>
              <w:tab/>
            </w:r>
            <w:r w:rsidR="001F40E2">
              <w:rPr>
                <w:noProof/>
                <w:webHidden/>
              </w:rPr>
              <w:fldChar w:fldCharType="begin"/>
            </w:r>
            <w:r w:rsidR="001F40E2">
              <w:rPr>
                <w:noProof/>
                <w:webHidden/>
              </w:rPr>
              <w:instrText xml:space="preserve"> PAGEREF _Toc514699739 \h </w:instrText>
            </w:r>
            <w:r w:rsidR="001F40E2">
              <w:rPr>
                <w:noProof/>
                <w:webHidden/>
              </w:rPr>
            </w:r>
            <w:r w:rsidR="001F40E2">
              <w:rPr>
                <w:noProof/>
                <w:webHidden/>
              </w:rPr>
              <w:fldChar w:fldCharType="separate"/>
            </w:r>
            <w:r w:rsidR="001F40E2">
              <w:rPr>
                <w:noProof/>
                <w:webHidden/>
              </w:rPr>
              <w:t>4</w:t>
            </w:r>
            <w:r w:rsidR="001F40E2">
              <w:rPr>
                <w:noProof/>
                <w:webHidden/>
              </w:rPr>
              <w:fldChar w:fldCharType="end"/>
            </w:r>
          </w:hyperlink>
        </w:p>
        <w:p w14:paraId="7A40280E" w14:textId="3539B098" w:rsidR="001F40E2" w:rsidRDefault="00E06392">
          <w:pPr>
            <w:pStyle w:val="23"/>
            <w:tabs>
              <w:tab w:val="left" w:pos="1680"/>
            </w:tabs>
            <w:rPr>
              <w:rFonts w:asciiTheme="minorHAnsi" w:eastAsiaTheme="minorEastAsia" w:hAnsiTheme="minorHAnsi" w:cstheme="minorBidi"/>
              <w:noProof/>
              <w:kern w:val="2"/>
              <w:sz w:val="21"/>
            </w:rPr>
          </w:pPr>
          <w:hyperlink w:anchor="_Toc514699740" w:history="1">
            <w:r w:rsidR="001F40E2" w:rsidRPr="003E061A">
              <w:rPr>
                <w:rStyle w:val="afa"/>
                <w:noProof/>
              </w:rPr>
              <w:t>2.2.</w:t>
            </w:r>
            <w:r w:rsidR="001F40E2">
              <w:rPr>
                <w:rFonts w:asciiTheme="minorHAnsi" w:eastAsiaTheme="minorEastAsia" w:hAnsiTheme="minorHAnsi" w:cstheme="minorBidi"/>
                <w:noProof/>
                <w:kern w:val="2"/>
                <w:sz w:val="21"/>
              </w:rPr>
              <w:tab/>
            </w:r>
            <w:r w:rsidR="001F40E2" w:rsidRPr="003E061A">
              <w:rPr>
                <w:rStyle w:val="afa"/>
                <w:noProof/>
              </w:rPr>
              <w:t>激活函数</w:t>
            </w:r>
            <w:r w:rsidR="001F40E2">
              <w:rPr>
                <w:noProof/>
                <w:webHidden/>
              </w:rPr>
              <w:tab/>
            </w:r>
            <w:r w:rsidR="001F40E2">
              <w:rPr>
                <w:noProof/>
                <w:webHidden/>
              </w:rPr>
              <w:fldChar w:fldCharType="begin"/>
            </w:r>
            <w:r w:rsidR="001F40E2">
              <w:rPr>
                <w:noProof/>
                <w:webHidden/>
              </w:rPr>
              <w:instrText xml:space="preserve"> PAGEREF _Toc514699740 \h </w:instrText>
            </w:r>
            <w:r w:rsidR="001F40E2">
              <w:rPr>
                <w:noProof/>
                <w:webHidden/>
              </w:rPr>
            </w:r>
            <w:r w:rsidR="001F40E2">
              <w:rPr>
                <w:noProof/>
                <w:webHidden/>
              </w:rPr>
              <w:fldChar w:fldCharType="separate"/>
            </w:r>
            <w:r w:rsidR="001F40E2">
              <w:rPr>
                <w:noProof/>
                <w:webHidden/>
              </w:rPr>
              <w:t>5</w:t>
            </w:r>
            <w:r w:rsidR="001F40E2">
              <w:rPr>
                <w:noProof/>
                <w:webHidden/>
              </w:rPr>
              <w:fldChar w:fldCharType="end"/>
            </w:r>
          </w:hyperlink>
        </w:p>
        <w:p w14:paraId="0A4D94EE" w14:textId="050CA56A" w:rsidR="001F40E2" w:rsidRDefault="00E06392">
          <w:pPr>
            <w:pStyle w:val="33"/>
            <w:tabs>
              <w:tab w:val="left" w:pos="2100"/>
            </w:tabs>
            <w:rPr>
              <w:rFonts w:asciiTheme="minorHAnsi" w:eastAsiaTheme="minorEastAsia" w:hAnsiTheme="minorHAnsi" w:cstheme="minorBidi"/>
              <w:noProof/>
              <w:kern w:val="2"/>
              <w:sz w:val="21"/>
            </w:rPr>
          </w:pPr>
          <w:hyperlink w:anchor="_Toc514699741" w:history="1">
            <w:r w:rsidR="001F40E2" w:rsidRPr="003E061A">
              <w:rPr>
                <w:rStyle w:val="afa"/>
                <w:noProof/>
              </w:rPr>
              <w:t>2.2.1.</w:t>
            </w:r>
            <w:r w:rsidR="001F40E2">
              <w:rPr>
                <w:rFonts w:asciiTheme="minorHAnsi" w:eastAsiaTheme="minorEastAsia" w:hAnsiTheme="minorHAnsi" w:cstheme="minorBidi"/>
                <w:noProof/>
                <w:kern w:val="2"/>
                <w:sz w:val="21"/>
              </w:rPr>
              <w:tab/>
            </w:r>
            <w:r w:rsidR="001F40E2" w:rsidRPr="003E061A">
              <w:rPr>
                <w:rStyle w:val="afa"/>
                <w:noProof/>
              </w:rPr>
              <w:t>Sigmoid</w:t>
            </w:r>
            <w:r w:rsidR="001F40E2" w:rsidRPr="003E061A">
              <w:rPr>
                <w:rStyle w:val="afa"/>
                <w:noProof/>
              </w:rPr>
              <w:t>函数</w:t>
            </w:r>
            <w:r w:rsidR="001F40E2">
              <w:rPr>
                <w:noProof/>
                <w:webHidden/>
              </w:rPr>
              <w:tab/>
            </w:r>
            <w:r w:rsidR="001F40E2">
              <w:rPr>
                <w:noProof/>
                <w:webHidden/>
              </w:rPr>
              <w:fldChar w:fldCharType="begin"/>
            </w:r>
            <w:r w:rsidR="001F40E2">
              <w:rPr>
                <w:noProof/>
                <w:webHidden/>
              </w:rPr>
              <w:instrText xml:space="preserve"> PAGEREF _Toc514699741 \h </w:instrText>
            </w:r>
            <w:r w:rsidR="001F40E2">
              <w:rPr>
                <w:noProof/>
                <w:webHidden/>
              </w:rPr>
            </w:r>
            <w:r w:rsidR="001F40E2">
              <w:rPr>
                <w:noProof/>
                <w:webHidden/>
              </w:rPr>
              <w:fldChar w:fldCharType="separate"/>
            </w:r>
            <w:r w:rsidR="001F40E2">
              <w:rPr>
                <w:noProof/>
                <w:webHidden/>
              </w:rPr>
              <w:t>5</w:t>
            </w:r>
            <w:r w:rsidR="001F40E2">
              <w:rPr>
                <w:noProof/>
                <w:webHidden/>
              </w:rPr>
              <w:fldChar w:fldCharType="end"/>
            </w:r>
          </w:hyperlink>
        </w:p>
        <w:p w14:paraId="5D571B0B" w14:textId="5605AD1B" w:rsidR="001F40E2" w:rsidRDefault="00E06392">
          <w:pPr>
            <w:pStyle w:val="33"/>
            <w:tabs>
              <w:tab w:val="left" w:pos="2100"/>
            </w:tabs>
            <w:rPr>
              <w:rFonts w:asciiTheme="minorHAnsi" w:eastAsiaTheme="minorEastAsia" w:hAnsiTheme="minorHAnsi" w:cstheme="minorBidi"/>
              <w:noProof/>
              <w:kern w:val="2"/>
              <w:sz w:val="21"/>
            </w:rPr>
          </w:pPr>
          <w:hyperlink w:anchor="_Toc514699742" w:history="1">
            <w:r w:rsidR="001F40E2" w:rsidRPr="003E061A">
              <w:rPr>
                <w:rStyle w:val="afa"/>
                <w:noProof/>
              </w:rPr>
              <w:t>2.2.2.</w:t>
            </w:r>
            <w:r w:rsidR="001F40E2">
              <w:rPr>
                <w:rFonts w:asciiTheme="minorHAnsi" w:eastAsiaTheme="minorEastAsia" w:hAnsiTheme="minorHAnsi" w:cstheme="minorBidi"/>
                <w:noProof/>
                <w:kern w:val="2"/>
                <w:sz w:val="21"/>
              </w:rPr>
              <w:tab/>
            </w:r>
            <w:r w:rsidR="001F40E2" w:rsidRPr="003E061A">
              <w:rPr>
                <w:rStyle w:val="afa"/>
                <w:noProof/>
              </w:rPr>
              <w:t>Tanh</w:t>
            </w:r>
            <w:r w:rsidR="001F40E2" w:rsidRPr="003E061A">
              <w:rPr>
                <w:rStyle w:val="afa"/>
                <w:noProof/>
              </w:rPr>
              <w:t>函数</w:t>
            </w:r>
            <w:r w:rsidR="001F40E2">
              <w:rPr>
                <w:noProof/>
                <w:webHidden/>
              </w:rPr>
              <w:tab/>
            </w:r>
            <w:r w:rsidR="001F40E2">
              <w:rPr>
                <w:noProof/>
                <w:webHidden/>
              </w:rPr>
              <w:fldChar w:fldCharType="begin"/>
            </w:r>
            <w:r w:rsidR="001F40E2">
              <w:rPr>
                <w:noProof/>
                <w:webHidden/>
              </w:rPr>
              <w:instrText xml:space="preserve"> PAGEREF _Toc514699742 \h </w:instrText>
            </w:r>
            <w:r w:rsidR="001F40E2">
              <w:rPr>
                <w:noProof/>
                <w:webHidden/>
              </w:rPr>
            </w:r>
            <w:r w:rsidR="001F40E2">
              <w:rPr>
                <w:noProof/>
                <w:webHidden/>
              </w:rPr>
              <w:fldChar w:fldCharType="separate"/>
            </w:r>
            <w:r w:rsidR="001F40E2">
              <w:rPr>
                <w:noProof/>
                <w:webHidden/>
              </w:rPr>
              <w:t>5</w:t>
            </w:r>
            <w:r w:rsidR="001F40E2">
              <w:rPr>
                <w:noProof/>
                <w:webHidden/>
              </w:rPr>
              <w:fldChar w:fldCharType="end"/>
            </w:r>
          </w:hyperlink>
        </w:p>
        <w:p w14:paraId="71B551C1" w14:textId="499A687A" w:rsidR="001F40E2" w:rsidRDefault="00E06392">
          <w:pPr>
            <w:pStyle w:val="33"/>
            <w:tabs>
              <w:tab w:val="left" w:pos="2100"/>
            </w:tabs>
            <w:rPr>
              <w:rFonts w:asciiTheme="minorHAnsi" w:eastAsiaTheme="minorEastAsia" w:hAnsiTheme="minorHAnsi" w:cstheme="minorBidi"/>
              <w:noProof/>
              <w:kern w:val="2"/>
              <w:sz w:val="21"/>
            </w:rPr>
          </w:pPr>
          <w:hyperlink w:anchor="_Toc514699743" w:history="1">
            <w:r w:rsidR="001F40E2" w:rsidRPr="003E061A">
              <w:rPr>
                <w:rStyle w:val="afa"/>
                <w:noProof/>
              </w:rPr>
              <w:t>2.2.3.</w:t>
            </w:r>
            <w:r w:rsidR="001F40E2">
              <w:rPr>
                <w:rFonts w:asciiTheme="minorHAnsi" w:eastAsiaTheme="minorEastAsia" w:hAnsiTheme="minorHAnsi" w:cstheme="minorBidi"/>
                <w:noProof/>
                <w:kern w:val="2"/>
                <w:sz w:val="21"/>
              </w:rPr>
              <w:tab/>
            </w:r>
            <w:r w:rsidR="001F40E2" w:rsidRPr="003E061A">
              <w:rPr>
                <w:rStyle w:val="afa"/>
                <w:noProof/>
              </w:rPr>
              <w:t>Relu</w:t>
            </w:r>
            <w:r w:rsidR="001F40E2" w:rsidRPr="003E061A">
              <w:rPr>
                <w:rStyle w:val="afa"/>
                <w:noProof/>
              </w:rPr>
              <w:t>函数</w:t>
            </w:r>
            <w:r w:rsidR="001F40E2">
              <w:rPr>
                <w:noProof/>
                <w:webHidden/>
              </w:rPr>
              <w:tab/>
            </w:r>
            <w:r w:rsidR="001F40E2">
              <w:rPr>
                <w:noProof/>
                <w:webHidden/>
              </w:rPr>
              <w:fldChar w:fldCharType="begin"/>
            </w:r>
            <w:r w:rsidR="001F40E2">
              <w:rPr>
                <w:noProof/>
                <w:webHidden/>
              </w:rPr>
              <w:instrText xml:space="preserve"> PAGEREF _Toc514699743 \h </w:instrText>
            </w:r>
            <w:r w:rsidR="001F40E2">
              <w:rPr>
                <w:noProof/>
                <w:webHidden/>
              </w:rPr>
            </w:r>
            <w:r w:rsidR="001F40E2">
              <w:rPr>
                <w:noProof/>
                <w:webHidden/>
              </w:rPr>
              <w:fldChar w:fldCharType="separate"/>
            </w:r>
            <w:r w:rsidR="001F40E2">
              <w:rPr>
                <w:noProof/>
                <w:webHidden/>
              </w:rPr>
              <w:t>5</w:t>
            </w:r>
            <w:r w:rsidR="001F40E2">
              <w:rPr>
                <w:noProof/>
                <w:webHidden/>
              </w:rPr>
              <w:fldChar w:fldCharType="end"/>
            </w:r>
          </w:hyperlink>
        </w:p>
        <w:p w14:paraId="540E545F" w14:textId="2CC1FDC2" w:rsidR="001F40E2" w:rsidRDefault="00E06392">
          <w:pPr>
            <w:pStyle w:val="23"/>
            <w:tabs>
              <w:tab w:val="left" w:pos="1680"/>
            </w:tabs>
            <w:rPr>
              <w:rFonts w:asciiTheme="minorHAnsi" w:eastAsiaTheme="minorEastAsia" w:hAnsiTheme="minorHAnsi" w:cstheme="minorBidi"/>
              <w:noProof/>
              <w:kern w:val="2"/>
              <w:sz w:val="21"/>
            </w:rPr>
          </w:pPr>
          <w:hyperlink w:anchor="_Toc514699744" w:history="1">
            <w:r w:rsidR="001F40E2" w:rsidRPr="003E061A">
              <w:rPr>
                <w:rStyle w:val="afa"/>
                <w:noProof/>
              </w:rPr>
              <w:t>2.3.</w:t>
            </w:r>
            <w:r w:rsidR="001F40E2">
              <w:rPr>
                <w:rFonts w:asciiTheme="minorHAnsi" w:eastAsiaTheme="minorEastAsia" w:hAnsiTheme="minorHAnsi" w:cstheme="minorBidi"/>
                <w:noProof/>
                <w:kern w:val="2"/>
                <w:sz w:val="21"/>
              </w:rPr>
              <w:tab/>
            </w:r>
            <w:r w:rsidR="001F40E2" w:rsidRPr="003E061A">
              <w:rPr>
                <w:rStyle w:val="afa"/>
                <w:noProof/>
              </w:rPr>
              <w:t>前馈神经网络</w:t>
            </w:r>
            <w:r w:rsidR="001F40E2">
              <w:rPr>
                <w:noProof/>
                <w:webHidden/>
              </w:rPr>
              <w:tab/>
            </w:r>
            <w:r w:rsidR="001F40E2">
              <w:rPr>
                <w:noProof/>
                <w:webHidden/>
              </w:rPr>
              <w:fldChar w:fldCharType="begin"/>
            </w:r>
            <w:r w:rsidR="001F40E2">
              <w:rPr>
                <w:noProof/>
                <w:webHidden/>
              </w:rPr>
              <w:instrText xml:space="preserve"> PAGEREF _Toc514699744 \h </w:instrText>
            </w:r>
            <w:r w:rsidR="001F40E2">
              <w:rPr>
                <w:noProof/>
                <w:webHidden/>
              </w:rPr>
            </w:r>
            <w:r w:rsidR="001F40E2">
              <w:rPr>
                <w:noProof/>
                <w:webHidden/>
              </w:rPr>
              <w:fldChar w:fldCharType="separate"/>
            </w:r>
            <w:r w:rsidR="001F40E2">
              <w:rPr>
                <w:noProof/>
                <w:webHidden/>
              </w:rPr>
              <w:t>6</w:t>
            </w:r>
            <w:r w:rsidR="001F40E2">
              <w:rPr>
                <w:noProof/>
                <w:webHidden/>
              </w:rPr>
              <w:fldChar w:fldCharType="end"/>
            </w:r>
          </w:hyperlink>
        </w:p>
        <w:p w14:paraId="44C792B5" w14:textId="6A196650" w:rsidR="001F40E2" w:rsidRDefault="00E06392">
          <w:pPr>
            <w:pStyle w:val="23"/>
            <w:tabs>
              <w:tab w:val="left" w:pos="1680"/>
            </w:tabs>
            <w:rPr>
              <w:rFonts w:asciiTheme="minorHAnsi" w:eastAsiaTheme="minorEastAsia" w:hAnsiTheme="minorHAnsi" w:cstheme="minorBidi"/>
              <w:noProof/>
              <w:kern w:val="2"/>
              <w:sz w:val="21"/>
            </w:rPr>
          </w:pPr>
          <w:hyperlink w:anchor="_Toc514699745" w:history="1">
            <w:r w:rsidR="001F40E2" w:rsidRPr="003E061A">
              <w:rPr>
                <w:rStyle w:val="afa"/>
                <w:noProof/>
              </w:rPr>
              <w:t>2.4.</w:t>
            </w:r>
            <w:r w:rsidR="001F40E2">
              <w:rPr>
                <w:rFonts w:asciiTheme="minorHAnsi" w:eastAsiaTheme="minorEastAsia" w:hAnsiTheme="minorHAnsi" w:cstheme="minorBidi"/>
                <w:noProof/>
                <w:kern w:val="2"/>
                <w:sz w:val="21"/>
              </w:rPr>
              <w:tab/>
            </w:r>
            <w:r w:rsidR="001F40E2" w:rsidRPr="003E061A">
              <w:rPr>
                <w:rStyle w:val="afa"/>
                <w:noProof/>
              </w:rPr>
              <w:t>反馈神经网络</w:t>
            </w:r>
            <w:r w:rsidR="001F40E2">
              <w:rPr>
                <w:noProof/>
                <w:webHidden/>
              </w:rPr>
              <w:tab/>
            </w:r>
            <w:r w:rsidR="001F40E2">
              <w:rPr>
                <w:noProof/>
                <w:webHidden/>
              </w:rPr>
              <w:fldChar w:fldCharType="begin"/>
            </w:r>
            <w:r w:rsidR="001F40E2">
              <w:rPr>
                <w:noProof/>
                <w:webHidden/>
              </w:rPr>
              <w:instrText xml:space="preserve"> PAGEREF _Toc514699745 \h </w:instrText>
            </w:r>
            <w:r w:rsidR="001F40E2">
              <w:rPr>
                <w:noProof/>
                <w:webHidden/>
              </w:rPr>
            </w:r>
            <w:r w:rsidR="001F40E2">
              <w:rPr>
                <w:noProof/>
                <w:webHidden/>
              </w:rPr>
              <w:fldChar w:fldCharType="separate"/>
            </w:r>
            <w:r w:rsidR="001F40E2">
              <w:rPr>
                <w:noProof/>
                <w:webHidden/>
              </w:rPr>
              <w:t>7</w:t>
            </w:r>
            <w:r w:rsidR="001F40E2">
              <w:rPr>
                <w:noProof/>
                <w:webHidden/>
              </w:rPr>
              <w:fldChar w:fldCharType="end"/>
            </w:r>
          </w:hyperlink>
        </w:p>
        <w:p w14:paraId="37540D8F" w14:textId="3298F42A" w:rsidR="001F40E2" w:rsidRDefault="00E06392">
          <w:pPr>
            <w:pStyle w:val="23"/>
            <w:tabs>
              <w:tab w:val="left" w:pos="1680"/>
            </w:tabs>
            <w:rPr>
              <w:rFonts w:asciiTheme="minorHAnsi" w:eastAsiaTheme="minorEastAsia" w:hAnsiTheme="minorHAnsi" w:cstheme="minorBidi"/>
              <w:noProof/>
              <w:kern w:val="2"/>
              <w:sz w:val="21"/>
            </w:rPr>
          </w:pPr>
          <w:hyperlink w:anchor="_Toc514699746" w:history="1">
            <w:r w:rsidR="001F40E2" w:rsidRPr="003E061A">
              <w:rPr>
                <w:rStyle w:val="afa"/>
                <w:noProof/>
              </w:rPr>
              <w:t>2.5.</w:t>
            </w:r>
            <w:r w:rsidR="001F40E2">
              <w:rPr>
                <w:rFonts w:asciiTheme="minorHAnsi" w:eastAsiaTheme="minorEastAsia" w:hAnsiTheme="minorHAnsi" w:cstheme="minorBidi"/>
                <w:noProof/>
                <w:kern w:val="2"/>
                <w:sz w:val="21"/>
              </w:rPr>
              <w:tab/>
            </w:r>
            <w:r w:rsidR="001F40E2" w:rsidRPr="003E061A">
              <w:rPr>
                <w:rStyle w:val="afa"/>
                <w:noProof/>
              </w:rPr>
              <w:t>Rprop</w:t>
            </w:r>
            <w:r w:rsidR="001F40E2" w:rsidRPr="003E061A">
              <w:rPr>
                <w:rStyle w:val="afa"/>
                <w:noProof/>
              </w:rPr>
              <w:t>学习算法</w:t>
            </w:r>
            <w:r w:rsidR="001F40E2">
              <w:rPr>
                <w:noProof/>
                <w:webHidden/>
              </w:rPr>
              <w:tab/>
            </w:r>
            <w:r w:rsidR="001F40E2">
              <w:rPr>
                <w:noProof/>
                <w:webHidden/>
              </w:rPr>
              <w:fldChar w:fldCharType="begin"/>
            </w:r>
            <w:r w:rsidR="001F40E2">
              <w:rPr>
                <w:noProof/>
                <w:webHidden/>
              </w:rPr>
              <w:instrText xml:space="preserve"> PAGEREF _Toc514699746 \h </w:instrText>
            </w:r>
            <w:r w:rsidR="001F40E2">
              <w:rPr>
                <w:noProof/>
                <w:webHidden/>
              </w:rPr>
            </w:r>
            <w:r w:rsidR="001F40E2">
              <w:rPr>
                <w:noProof/>
                <w:webHidden/>
              </w:rPr>
              <w:fldChar w:fldCharType="separate"/>
            </w:r>
            <w:r w:rsidR="001F40E2">
              <w:rPr>
                <w:noProof/>
                <w:webHidden/>
              </w:rPr>
              <w:t>7</w:t>
            </w:r>
            <w:r w:rsidR="001F40E2">
              <w:rPr>
                <w:noProof/>
                <w:webHidden/>
              </w:rPr>
              <w:fldChar w:fldCharType="end"/>
            </w:r>
          </w:hyperlink>
        </w:p>
        <w:p w14:paraId="2E98FEB1" w14:textId="24A29E9F" w:rsidR="001F40E2" w:rsidRDefault="00E06392">
          <w:pPr>
            <w:pStyle w:val="33"/>
            <w:tabs>
              <w:tab w:val="left" w:pos="2100"/>
            </w:tabs>
            <w:rPr>
              <w:rFonts w:asciiTheme="minorHAnsi" w:eastAsiaTheme="minorEastAsia" w:hAnsiTheme="minorHAnsi" w:cstheme="minorBidi"/>
              <w:noProof/>
              <w:kern w:val="2"/>
              <w:sz w:val="21"/>
            </w:rPr>
          </w:pPr>
          <w:hyperlink w:anchor="_Toc514699747" w:history="1">
            <w:r w:rsidR="001F40E2" w:rsidRPr="003E061A">
              <w:rPr>
                <w:rStyle w:val="afa"/>
                <w:noProof/>
              </w:rPr>
              <w:t>2.5.1.</w:t>
            </w:r>
            <w:r w:rsidR="001F40E2">
              <w:rPr>
                <w:rFonts w:asciiTheme="minorHAnsi" w:eastAsiaTheme="minorEastAsia" w:hAnsiTheme="minorHAnsi" w:cstheme="minorBidi"/>
                <w:noProof/>
                <w:kern w:val="2"/>
                <w:sz w:val="21"/>
              </w:rPr>
              <w:tab/>
            </w:r>
            <w:r w:rsidR="001F40E2" w:rsidRPr="003E061A">
              <w:rPr>
                <w:rStyle w:val="afa"/>
                <w:noProof/>
              </w:rPr>
              <w:t>前向传播</w:t>
            </w:r>
            <w:r w:rsidR="001F40E2">
              <w:rPr>
                <w:noProof/>
                <w:webHidden/>
              </w:rPr>
              <w:tab/>
            </w:r>
            <w:r w:rsidR="001F40E2">
              <w:rPr>
                <w:noProof/>
                <w:webHidden/>
              </w:rPr>
              <w:fldChar w:fldCharType="begin"/>
            </w:r>
            <w:r w:rsidR="001F40E2">
              <w:rPr>
                <w:noProof/>
                <w:webHidden/>
              </w:rPr>
              <w:instrText xml:space="preserve"> PAGEREF _Toc514699747 \h </w:instrText>
            </w:r>
            <w:r w:rsidR="001F40E2">
              <w:rPr>
                <w:noProof/>
                <w:webHidden/>
              </w:rPr>
            </w:r>
            <w:r w:rsidR="001F40E2">
              <w:rPr>
                <w:noProof/>
                <w:webHidden/>
              </w:rPr>
              <w:fldChar w:fldCharType="separate"/>
            </w:r>
            <w:r w:rsidR="001F40E2">
              <w:rPr>
                <w:noProof/>
                <w:webHidden/>
              </w:rPr>
              <w:t>8</w:t>
            </w:r>
            <w:r w:rsidR="001F40E2">
              <w:rPr>
                <w:noProof/>
                <w:webHidden/>
              </w:rPr>
              <w:fldChar w:fldCharType="end"/>
            </w:r>
          </w:hyperlink>
        </w:p>
        <w:p w14:paraId="3E6F9AAD" w14:textId="233F2C81" w:rsidR="001F40E2" w:rsidRDefault="00E06392">
          <w:pPr>
            <w:pStyle w:val="33"/>
            <w:tabs>
              <w:tab w:val="left" w:pos="2100"/>
            </w:tabs>
            <w:rPr>
              <w:rFonts w:asciiTheme="minorHAnsi" w:eastAsiaTheme="minorEastAsia" w:hAnsiTheme="minorHAnsi" w:cstheme="minorBidi"/>
              <w:noProof/>
              <w:kern w:val="2"/>
              <w:sz w:val="21"/>
            </w:rPr>
          </w:pPr>
          <w:hyperlink w:anchor="_Toc514699748" w:history="1">
            <w:r w:rsidR="001F40E2" w:rsidRPr="003E061A">
              <w:rPr>
                <w:rStyle w:val="afa"/>
                <w:noProof/>
              </w:rPr>
              <w:t>2.5.2.</w:t>
            </w:r>
            <w:r w:rsidR="001F40E2">
              <w:rPr>
                <w:rFonts w:asciiTheme="minorHAnsi" w:eastAsiaTheme="minorEastAsia" w:hAnsiTheme="minorHAnsi" w:cstheme="minorBidi"/>
                <w:noProof/>
                <w:kern w:val="2"/>
                <w:sz w:val="21"/>
              </w:rPr>
              <w:tab/>
            </w:r>
            <w:r w:rsidR="001F40E2" w:rsidRPr="003E061A">
              <w:rPr>
                <w:rStyle w:val="afa"/>
                <w:noProof/>
              </w:rPr>
              <w:t>反向传播</w:t>
            </w:r>
            <w:r w:rsidR="001F40E2">
              <w:rPr>
                <w:noProof/>
                <w:webHidden/>
              </w:rPr>
              <w:tab/>
            </w:r>
            <w:r w:rsidR="001F40E2">
              <w:rPr>
                <w:noProof/>
                <w:webHidden/>
              </w:rPr>
              <w:fldChar w:fldCharType="begin"/>
            </w:r>
            <w:r w:rsidR="001F40E2">
              <w:rPr>
                <w:noProof/>
                <w:webHidden/>
              </w:rPr>
              <w:instrText xml:space="preserve"> PAGEREF _Toc514699748 \h </w:instrText>
            </w:r>
            <w:r w:rsidR="001F40E2">
              <w:rPr>
                <w:noProof/>
                <w:webHidden/>
              </w:rPr>
            </w:r>
            <w:r w:rsidR="001F40E2">
              <w:rPr>
                <w:noProof/>
                <w:webHidden/>
              </w:rPr>
              <w:fldChar w:fldCharType="separate"/>
            </w:r>
            <w:r w:rsidR="001F40E2">
              <w:rPr>
                <w:noProof/>
                <w:webHidden/>
              </w:rPr>
              <w:t>8</w:t>
            </w:r>
            <w:r w:rsidR="001F40E2">
              <w:rPr>
                <w:noProof/>
                <w:webHidden/>
              </w:rPr>
              <w:fldChar w:fldCharType="end"/>
            </w:r>
          </w:hyperlink>
        </w:p>
        <w:p w14:paraId="5A8DB889" w14:textId="07691D45" w:rsidR="001F40E2" w:rsidRDefault="00E06392">
          <w:pPr>
            <w:pStyle w:val="11"/>
            <w:tabs>
              <w:tab w:val="left" w:pos="960"/>
            </w:tabs>
            <w:rPr>
              <w:rFonts w:asciiTheme="minorHAnsi" w:eastAsiaTheme="minorEastAsia" w:hAnsiTheme="minorHAnsi" w:cstheme="minorBidi"/>
              <w:noProof/>
              <w:kern w:val="2"/>
              <w:sz w:val="21"/>
            </w:rPr>
          </w:pPr>
          <w:hyperlink w:anchor="_Toc514699749" w:history="1">
            <w:r w:rsidR="001F40E2" w:rsidRPr="003E061A">
              <w:rPr>
                <w:rStyle w:val="afa"/>
                <w:noProof/>
              </w:rPr>
              <w:t>3.</w:t>
            </w:r>
            <w:r w:rsidR="001F40E2">
              <w:rPr>
                <w:rFonts w:asciiTheme="minorHAnsi" w:eastAsiaTheme="minorEastAsia" w:hAnsiTheme="minorHAnsi" w:cstheme="minorBidi"/>
                <w:noProof/>
                <w:kern w:val="2"/>
                <w:sz w:val="21"/>
              </w:rPr>
              <w:tab/>
            </w:r>
            <w:r w:rsidR="001F40E2" w:rsidRPr="003E061A">
              <w:rPr>
                <w:rStyle w:val="afa"/>
                <w:noProof/>
              </w:rPr>
              <w:t>单目标学习与多目标学习</w:t>
            </w:r>
            <w:r w:rsidR="001F40E2">
              <w:rPr>
                <w:noProof/>
                <w:webHidden/>
              </w:rPr>
              <w:tab/>
            </w:r>
            <w:r w:rsidR="001F40E2">
              <w:rPr>
                <w:noProof/>
                <w:webHidden/>
              </w:rPr>
              <w:fldChar w:fldCharType="begin"/>
            </w:r>
            <w:r w:rsidR="001F40E2">
              <w:rPr>
                <w:noProof/>
                <w:webHidden/>
              </w:rPr>
              <w:instrText xml:space="preserve"> PAGEREF _Toc514699749 \h </w:instrText>
            </w:r>
            <w:r w:rsidR="001F40E2">
              <w:rPr>
                <w:noProof/>
                <w:webHidden/>
              </w:rPr>
            </w:r>
            <w:r w:rsidR="001F40E2">
              <w:rPr>
                <w:noProof/>
                <w:webHidden/>
              </w:rPr>
              <w:fldChar w:fldCharType="separate"/>
            </w:r>
            <w:r w:rsidR="001F40E2">
              <w:rPr>
                <w:noProof/>
                <w:webHidden/>
              </w:rPr>
              <w:t>11</w:t>
            </w:r>
            <w:r w:rsidR="001F40E2">
              <w:rPr>
                <w:noProof/>
                <w:webHidden/>
              </w:rPr>
              <w:fldChar w:fldCharType="end"/>
            </w:r>
          </w:hyperlink>
        </w:p>
        <w:p w14:paraId="09ED49DF" w14:textId="7660AFF5" w:rsidR="001F40E2" w:rsidRDefault="00E06392">
          <w:pPr>
            <w:pStyle w:val="23"/>
            <w:tabs>
              <w:tab w:val="left" w:pos="1680"/>
            </w:tabs>
            <w:rPr>
              <w:rFonts w:asciiTheme="minorHAnsi" w:eastAsiaTheme="minorEastAsia" w:hAnsiTheme="minorHAnsi" w:cstheme="minorBidi"/>
              <w:noProof/>
              <w:kern w:val="2"/>
              <w:sz w:val="21"/>
            </w:rPr>
          </w:pPr>
          <w:hyperlink w:anchor="_Toc514699750" w:history="1">
            <w:r w:rsidR="001F40E2" w:rsidRPr="003E061A">
              <w:rPr>
                <w:rStyle w:val="afa"/>
                <w:noProof/>
              </w:rPr>
              <w:t>3.1.</w:t>
            </w:r>
            <w:r w:rsidR="001F40E2">
              <w:rPr>
                <w:rFonts w:asciiTheme="minorHAnsi" w:eastAsiaTheme="minorEastAsia" w:hAnsiTheme="minorHAnsi" w:cstheme="minorBidi"/>
                <w:noProof/>
                <w:kern w:val="2"/>
                <w:sz w:val="21"/>
              </w:rPr>
              <w:tab/>
            </w:r>
            <w:r w:rsidR="001F40E2" w:rsidRPr="003E061A">
              <w:rPr>
                <w:rStyle w:val="afa"/>
                <w:noProof/>
              </w:rPr>
              <w:t>单目标学习</w:t>
            </w:r>
            <w:r w:rsidR="001F40E2">
              <w:rPr>
                <w:noProof/>
                <w:webHidden/>
              </w:rPr>
              <w:tab/>
            </w:r>
            <w:r w:rsidR="001F40E2">
              <w:rPr>
                <w:noProof/>
                <w:webHidden/>
              </w:rPr>
              <w:fldChar w:fldCharType="begin"/>
            </w:r>
            <w:r w:rsidR="001F40E2">
              <w:rPr>
                <w:noProof/>
                <w:webHidden/>
              </w:rPr>
              <w:instrText xml:space="preserve"> PAGEREF _Toc514699750 \h </w:instrText>
            </w:r>
            <w:r w:rsidR="001F40E2">
              <w:rPr>
                <w:noProof/>
                <w:webHidden/>
              </w:rPr>
            </w:r>
            <w:r w:rsidR="001F40E2">
              <w:rPr>
                <w:noProof/>
                <w:webHidden/>
              </w:rPr>
              <w:fldChar w:fldCharType="separate"/>
            </w:r>
            <w:r w:rsidR="001F40E2">
              <w:rPr>
                <w:noProof/>
                <w:webHidden/>
              </w:rPr>
              <w:t>11</w:t>
            </w:r>
            <w:r w:rsidR="001F40E2">
              <w:rPr>
                <w:noProof/>
                <w:webHidden/>
              </w:rPr>
              <w:fldChar w:fldCharType="end"/>
            </w:r>
          </w:hyperlink>
        </w:p>
        <w:p w14:paraId="6F37AB47" w14:textId="10A3F989" w:rsidR="001F40E2" w:rsidRDefault="00E06392">
          <w:pPr>
            <w:pStyle w:val="23"/>
            <w:tabs>
              <w:tab w:val="left" w:pos="1680"/>
            </w:tabs>
            <w:rPr>
              <w:rFonts w:asciiTheme="minorHAnsi" w:eastAsiaTheme="minorEastAsia" w:hAnsiTheme="minorHAnsi" w:cstheme="minorBidi"/>
              <w:noProof/>
              <w:kern w:val="2"/>
              <w:sz w:val="21"/>
            </w:rPr>
          </w:pPr>
          <w:hyperlink w:anchor="_Toc514699751" w:history="1">
            <w:r w:rsidR="001F40E2" w:rsidRPr="003E061A">
              <w:rPr>
                <w:rStyle w:val="afa"/>
                <w:noProof/>
              </w:rPr>
              <w:t>3.2.</w:t>
            </w:r>
            <w:r w:rsidR="001F40E2">
              <w:rPr>
                <w:rFonts w:asciiTheme="minorHAnsi" w:eastAsiaTheme="minorEastAsia" w:hAnsiTheme="minorHAnsi" w:cstheme="minorBidi"/>
                <w:noProof/>
                <w:kern w:val="2"/>
                <w:sz w:val="21"/>
              </w:rPr>
              <w:tab/>
            </w:r>
            <w:r w:rsidR="001F40E2" w:rsidRPr="003E061A">
              <w:rPr>
                <w:rStyle w:val="afa"/>
                <w:noProof/>
              </w:rPr>
              <w:t>多目标学习</w:t>
            </w:r>
            <w:r w:rsidR="001F40E2">
              <w:rPr>
                <w:noProof/>
                <w:webHidden/>
              </w:rPr>
              <w:tab/>
            </w:r>
            <w:r w:rsidR="001F40E2">
              <w:rPr>
                <w:noProof/>
                <w:webHidden/>
              </w:rPr>
              <w:fldChar w:fldCharType="begin"/>
            </w:r>
            <w:r w:rsidR="001F40E2">
              <w:rPr>
                <w:noProof/>
                <w:webHidden/>
              </w:rPr>
              <w:instrText xml:space="preserve"> PAGEREF _Toc514699751 \h </w:instrText>
            </w:r>
            <w:r w:rsidR="001F40E2">
              <w:rPr>
                <w:noProof/>
                <w:webHidden/>
              </w:rPr>
            </w:r>
            <w:r w:rsidR="001F40E2">
              <w:rPr>
                <w:noProof/>
                <w:webHidden/>
              </w:rPr>
              <w:fldChar w:fldCharType="separate"/>
            </w:r>
            <w:r w:rsidR="001F40E2">
              <w:rPr>
                <w:noProof/>
                <w:webHidden/>
              </w:rPr>
              <w:t>11</w:t>
            </w:r>
            <w:r w:rsidR="001F40E2">
              <w:rPr>
                <w:noProof/>
                <w:webHidden/>
              </w:rPr>
              <w:fldChar w:fldCharType="end"/>
            </w:r>
          </w:hyperlink>
        </w:p>
        <w:p w14:paraId="45B2B6A2" w14:textId="6F394F26" w:rsidR="001F40E2" w:rsidRDefault="00E06392">
          <w:pPr>
            <w:pStyle w:val="33"/>
            <w:tabs>
              <w:tab w:val="left" w:pos="2100"/>
            </w:tabs>
            <w:rPr>
              <w:rFonts w:asciiTheme="minorHAnsi" w:eastAsiaTheme="minorEastAsia" w:hAnsiTheme="minorHAnsi" w:cstheme="minorBidi"/>
              <w:noProof/>
              <w:kern w:val="2"/>
              <w:sz w:val="21"/>
            </w:rPr>
          </w:pPr>
          <w:hyperlink w:anchor="_Toc514699752" w:history="1">
            <w:r w:rsidR="001F40E2" w:rsidRPr="003E061A">
              <w:rPr>
                <w:rStyle w:val="afa"/>
                <w:noProof/>
              </w:rPr>
              <w:t>3.2.1.</w:t>
            </w:r>
            <w:r w:rsidR="001F40E2">
              <w:rPr>
                <w:rFonts w:asciiTheme="minorHAnsi" w:eastAsiaTheme="minorEastAsia" w:hAnsiTheme="minorHAnsi" w:cstheme="minorBidi"/>
                <w:noProof/>
                <w:kern w:val="2"/>
                <w:sz w:val="21"/>
              </w:rPr>
              <w:tab/>
            </w:r>
            <w:r w:rsidR="001F40E2" w:rsidRPr="003E061A">
              <w:rPr>
                <w:rStyle w:val="afa"/>
                <w:noProof/>
              </w:rPr>
              <w:t>标量化多目标学习</w:t>
            </w:r>
            <w:r w:rsidR="001F40E2">
              <w:rPr>
                <w:noProof/>
                <w:webHidden/>
              </w:rPr>
              <w:tab/>
            </w:r>
            <w:r w:rsidR="001F40E2">
              <w:rPr>
                <w:noProof/>
                <w:webHidden/>
              </w:rPr>
              <w:fldChar w:fldCharType="begin"/>
            </w:r>
            <w:r w:rsidR="001F40E2">
              <w:rPr>
                <w:noProof/>
                <w:webHidden/>
              </w:rPr>
              <w:instrText xml:space="preserve"> PAGEREF _Toc514699752 \h </w:instrText>
            </w:r>
            <w:r w:rsidR="001F40E2">
              <w:rPr>
                <w:noProof/>
                <w:webHidden/>
              </w:rPr>
            </w:r>
            <w:r w:rsidR="001F40E2">
              <w:rPr>
                <w:noProof/>
                <w:webHidden/>
              </w:rPr>
              <w:fldChar w:fldCharType="separate"/>
            </w:r>
            <w:r w:rsidR="001F40E2">
              <w:rPr>
                <w:noProof/>
                <w:webHidden/>
              </w:rPr>
              <w:t>12</w:t>
            </w:r>
            <w:r w:rsidR="001F40E2">
              <w:rPr>
                <w:noProof/>
                <w:webHidden/>
              </w:rPr>
              <w:fldChar w:fldCharType="end"/>
            </w:r>
          </w:hyperlink>
        </w:p>
        <w:p w14:paraId="741537CB" w14:textId="3C79A17E" w:rsidR="001F40E2" w:rsidRDefault="00E06392">
          <w:pPr>
            <w:pStyle w:val="33"/>
            <w:tabs>
              <w:tab w:val="left" w:pos="2100"/>
            </w:tabs>
            <w:rPr>
              <w:rFonts w:asciiTheme="minorHAnsi" w:eastAsiaTheme="minorEastAsia" w:hAnsiTheme="minorHAnsi" w:cstheme="minorBidi"/>
              <w:noProof/>
              <w:kern w:val="2"/>
              <w:sz w:val="21"/>
            </w:rPr>
          </w:pPr>
          <w:hyperlink w:anchor="_Toc514699753" w:history="1">
            <w:r w:rsidR="001F40E2" w:rsidRPr="003E061A">
              <w:rPr>
                <w:rStyle w:val="afa"/>
                <w:noProof/>
              </w:rPr>
              <w:t>3.2.2.</w:t>
            </w:r>
            <w:r w:rsidR="001F40E2">
              <w:rPr>
                <w:rFonts w:asciiTheme="minorHAnsi" w:eastAsiaTheme="minorEastAsia" w:hAnsiTheme="minorHAnsi" w:cstheme="minorBidi"/>
                <w:noProof/>
                <w:kern w:val="2"/>
                <w:sz w:val="21"/>
              </w:rPr>
              <w:tab/>
            </w:r>
            <w:r w:rsidR="001F40E2" w:rsidRPr="003E061A">
              <w:rPr>
                <w:rStyle w:val="afa"/>
                <w:noProof/>
              </w:rPr>
              <w:t>基于</w:t>
            </w:r>
            <w:r w:rsidR="001F40E2" w:rsidRPr="003E061A">
              <w:rPr>
                <w:rStyle w:val="afa"/>
                <w:noProof/>
              </w:rPr>
              <w:t>Pareto</w:t>
            </w:r>
            <w:r w:rsidR="001F40E2" w:rsidRPr="003E061A">
              <w:rPr>
                <w:rStyle w:val="afa"/>
                <w:noProof/>
              </w:rPr>
              <w:t>的多目标学习</w:t>
            </w:r>
            <w:r w:rsidR="001F40E2">
              <w:rPr>
                <w:noProof/>
                <w:webHidden/>
              </w:rPr>
              <w:tab/>
            </w:r>
            <w:r w:rsidR="001F40E2">
              <w:rPr>
                <w:noProof/>
                <w:webHidden/>
              </w:rPr>
              <w:fldChar w:fldCharType="begin"/>
            </w:r>
            <w:r w:rsidR="001F40E2">
              <w:rPr>
                <w:noProof/>
                <w:webHidden/>
              </w:rPr>
              <w:instrText xml:space="preserve"> PAGEREF _Toc514699753 \h </w:instrText>
            </w:r>
            <w:r w:rsidR="001F40E2">
              <w:rPr>
                <w:noProof/>
                <w:webHidden/>
              </w:rPr>
            </w:r>
            <w:r w:rsidR="001F40E2">
              <w:rPr>
                <w:noProof/>
                <w:webHidden/>
              </w:rPr>
              <w:fldChar w:fldCharType="separate"/>
            </w:r>
            <w:r w:rsidR="001F40E2">
              <w:rPr>
                <w:noProof/>
                <w:webHidden/>
              </w:rPr>
              <w:t>13</w:t>
            </w:r>
            <w:r w:rsidR="001F40E2">
              <w:rPr>
                <w:noProof/>
                <w:webHidden/>
              </w:rPr>
              <w:fldChar w:fldCharType="end"/>
            </w:r>
          </w:hyperlink>
        </w:p>
        <w:p w14:paraId="6D0A69DE" w14:textId="3C6AB4E0" w:rsidR="001F40E2" w:rsidRDefault="00E06392">
          <w:pPr>
            <w:pStyle w:val="11"/>
            <w:tabs>
              <w:tab w:val="left" w:pos="960"/>
            </w:tabs>
            <w:rPr>
              <w:rFonts w:asciiTheme="minorHAnsi" w:eastAsiaTheme="minorEastAsia" w:hAnsiTheme="minorHAnsi" w:cstheme="minorBidi"/>
              <w:noProof/>
              <w:kern w:val="2"/>
              <w:sz w:val="21"/>
            </w:rPr>
          </w:pPr>
          <w:hyperlink w:anchor="_Toc514699754" w:history="1">
            <w:r w:rsidR="001F40E2" w:rsidRPr="003E061A">
              <w:rPr>
                <w:rStyle w:val="afa"/>
                <w:noProof/>
              </w:rPr>
              <w:t>4.</w:t>
            </w:r>
            <w:r w:rsidR="001F40E2">
              <w:rPr>
                <w:rFonts w:asciiTheme="minorHAnsi" w:eastAsiaTheme="minorEastAsia" w:hAnsiTheme="minorHAnsi" w:cstheme="minorBidi"/>
                <w:noProof/>
                <w:kern w:val="2"/>
                <w:sz w:val="21"/>
              </w:rPr>
              <w:tab/>
            </w:r>
            <w:r w:rsidR="001F40E2" w:rsidRPr="003E061A">
              <w:rPr>
                <w:rStyle w:val="afa"/>
                <w:noProof/>
              </w:rPr>
              <w:t>多目标进化算法</w:t>
            </w:r>
            <w:r w:rsidR="001F40E2">
              <w:rPr>
                <w:noProof/>
                <w:webHidden/>
              </w:rPr>
              <w:tab/>
            </w:r>
            <w:r w:rsidR="001F40E2">
              <w:rPr>
                <w:noProof/>
                <w:webHidden/>
              </w:rPr>
              <w:fldChar w:fldCharType="begin"/>
            </w:r>
            <w:r w:rsidR="001F40E2">
              <w:rPr>
                <w:noProof/>
                <w:webHidden/>
              </w:rPr>
              <w:instrText xml:space="preserve"> PAGEREF _Toc514699754 \h </w:instrText>
            </w:r>
            <w:r w:rsidR="001F40E2">
              <w:rPr>
                <w:noProof/>
                <w:webHidden/>
              </w:rPr>
            </w:r>
            <w:r w:rsidR="001F40E2">
              <w:rPr>
                <w:noProof/>
                <w:webHidden/>
              </w:rPr>
              <w:fldChar w:fldCharType="separate"/>
            </w:r>
            <w:r w:rsidR="001F40E2">
              <w:rPr>
                <w:noProof/>
                <w:webHidden/>
              </w:rPr>
              <w:t>15</w:t>
            </w:r>
            <w:r w:rsidR="001F40E2">
              <w:rPr>
                <w:noProof/>
                <w:webHidden/>
              </w:rPr>
              <w:fldChar w:fldCharType="end"/>
            </w:r>
          </w:hyperlink>
        </w:p>
        <w:p w14:paraId="438C650E" w14:textId="6289BC7F" w:rsidR="001F40E2" w:rsidRDefault="00E06392">
          <w:pPr>
            <w:pStyle w:val="23"/>
            <w:tabs>
              <w:tab w:val="left" w:pos="1680"/>
            </w:tabs>
            <w:rPr>
              <w:rFonts w:asciiTheme="minorHAnsi" w:eastAsiaTheme="minorEastAsia" w:hAnsiTheme="minorHAnsi" w:cstheme="minorBidi"/>
              <w:noProof/>
              <w:kern w:val="2"/>
              <w:sz w:val="21"/>
            </w:rPr>
          </w:pPr>
          <w:hyperlink w:anchor="_Toc514699755" w:history="1">
            <w:r w:rsidR="001F40E2" w:rsidRPr="003E061A">
              <w:rPr>
                <w:rStyle w:val="afa"/>
                <w:noProof/>
              </w:rPr>
              <w:t>4.1.</w:t>
            </w:r>
            <w:r w:rsidR="001F40E2">
              <w:rPr>
                <w:rFonts w:asciiTheme="minorHAnsi" w:eastAsiaTheme="minorEastAsia" w:hAnsiTheme="minorHAnsi" w:cstheme="minorBidi"/>
                <w:noProof/>
                <w:kern w:val="2"/>
                <w:sz w:val="21"/>
              </w:rPr>
              <w:tab/>
            </w:r>
            <w:r w:rsidR="001F40E2" w:rsidRPr="003E061A">
              <w:rPr>
                <w:rStyle w:val="afa"/>
                <w:noProof/>
              </w:rPr>
              <w:t>NSGA-II</w:t>
            </w:r>
            <w:r w:rsidR="001F40E2" w:rsidRPr="003E061A">
              <w:rPr>
                <w:rStyle w:val="afa"/>
                <w:noProof/>
              </w:rPr>
              <w:t>进化算法</w:t>
            </w:r>
            <w:r w:rsidR="001F40E2">
              <w:rPr>
                <w:noProof/>
                <w:webHidden/>
              </w:rPr>
              <w:tab/>
            </w:r>
            <w:r w:rsidR="001F40E2">
              <w:rPr>
                <w:noProof/>
                <w:webHidden/>
              </w:rPr>
              <w:fldChar w:fldCharType="begin"/>
            </w:r>
            <w:r w:rsidR="001F40E2">
              <w:rPr>
                <w:noProof/>
                <w:webHidden/>
              </w:rPr>
              <w:instrText xml:space="preserve"> PAGEREF _Toc514699755 \h </w:instrText>
            </w:r>
            <w:r w:rsidR="001F40E2">
              <w:rPr>
                <w:noProof/>
                <w:webHidden/>
              </w:rPr>
            </w:r>
            <w:r w:rsidR="001F40E2">
              <w:rPr>
                <w:noProof/>
                <w:webHidden/>
              </w:rPr>
              <w:fldChar w:fldCharType="separate"/>
            </w:r>
            <w:r w:rsidR="001F40E2">
              <w:rPr>
                <w:noProof/>
                <w:webHidden/>
              </w:rPr>
              <w:t>15</w:t>
            </w:r>
            <w:r w:rsidR="001F40E2">
              <w:rPr>
                <w:noProof/>
                <w:webHidden/>
              </w:rPr>
              <w:fldChar w:fldCharType="end"/>
            </w:r>
          </w:hyperlink>
        </w:p>
        <w:p w14:paraId="7C0DAA37" w14:textId="398A0A13" w:rsidR="001F40E2" w:rsidRDefault="00E06392">
          <w:pPr>
            <w:pStyle w:val="33"/>
            <w:tabs>
              <w:tab w:val="left" w:pos="2100"/>
            </w:tabs>
            <w:rPr>
              <w:rFonts w:asciiTheme="minorHAnsi" w:eastAsiaTheme="minorEastAsia" w:hAnsiTheme="minorHAnsi" w:cstheme="minorBidi"/>
              <w:noProof/>
              <w:kern w:val="2"/>
              <w:sz w:val="21"/>
            </w:rPr>
          </w:pPr>
          <w:hyperlink w:anchor="_Toc514699756" w:history="1">
            <w:r w:rsidR="001F40E2" w:rsidRPr="003E061A">
              <w:rPr>
                <w:rStyle w:val="afa"/>
                <w:noProof/>
              </w:rPr>
              <w:t>4.1.1.</w:t>
            </w:r>
            <w:r w:rsidR="001F40E2">
              <w:rPr>
                <w:rFonts w:asciiTheme="minorHAnsi" w:eastAsiaTheme="minorEastAsia" w:hAnsiTheme="minorHAnsi" w:cstheme="minorBidi"/>
                <w:noProof/>
                <w:kern w:val="2"/>
                <w:sz w:val="21"/>
              </w:rPr>
              <w:tab/>
            </w:r>
            <w:r w:rsidR="001F40E2" w:rsidRPr="003E061A">
              <w:rPr>
                <w:rStyle w:val="afa"/>
                <w:noProof/>
              </w:rPr>
              <w:t>快速非支配排序算法</w:t>
            </w:r>
            <w:r w:rsidR="001F40E2">
              <w:rPr>
                <w:noProof/>
                <w:webHidden/>
              </w:rPr>
              <w:tab/>
            </w:r>
            <w:r w:rsidR="001F40E2">
              <w:rPr>
                <w:noProof/>
                <w:webHidden/>
              </w:rPr>
              <w:fldChar w:fldCharType="begin"/>
            </w:r>
            <w:r w:rsidR="001F40E2">
              <w:rPr>
                <w:noProof/>
                <w:webHidden/>
              </w:rPr>
              <w:instrText xml:space="preserve"> PAGEREF _Toc514699756 \h </w:instrText>
            </w:r>
            <w:r w:rsidR="001F40E2">
              <w:rPr>
                <w:noProof/>
                <w:webHidden/>
              </w:rPr>
            </w:r>
            <w:r w:rsidR="001F40E2">
              <w:rPr>
                <w:noProof/>
                <w:webHidden/>
              </w:rPr>
              <w:fldChar w:fldCharType="separate"/>
            </w:r>
            <w:r w:rsidR="001F40E2">
              <w:rPr>
                <w:noProof/>
                <w:webHidden/>
              </w:rPr>
              <w:t>15</w:t>
            </w:r>
            <w:r w:rsidR="001F40E2">
              <w:rPr>
                <w:noProof/>
                <w:webHidden/>
              </w:rPr>
              <w:fldChar w:fldCharType="end"/>
            </w:r>
          </w:hyperlink>
        </w:p>
        <w:p w14:paraId="334801E8" w14:textId="06E09D92" w:rsidR="001F40E2" w:rsidRDefault="00E06392">
          <w:pPr>
            <w:pStyle w:val="33"/>
            <w:tabs>
              <w:tab w:val="left" w:pos="2100"/>
            </w:tabs>
            <w:rPr>
              <w:rFonts w:asciiTheme="minorHAnsi" w:eastAsiaTheme="minorEastAsia" w:hAnsiTheme="minorHAnsi" w:cstheme="minorBidi"/>
              <w:noProof/>
              <w:kern w:val="2"/>
              <w:sz w:val="21"/>
            </w:rPr>
          </w:pPr>
          <w:hyperlink w:anchor="_Toc514699757" w:history="1">
            <w:r w:rsidR="001F40E2" w:rsidRPr="003E061A">
              <w:rPr>
                <w:rStyle w:val="afa"/>
                <w:noProof/>
              </w:rPr>
              <w:t>4.1.2.</w:t>
            </w:r>
            <w:r w:rsidR="001F40E2">
              <w:rPr>
                <w:rFonts w:asciiTheme="minorHAnsi" w:eastAsiaTheme="minorEastAsia" w:hAnsiTheme="minorHAnsi" w:cstheme="minorBidi"/>
                <w:noProof/>
                <w:kern w:val="2"/>
                <w:sz w:val="21"/>
              </w:rPr>
              <w:tab/>
            </w:r>
            <w:r w:rsidR="001F40E2" w:rsidRPr="003E061A">
              <w:rPr>
                <w:rStyle w:val="afa"/>
                <w:noProof/>
              </w:rPr>
              <w:t>保留多样性</w:t>
            </w:r>
            <w:r w:rsidR="001F40E2">
              <w:rPr>
                <w:noProof/>
                <w:webHidden/>
              </w:rPr>
              <w:tab/>
            </w:r>
            <w:r w:rsidR="001F40E2">
              <w:rPr>
                <w:noProof/>
                <w:webHidden/>
              </w:rPr>
              <w:fldChar w:fldCharType="begin"/>
            </w:r>
            <w:r w:rsidR="001F40E2">
              <w:rPr>
                <w:noProof/>
                <w:webHidden/>
              </w:rPr>
              <w:instrText xml:space="preserve"> PAGEREF _Toc514699757 \h </w:instrText>
            </w:r>
            <w:r w:rsidR="001F40E2">
              <w:rPr>
                <w:noProof/>
                <w:webHidden/>
              </w:rPr>
            </w:r>
            <w:r w:rsidR="001F40E2">
              <w:rPr>
                <w:noProof/>
                <w:webHidden/>
              </w:rPr>
              <w:fldChar w:fldCharType="separate"/>
            </w:r>
            <w:r w:rsidR="001F40E2">
              <w:rPr>
                <w:noProof/>
                <w:webHidden/>
              </w:rPr>
              <w:t>16</w:t>
            </w:r>
            <w:r w:rsidR="001F40E2">
              <w:rPr>
                <w:noProof/>
                <w:webHidden/>
              </w:rPr>
              <w:fldChar w:fldCharType="end"/>
            </w:r>
          </w:hyperlink>
        </w:p>
        <w:p w14:paraId="6C7DF9EB" w14:textId="3C53205C" w:rsidR="001F40E2" w:rsidRDefault="00E06392">
          <w:pPr>
            <w:pStyle w:val="33"/>
            <w:tabs>
              <w:tab w:val="left" w:pos="2100"/>
            </w:tabs>
            <w:rPr>
              <w:rFonts w:asciiTheme="minorHAnsi" w:eastAsiaTheme="minorEastAsia" w:hAnsiTheme="minorHAnsi" w:cstheme="minorBidi"/>
              <w:noProof/>
              <w:kern w:val="2"/>
              <w:sz w:val="21"/>
            </w:rPr>
          </w:pPr>
          <w:hyperlink w:anchor="_Toc514699758" w:history="1">
            <w:r w:rsidR="001F40E2" w:rsidRPr="003E061A">
              <w:rPr>
                <w:rStyle w:val="afa"/>
                <w:noProof/>
              </w:rPr>
              <w:t>4.1.3.</w:t>
            </w:r>
            <w:r w:rsidR="001F40E2">
              <w:rPr>
                <w:rFonts w:asciiTheme="minorHAnsi" w:eastAsiaTheme="minorEastAsia" w:hAnsiTheme="minorHAnsi" w:cstheme="minorBidi"/>
                <w:noProof/>
                <w:kern w:val="2"/>
                <w:sz w:val="21"/>
              </w:rPr>
              <w:tab/>
            </w:r>
            <w:r w:rsidR="001F40E2" w:rsidRPr="003E061A">
              <w:rPr>
                <w:rStyle w:val="afa"/>
                <w:noProof/>
              </w:rPr>
              <w:t>主循环</w:t>
            </w:r>
            <w:r w:rsidR="001F40E2">
              <w:rPr>
                <w:noProof/>
                <w:webHidden/>
              </w:rPr>
              <w:tab/>
            </w:r>
            <w:r w:rsidR="001F40E2">
              <w:rPr>
                <w:noProof/>
                <w:webHidden/>
              </w:rPr>
              <w:fldChar w:fldCharType="begin"/>
            </w:r>
            <w:r w:rsidR="001F40E2">
              <w:rPr>
                <w:noProof/>
                <w:webHidden/>
              </w:rPr>
              <w:instrText xml:space="preserve"> PAGEREF _Toc514699758 \h </w:instrText>
            </w:r>
            <w:r w:rsidR="001F40E2">
              <w:rPr>
                <w:noProof/>
                <w:webHidden/>
              </w:rPr>
            </w:r>
            <w:r w:rsidR="001F40E2">
              <w:rPr>
                <w:noProof/>
                <w:webHidden/>
              </w:rPr>
              <w:fldChar w:fldCharType="separate"/>
            </w:r>
            <w:r w:rsidR="001F40E2">
              <w:rPr>
                <w:noProof/>
                <w:webHidden/>
              </w:rPr>
              <w:t>17</w:t>
            </w:r>
            <w:r w:rsidR="001F40E2">
              <w:rPr>
                <w:noProof/>
                <w:webHidden/>
              </w:rPr>
              <w:fldChar w:fldCharType="end"/>
            </w:r>
          </w:hyperlink>
        </w:p>
        <w:p w14:paraId="37E9A801" w14:textId="1E3BC9C5" w:rsidR="001F40E2" w:rsidRDefault="00E06392">
          <w:pPr>
            <w:pStyle w:val="11"/>
            <w:tabs>
              <w:tab w:val="left" w:pos="960"/>
            </w:tabs>
            <w:rPr>
              <w:rFonts w:asciiTheme="minorHAnsi" w:eastAsiaTheme="minorEastAsia" w:hAnsiTheme="minorHAnsi" w:cstheme="minorBidi"/>
              <w:noProof/>
              <w:kern w:val="2"/>
              <w:sz w:val="21"/>
            </w:rPr>
          </w:pPr>
          <w:hyperlink w:anchor="_Toc514699759" w:history="1">
            <w:r w:rsidR="001F40E2" w:rsidRPr="003E061A">
              <w:rPr>
                <w:rStyle w:val="afa"/>
                <w:noProof/>
              </w:rPr>
              <w:t>5.</w:t>
            </w:r>
            <w:r w:rsidR="001F40E2">
              <w:rPr>
                <w:rFonts w:asciiTheme="minorHAnsi" w:eastAsiaTheme="minorEastAsia" w:hAnsiTheme="minorHAnsi" w:cstheme="minorBidi"/>
                <w:noProof/>
                <w:kern w:val="2"/>
                <w:sz w:val="21"/>
              </w:rPr>
              <w:tab/>
            </w:r>
            <w:r w:rsidR="001F40E2" w:rsidRPr="003E061A">
              <w:rPr>
                <w:rStyle w:val="afa"/>
                <w:noProof/>
              </w:rPr>
              <w:t>实验设计</w:t>
            </w:r>
            <w:r w:rsidR="001F40E2">
              <w:rPr>
                <w:noProof/>
                <w:webHidden/>
              </w:rPr>
              <w:tab/>
            </w:r>
            <w:r w:rsidR="001F40E2">
              <w:rPr>
                <w:noProof/>
                <w:webHidden/>
              </w:rPr>
              <w:fldChar w:fldCharType="begin"/>
            </w:r>
            <w:r w:rsidR="001F40E2">
              <w:rPr>
                <w:noProof/>
                <w:webHidden/>
              </w:rPr>
              <w:instrText xml:space="preserve"> PAGEREF _Toc514699759 \h </w:instrText>
            </w:r>
            <w:r w:rsidR="001F40E2">
              <w:rPr>
                <w:noProof/>
                <w:webHidden/>
              </w:rPr>
            </w:r>
            <w:r w:rsidR="001F40E2">
              <w:rPr>
                <w:noProof/>
                <w:webHidden/>
              </w:rPr>
              <w:fldChar w:fldCharType="separate"/>
            </w:r>
            <w:r w:rsidR="001F40E2">
              <w:rPr>
                <w:noProof/>
                <w:webHidden/>
              </w:rPr>
              <w:t>19</w:t>
            </w:r>
            <w:r w:rsidR="001F40E2">
              <w:rPr>
                <w:noProof/>
                <w:webHidden/>
              </w:rPr>
              <w:fldChar w:fldCharType="end"/>
            </w:r>
          </w:hyperlink>
        </w:p>
        <w:p w14:paraId="19DEFD1E" w14:textId="63257405" w:rsidR="001F40E2" w:rsidRDefault="00E06392">
          <w:pPr>
            <w:pStyle w:val="23"/>
            <w:tabs>
              <w:tab w:val="left" w:pos="1680"/>
            </w:tabs>
            <w:rPr>
              <w:rFonts w:asciiTheme="minorHAnsi" w:eastAsiaTheme="minorEastAsia" w:hAnsiTheme="minorHAnsi" w:cstheme="minorBidi"/>
              <w:noProof/>
              <w:kern w:val="2"/>
              <w:sz w:val="21"/>
            </w:rPr>
          </w:pPr>
          <w:hyperlink w:anchor="_Toc514699760" w:history="1">
            <w:r w:rsidR="001F40E2" w:rsidRPr="003E061A">
              <w:rPr>
                <w:rStyle w:val="afa"/>
                <w:noProof/>
              </w:rPr>
              <w:t>5.1.</w:t>
            </w:r>
            <w:r w:rsidR="001F40E2">
              <w:rPr>
                <w:rFonts w:asciiTheme="minorHAnsi" w:eastAsiaTheme="minorEastAsia" w:hAnsiTheme="minorHAnsi" w:cstheme="minorBidi"/>
                <w:noProof/>
                <w:kern w:val="2"/>
                <w:sz w:val="21"/>
              </w:rPr>
              <w:tab/>
            </w:r>
            <w:r w:rsidR="001F40E2" w:rsidRPr="003E061A">
              <w:rPr>
                <w:rStyle w:val="afa"/>
                <w:noProof/>
              </w:rPr>
              <w:t>神经网络模型设置</w:t>
            </w:r>
            <w:r w:rsidR="001F40E2">
              <w:rPr>
                <w:noProof/>
                <w:webHidden/>
              </w:rPr>
              <w:tab/>
            </w:r>
            <w:r w:rsidR="001F40E2">
              <w:rPr>
                <w:noProof/>
                <w:webHidden/>
              </w:rPr>
              <w:fldChar w:fldCharType="begin"/>
            </w:r>
            <w:r w:rsidR="001F40E2">
              <w:rPr>
                <w:noProof/>
                <w:webHidden/>
              </w:rPr>
              <w:instrText xml:space="preserve"> PAGEREF _Toc514699760 \h </w:instrText>
            </w:r>
            <w:r w:rsidR="001F40E2">
              <w:rPr>
                <w:noProof/>
                <w:webHidden/>
              </w:rPr>
            </w:r>
            <w:r w:rsidR="001F40E2">
              <w:rPr>
                <w:noProof/>
                <w:webHidden/>
              </w:rPr>
              <w:fldChar w:fldCharType="separate"/>
            </w:r>
            <w:r w:rsidR="001F40E2">
              <w:rPr>
                <w:noProof/>
                <w:webHidden/>
              </w:rPr>
              <w:t>19</w:t>
            </w:r>
            <w:r w:rsidR="001F40E2">
              <w:rPr>
                <w:noProof/>
                <w:webHidden/>
              </w:rPr>
              <w:fldChar w:fldCharType="end"/>
            </w:r>
          </w:hyperlink>
        </w:p>
        <w:p w14:paraId="1AA117B5" w14:textId="20B41C0F" w:rsidR="001F40E2" w:rsidRDefault="00E06392">
          <w:pPr>
            <w:pStyle w:val="23"/>
            <w:tabs>
              <w:tab w:val="left" w:pos="1680"/>
            </w:tabs>
            <w:rPr>
              <w:rFonts w:asciiTheme="minorHAnsi" w:eastAsiaTheme="minorEastAsia" w:hAnsiTheme="minorHAnsi" w:cstheme="minorBidi"/>
              <w:noProof/>
              <w:kern w:val="2"/>
              <w:sz w:val="21"/>
            </w:rPr>
          </w:pPr>
          <w:hyperlink w:anchor="_Toc514699761" w:history="1">
            <w:r w:rsidR="001F40E2" w:rsidRPr="003E061A">
              <w:rPr>
                <w:rStyle w:val="afa"/>
                <w:noProof/>
              </w:rPr>
              <w:t>5.2.</w:t>
            </w:r>
            <w:r w:rsidR="001F40E2">
              <w:rPr>
                <w:rFonts w:asciiTheme="minorHAnsi" w:eastAsiaTheme="minorEastAsia" w:hAnsiTheme="minorHAnsi" w:cstheme="minorBidi"/>
                <w:noProof/>
                <w:kern w:val="2"/>
                <w:sz w:val="21"/>
              </w:rPr>
              <w:tab/>
            </w:r>
            <w:r w:rsidR="001F40E2" w:rsidRPr="003E061A">
              <w:rPr>
                <w:rStyle w:val="afa"/>
                <w:noProof/>
              </w:rPr>
              <w:t>神经网络编码</w:t>
            </w:r>
            <w:r w:rsidR="001F40E2">
              <w:rPr>
                <w:noProof/>
                <w:webHidden/>
              </w:rPr>
              <w:tab/>
            </w:r>
            <w:r w:rsidR="001F40E2">
              <w:rPr>
                <w:noProof/>
                <w:webHidden/>
              </w:rPr>
              <w:fldChar w:fldCharType="begin"/>
            </w:r>
            <w:r w:rsidR="001F40E2">
              <w:rPr>
                <w:noProof/>
                <w:webHidden/>
              </w:rPr>
              <w:instrText xml:space="preserve"> PAGEREF _Toc514699761 \h </w:instrText>
            </w:r>
            <w:r w:rsidR="001F40E2">
              <w:rPr>
                <w:noProof/>
                <w:webHidden/>
              </w:rPr>
            </w:r>
            <w:r w:rsidR="001F40E2">
              <w:rPr>
                <w:noProof/>
                <w:webHidden/>
              </w:rPr>
              <w:fldChar w:fldCharType="separate"/>
            </w:r>
            <w:r w:rsidR="001F40E2">
              <w:rPr>
                <w:noProof/>
                <w:webHidden/>
              </w:rPr>
              <w:t>20</w:t>
            </w:r>
            <w:r w:rsidR="001F40E2">
              <w:rPr>
                <w:noProof/>
                <w:webHidden/>
              </w:rPr>
              <w:fldChar w:fldCharType="end"/>
            </w:r>
          </w:hyperlink>
        </w:p>
        <w:p w14:paraId="311729E3" w14:textId="23C11F44" w:rsidR="001F40E2" w:rsidRDefault="00E06392">
          <w:pPr>
            <w:pStyle w:val="23"/>
            <w:tabs>
              <w:tab w:val="left" w:pos="1680"/>
            </w:tabs>
            <w:rPr>
              <w:rFonts w:asciiTheme="minorHAnsi" w:eastAsiaTheme="minorEastAsia" w:hAnsiTheme="minorHAnsi" w:cstheme="minorBidi"/>
              <w:noProof/>
              <w:kern w:val="2"/>
              <w:sz w:val="21"/>
            </w:rPr>
          </w:pPr>
          <w:hyperlink w:anchor="_Toc514699762" w:history="1">
            <w:r w:rsidR="001F40E2" w:rsidRPr="003E061A">
              <w:rPr>
                <w:rStyle w:val="afa"/>
                <w:noProof/>
              </w:rPr>
              <w:t>5.3.</w:t>
            </w:r>
            <w:r w:rsidR="001F40E2">
              <w:rPr>
                <w:rFonts w:asciiTheme="minorHAnsi" w:eastAsiaTheme="minorEastAsia" w:hAnsiTheme="minorHAnsi" w:cstheme="minorBidi"/>
                <w:noProof/>
                <w:kern w:val="2"/>
                <w:sz w:val="21"/>
              </w:rPr>
              <w:tab/>
            </w:r>
            <w:r w:rsidR="001F40E2" w:rsidRPr="003E061A">
              <w:rPr>
                <w:rStyle w:val="afa"/>
                <w:noProof/>
              </w:rPr>
              <w:t>交叉</w:t>
            </w:r>
            <w:r w:rsidR="001F40E2">
              <w:rPr>
                <w:noProof/>
                <w:webHidden/>
              </w:rPr>
              <w:tab/>
            </w:r>
            <w:r w:rsidR="001F40E2">
              <w:rPr>
                <w:noProof/>
                <w:webHidden/>
              </w:rPr>
              <w:fldChar w:fldCharType="begin"/>
            </w:r>
            <w:r w:rsidR="001F40E2">
              <w:rPr>
                <w:noProof/>
                <w:webHidden/>
              </w:rPr>
              <w:instrText xml:space="preserve"> PAGEREF _Toc514699762 \h </w:instrText>
            </w:r>
            <w:r w:rsidR="001F40E2">
              <w:rPr>
                <w:noProof/>
                <w:webHidden/>
              </w:rPr>
            </w:r>
            <w:r w:rsidR="001F40E2">
              <w:rPr>
                <w:noProof/>
                <w:webHidden/>
              </w:rPr>
              <w:fldChar w:fldCharType="separate"/>
            </w:r>
            <w:r w:rsidR="001F40E2">
              <w:rPr>
                <w:noProof/>
                <w:webHidden/>
              </w:rPr>
              <w:t>21</w:t>
            </w:r>
            <w:r w:rsidR="001F40E2">
              <w:rPr>
                <w:noProof/>
                <w:webHidden/>
              </w:rPr>
              <w:fldChar w:fldCharType="end"/>
            </w:r>
          </w:hyperlink>
        </w:p>
        <w:p w14:paraId="60AEA69B" w14:textId="7EC9BE87" w:rsidR="001F40E2" w:rsidRDefault="00E06392">
          <w:pPr>
            <w:pStyle w:val="23"/>
            <w:tabs>
              <w:tab w:val="left" w:pos="1680"/>
            </w:tabs>
            <w:rPr>
              <w:rFonts w:asciiTheme="minorHAnsi" w:eastAsiaTheme="minorEastAsia" w:hAnsiTheme="minorHAnsi" w:cstheme="minorBidi"/>
              <w:noProof/>
              <w:kern w:val="2"/>
              <w:sz w:val="21"/>
            </w:rPr>
          </w:pPr>
          <w:hyperlink w:anchor="_Toc514699763" w:history="1">
            <w:r w:rsidR="001F40E2" w:rsidRPr="003E061A">
              <w:rPr>
                <w:rStyle w:val="afa"/>
                <w:noProof/>
              </w:rPr>
              <w:t>5.4.</w:t>
            </w:r>
            <w:r w:rsidR="001F40E2">
              <w:rPr>
                <w:rFonts w:asciiTheme="minorHAnsi" w:eastAsiaTheme="minorEastAsia" w:hAnsiTheme="minorHAnsi" w:cstheme="minorBidi"/>
                <w:noProof/>
                <w:kern w:val="2"/>
                <w:sz w:val="21"/>
              </w:rPr>
              <w:tab/>
            </w:r>
            <w:r w:rsidR="001F40E2" w:rsidRPr="003E061A">
              <w:rPr>
                <w:rStyle w:val="afa"/>
                <w:noProof/>
              </w:rPr>
              <w:t>变异</w:t>
            </w:r>
            <w:r w:rsidR="001F40E2">
              <w:rPr>
                <w:noProof/>
                <w:webHidden/>
              </w:rPr>
              <w:tab/>
            </w:r>
            <w:r w:rsidR="001F40E2">
              <w:rPr>
                <w:noProof/>
                <w:webHidden/>
              </w:rPr>
              <w:fldChar w:fldCharType="begin"/>
            </w:r>
            <w:r w:rsidR="001F40E2">
              <w:rPr>
                <w:noProof/>
                <w:webHidden/>
              </w:rPr>
              <w:instrText xml:space="preserve"> PAGEREF _Toc514699763 \h </w:instrText>
            </w:r>
            <w:r w:rsidR="001F40E2">
              <w:rPr>
                <w:noProof/>
                <w:webHidden/>
              </w:rPr>
            </w:r>
            <w:r w:rsidR="001F40E2">
              <w:rPr>
                <w:noProof/>
                <w:webHidden/>
              </w:rPr>
              <w:fldChar w:fldCharType="separate"/>
            </w:r>
            <w:r w:rsidR="001F40E2">
              <w:rPr>
                <w:noProof/>
                <w:webHidden/>
              </w:rPr>
              <w:t>22</w:t>
            </w:r>
            <w:r w:rsidR="001F40E2">
              <w:rPr>
                <w:noProof/>
                <w:webHidden/>
              </w:rPr>
              <w:fldChar w:fldCharType="end"/>
            </w:r>
          </w:hyperlink>
        </w:p>
        <w:p w14:paraId="273A6A8B" w14:textId="58E5644C" w:rsidR="001F40E2" w:rsidRDefault="00E06392">
          <w:pPr>
            <w:pStyle w:val="23"/>
            <w:tabs>
              <w:tab w:val="left" w:pos="1680"/>
            </w:tabs>
            <w:rPr>
              <w:rFonts w:asciiTheme="minorHAnsi" w:eastAsiaTheme="minorEastAsia" w:hAnsiTheme="minorHAnsi" w:cstheme="minorBidi"/>
              <w:noProof/>
              <w:kern w:val="2"/>
              <w:sz w:val="21"/>
            </w:rPr>
          </w:pPr>
          <w:hyperlink w:anchor="_Toc514699764" w:history="1">
            <w:r w:rsidR="001F40E2" w:rsidRPr="003E061A">
              <w:rPr>
                <w:rStyle w:val="afa"/>
                <w:noProof/>
              </w:rPr>
              <w:t>5.5.</w:t>
            </w:r>
            <w:r w:rsidR="001F40E2">
              <w:rPr>
                <w:rFonts w:asciiTheme="minorHAnsi" w:eastAsiaTheme="minorEastAsia" w:hAnsiTheme="minorHAnsi" w:cstheme="minorBidi"/>
                <w:noProof/>
                <w:kern w:val="2"/>
                <w:sz w:val="21"/>
              </w:rPr>
              <w:tab/>
            </w:r>
            <w:r w:rsidR="001F40E2" w:rsidRPr="003E061A">
              <w:rPr>
                <w:rStyle w:val="afa"/>
                <w:noProof/>
              </w:rPr>
              <w:t>评估</w:t>
            </w:r>
            <w:r w:rsidR="001F40E2">
              <w:rPr>
                <w:noProof/>
                <w:webHidden/>
              </w:rPr>
              <w:tab/>
            </w:r>
            <w:r w:rsidR="001F40E2">
              <w:rPr>
                <w:noProof/>
                <w:webHidden/>
              </w:rPr>
              <w:fldChar w:fldCharType="begin"/>
            </w:r>
            <w:r w:rsidR="001F40E2">
              <w:rPr>
                <w:noProof/>
                <w:webHidden/>
              </w:rPr>
              <w:instrText xml:space="preserve"> PAGEREF _Toc514699764 \h </w:instrText>
            </w:r>
            <w:r w:rsidR="001F40E2">
              <w:rPr>
                <w:noProof/>
                <w:webHidden/>
              </w:rPr>
            </w:r>
            <w:r w:rsidR="001F40E2">
              <w:rPr>
                <w:noProof/>
                <w:webHidden/>
              </w:rPr>
              <w:fldChar w:fldCharType="separate"/>
            </w:r>
            <w:r w:rsidR="001F40E2">
              <w:rPr>
                <w:noProof/>
                <w:webHidden/>
              </w:rPr>
              <w:t>23</w:t>
            </w:r>
            <w:r w:rsidR="001F40E2">
              <w:rPr>
                <w:noProof/>
                <w:webHidden/>
              </w:rPr>
              <w:fldChar w:fldCharType="end"/>
            </w:r>
          </w:hyperlink>
        </w:p>
        <w:p w14:paraId="07160EFF" w14:textId="2C7B68B5" w:rsidR="001F40E2" w:rsidRDefault="00E06392">
          <w:pPr>
            <w:pStyle w:val="23"/>
            <w:tabs>
              <w:tab w:val="left" w:pos="1680"/>
            </w:tabs>
            <w:rPr>
              <w:rFonts w:asciiTheme="minorHAnsi" w:eastAsiaTheme="minorEastAsia" w:hAnsiTheme="minorHAnsi" w:cstheme="minorBidi"/>
              <w:noProof/>
              <w:kern w:val="2"/>
              <w:sz w:val="21"/>
            </w:rPr>
          </w:pPr>
          <w:hyperlink w:anchor="_Toc514699765" w:history="1">
            <w:r w:rsidR="001F40E2" w:rsidRPr="003E061A">
              <w:rPr>
                <w:rStyle w:val="afa"/>
                <w:noProof/>
              </w:rPr>
              <w:t>5.6.</w:t>
            </w:r>
            <w:r w:rsidR="001F40E2">
              <w:rPr>
                <w:rFonts w:asciiTheme="minorHAnsi" w:eastAsiaTheme="minorEastAsia" w:hAnsiTheme="minorHAnsi" w:cstheme="minorBidi"/>
                <w:noProof/>
                <w:kern w:val="2"/>
                <w:sz w:val="21"/>
              </w:rPr>
              <w:tab/>
            </w:r>
            <w:r w:rsidR="001F40E2" w:rsidRPr="003E061A">
              <w:rPr>
                <w:rStyle w:val="afa"/>
                <w:noProof/>
              </w:rPr>
              <w:t>选择</w:t>
            </w:r>
            <w:r w:rsidR="001F40E2">
              <w:rPr>
                <w:noProof/>
                <w:webHidden/>
              </w:rPr>
              <w:tab/>
            </w:r>
            <w:r w:rsidR="001F40E2">
              <w:rPr>
                <w:noProof/>
                <w:webHidden/>
              </w:rPr>
              <w:fldChar w:fldCharType="begin"/>
            </w:r>
            <w:r w:rsidR="001F40E2">
              <w:rPr>
                <w:noProof/>
                <w:webHidden/>
              </w:rPr>
              <w:instrText xml:space="preserve"> PAGEREF _Toc514699765 \h </w:instrText>
            </w:r>
            <w:r w:rsidR="001F40E2">
              <w:rPr>
                <w:noProof/>
                <w:webHidden/>
              </w:rPr>
            </w:r>
            <w:r w:rsidR="001F40E2">
              <w:rPr>
                <w:noProof/>
                <w:webHidden/>
              </w:rPr>
              <w:fldChar w:fldCharType="separate"/>
            </w:r>
            <w:r w:rsidR="001F40E2">
              <w:rPr>
                <w:noProof/>
                <w:webHidden/>
              </w:rPr>
              <w:t>24</w:t>
            </w:r>
            <w:r w:rsidR="001F40E2">
              <w:rPr>
                <w:noProof/>
                <w:webHidden/>
              </w:rPr>
              <w:fldChar w:fldCharType="end"/>
            </w:r>
          </w:hyperlink>
        </w:p>
        <w:p w14:paraId="7449FE76" w14:textId="65470070" w:rsidR="001F40E2" w:rsidRDefault="00E06392">
          <w:pPr>
            <w:pStyle w:val="23"/>
            <w:tabs>
              <w:tab w:val="left" w:pos="1680"/>
            </w:tabs>
            <w:rPr>
              <w:rFonts w:asciiTheme="minorHAnsi" w:eastAsiaTheme="minorEastAsia" w:hAnsiTheme="minorHAnsi" w:cstheme="minorBidi"/>
              <w:noProof/>
              <w:kern w:val="2"/>
              <w:sz w:val="21"/>
            </w:rPr>
          </w:pPr>
          <w:hyperlink w:anchor="_Toc514699766" w:history="1">
            <w:r w:rsidR="001F40E2" w:rsidRPr="003E061A">
              <w:rPr>
                <w:rStyle w:val="afa"/>
                <w:noProof/>
              </w:rPr>
              <w:t>5.7.</w:t>
            </w:r>
            <w:r w:rsidR="001F40E2">
              <w:rPr>
                <w:rFonts w:asciiTheme="minorHAnsi" w:eastAsiaTheme="minorEastAsia" w:hAnsiTheme="minorHAnsi" w:cstheme="minorBidi"/>
                <w:noProof/>
                <w:kern w:val="2"/>
                <w:sz w:val="21"/>
              </w:rPr>
              <w:tab/>
            </w:r>
            <w:r w:rsidR="001F40E2" w:rsidRPr="003E061A">
              <w:rPr>
                <w:rStyle w:val="afa"/>
                <w:noProof/>
              </w:rPr>
              <w:t>参数设置</w:t>
            </w:r>
            <w:r w:rsidR="001F40E2">
              <w:rPr>
                <w:noProof/>
                <w:webHidden/>
              </w:rPr>
              <w:tab/>
            </w:r>
            <w:r w:rsidR="001F40E2">
              <w:rPr>
                <w:noProof/>
                <w:webHidden/>
              </w:rPr>
              <w:fldChar w:fldCharType="begin"/>
            </w:r>
            <w:r w:rsidR="001F40E2">
              <w:rPr>
                <w:noProof/>
                <w:webHidden/>
              </w:rPr>
              <w:instrText xml:space="preserve"> PAGEREF _Toc514699766 \h </w:instrText>
            </w:r>
            <w:r w:rsidR="001F40E2">
              <w:rPr>
                <w:noProof/>
                <w:webHidden/>
              </w:rPr>
            </w:r>
            <w:r w:rsidR="001F40E2">
              <w:rPr>
                <w:noProof/>
                <w:webHidden/>
              </w:rPr>
              <w:fldChar w:fldCharType="separate"/>
            </w:r>
            <w:r w:rsidR="001F40E2">
              <w:rPr>
                <w:noProof/>
                <w:webHidden/>
              </w:rPr>
              <w:t>24</w:t>
            </w:r>
            <w:r w:rsidR="001F40E2">
              <w:rPr>
                <w:noProof/>
                <w:webHidden/>
              </w:rPr>
              <w:fldChar w:fldCharType="end"/>
            </w:r>
          </w:hyperlink>
        </w:p>
        <w:p w14:paraId="55B3ED0D" w14:textId="5E5AEFD4" w:rsidR="001F40E2" w:rsidRDefault="00E06392">
          <w:pPr>
            <w:pStyle w:val="23"/>
            <w:tabs>
              <w:tab w:val="left" w:pos="1680"/>
            </w:tabs>
            <w:rPr>
              <w:rFonts w:asciiTheme="minorHAnsi" w:eastAsiaTheme="minorEastAsia" w:hAnsiTheme="minorHAnsi" w:cstheme="minorBidi"/>
              <w:noProof/>
              <w:kern w:val="2"/>
              <w:sz w:val="21"/>
            </w:rPr>
          </w:pPr>
          <w:hyperlink w:anchor="_Toc514699767" w:history="1">
            <w:r w:rsidR="001F40E2" w:rsidRPr="003E061A">
              <w:rPr>
                <w:rStyle w:val="afa"/>
                <w:noProof/>
              </w:rPr>
              <w:t>5.8.</w:t>
            </w:r>
            <w:r w:rsidR="001F40E2">
              <w:rPr>
                <w:rFonts w:asciiTheme="minorHAnsi" w:eastAsiaTheme="minorEastAsia" w:hAnsiTheme="minorHAnsi" w:cstheme="minorBidi"/>
                <w:noProof/>
                <w:kern w:val="2"/>
                <w:sz w:val="21"/>
              </w:rPr>
              <w:tab/>
            </w:r>
            <w:r w:rsidR="001F40E2" w:rsidRPr="003E061A">
              <w:rPr>
                <w:rStyle w:val="afa"/>
                <w:noProof/>
              </w:rPr>
              <w:t>实验所用的数据集</w:t>
            </w:r>
            <w:r w:rsidR="001F40E2">
              <w:rPr>
                <w:noProof/>
                <w:webHidden/>
              </w:rPr>
              <w:tab/>
            </w:r>
            <w:r w:rsidR="001F40E2">
              <w:rPr>
                <w:noProof/>
                <w:webHidden/>
              </w:rPr>
              <w:fldChar w:fldCharType="begin"/>
            </w:r>
            <w:r w:rsidR="001F40E2">
              <w:rPr>
                <w:noProof/>
                <w:webHidden/>
              </w:rPr>
              <w:instrText xml:space="preserve"> PAGEREF _Toc514699767 \h </w:instrText>
            </w:r>
            <w:r w:rsidR="001F40E2">
              <w:rPr>
                <w:noProof/>
                <w:webHidden/>
              </w:rPr>
            </w:r>
            <w:r w:rsidR="001F40E2">
              <w:rPr>
                <w:noProof/>
                <w:webHidden/>
              </w:rPr>
              <w:fldChar w:fldCharType="separate"/>
            </w:r>
            <w:r w:rsidR="001F40E2">
              <w:rPr>
                <w:noProof/>
                <w:webHidden/>
              </w:rPr>
              <w:t>24</w:t>
            </w:r>
            <w:r w:rsidR="001F40E2">
              <w:rPr>
                <w:noProof/>
                <w:webHidden/>
              </w:rPr>
              <w:fldChar w:fldCharType="end"/>
            </w:r>
          </w:hyperlink>
        </w:p>
        <w:p w14:paraId="7299F30C" w14:textId="2D64F35E" w:rsidR="001F40E2" w:rsidRDefault="00E06392">
          <w:pPr>
            <w:pStyle w:val="11"/>
            <w:tabs>
              <w:tab w:val="left" w:pos="960"/>
            </w:tabs>
            <w:rPr>
              <w:rFonts w:asciiTheme="minorHAnsi" w:eastAsiaTheme="minorEastAsia" w:hAnsiTheme="minorHAnsi" w:cstheme="minorBidi"/>
              <w:noProof/>
              <w:kern w:val="2"/>
              <w:sz w:val="21"/>
            </w:rPr>
          </w:pPr>
          <w:hyperlink w:anchor="_Toc514699768" w:history="1">
            <w:r w:rsidR="001F40E2" w:rsidRPr="003E061A">
              <w:rPr>
                <w:rStyle w:val="afa"/>
                <w:noProof/>
              </w:rPr>
              <w:t>6.</w:t>
            </w:r>
            <w:r w:rsidR="001F40E2">
              <w:rPr>
                <w:rFonts w:asciiTheme="minorHAnsi" w:eastAsiaTheme="minorEastAsia" w:hAnsiTheme="minorHAnsi" w:cstheme="minorBidi"/>
                <w:noProof/>
                <w:kern w:val="2"/>
                <w:sz w:val="21"/>
              </w:rPr>
              <w:tab/>
            </w:r>
            <w:r w:rsidR="001F40E2" w:rsidRPr="003E061A">
              <w:rPr>
                <w:rStyle w:val="afa"/>
                <w:noProof/>
              </w:rPr>
              <w:t>实验结果分析</w:t>
            </w:r>
            <w:r w:rsidR="001F40E2">
              <w:rPr>
                <w:noProof/>
                <w:webHidden/>
              </w:rPr>
              <w:tab/>
            </w:r>
            <w:r w:rsidR="001F40E2">
              <w:rPr>
                <w:noProof/>
                <w:webHidden/>
              </w:rPr>
              <w:fldChar w:fldCharType="begin"/>
            </w:r>
            <w:r w:rsidR="001F40E2">
              <w:rPr>
                <w:noProof/>
                <w:webHidden/>
              </w:rPr>
              <w:instrText xml:space="preserve"> PAGEREF _Toc514699768 \h </w:instrText>
            </w:r>
            <w:r w:rsidR="001F40E2">
              <w:rPr>
                <w:noProof/>
                <w:webHidden/>
              </w:rPr>
            </w:r>
            <w:r w:rsidR="001F40E2">
              <w:rPr>
                <w:noProof/>
                <w:webHidden/>
              </w:rPr>
              <w:fldChar w:fldCharType="separate"/>
            </w:r>
            <w:r w:rsidR="001F40E2">
              <w:rPr>
                <w:noProof/>
                <w:webHidden/>
              </w:rPr>
              <w:t>25</w:t>
            </w:r>
            <w:r w:rsidR="001F40E2">
              <w:rPr>
                <w:noProof/>
                <w:webHidden/>
              </w:rPr>
              <w:fldChar w:fldCharType="end"/>
            </w:r>
          </w:hyperlink>
        </w:p>
        <w:p w14:paraId="170DFFB5" w14:textId="15B85394" w:rsidR="001F40E2" w:rsidRDefault="00E06392">
          <w:pPr>
            <w:pStyle w:val="23"/>
            <w:tabs>
              <w:tab w:val="left" w:pos="1680"/>
            </w:tabs>
            <w:rPr>
              <w:rFonts w:asciiTheme="minorHAnsi" w:eastAsiaTheme="minorEastAsia" w:hAnsiTheme="minorHAnsi" w:cstheme="minorBidi"/>
              <w:noProof/>
              <w:kern w:val="2"/>
              <w:sz w:val="21"/>
            </w:rPr>
          </w:pPr>
          <w:hyperlink w:anchor="_Toc514699769" w:history="1">
            <w:r w:rsidR="001F40E2" w:rsidRPr="003E061A">
              <w:rPr>
                <w:rStyle w:val="afa"/>
                <w:noProof/>
              </w:rPr>
              <w:t>6.1.</w:t>
            </w:r>
            <w:r w:rsidR="001F40E2">
              <w:rPr>
                <w:rFonts w:asciiTheme="minorHAnsi" w:eastAsiaTheme="minorEastAsia" w:hAnsiTheme="minorHAnsi" w:cstheme="minorBidi"/>
                <w:noProof/>
                <w:kern w:val="2"/>
                <w:sz w:val="21"/>
              </w:rPr>
              <w:tab/>
            </w:r>
            <w:r w:rsidR="001F40E2" w:rsidRPr="003E061A">
              <w:rPr>
                <w:rStyle w:val="afa"/>
                <w:noProof/>
              </w:rPr>
              <w:t>识别可解释模型</w:t>
            </w:r>
            <w:r w:rsidR="001F40E2">
              <w:rPr>
                <w:noProof/>
                <w:webHidden/>
              </w:rPr>
              <w:tab/>
            </w:r>
            <w:r w:rsidR="001F40E2">
              <w:rPr>
                <w:noProof/>
                <w:webHidden/>
              </w:rPr>
              <w:fldChar w:fldCharType="begin"/>
            </w:r>
            <w:r w:rsidR="001F40E2">
              <w:rPr>
                <w:noProof/>
                <w:webHidden/>
              </w:rPr>
              <w:instrText xml:space="preserve"> PAGEREF _Toc514699769 \h </w:instrText>
            </w:r>
            <w:r w:rsidR="001F40E2">
              <w:rPr>
                <w:noProof/>
                <w:webHidden/>
              </w:rPr>
            </w:r>
            <w:r w:rsidR="001F40E2">
              <w:rPr>
                <w:noProof/>
                <w:webHidden/>
              </w:rPr>
              <w:fldChar w:fldCharType="separate"/>
            </w:r>
            <w:r w:rsidR="001F40E2">
              <w:rPr>
                <w:noProof/>
                <w:webHidden/>
              </w:rPr>
              <w:t>25</w:t>
            </w:r>
            <w:r w:rsidR="001F40E2">
              <w:rPr>
                <w:noProof/>
                <w:webHidden/>
              </w:rPr>
              <w:fldChar w:fldCharType="end"/>
            </w:r>
          </w:hyperlink>
        </w:p>
        <w:p w14:paraId="0F178F69" w14:textId="1BD1E336" w:rsidR="001F40E2" w:rsidRDefault="00E06392">
          <w:pPr>
            <w:pStyle w:val="23"/>
            <w:tabs>
              <w:tab w:val="left" w:pos="1680"/>
            </w:tabs>
            <w:rPr>
              <w:rFonts w:asciiTheme="minorHAnsi" w:eastAsiaTheme="minorEastAsia" w:hAnsiTheme="minorHAnsi" w:cstheme="minorBidi"/>
              <w:noProof/>
              <w:kern w:val="2"/>
              <w:sz w:val="21"/>
            </w:rPr>
          </w:pPr>
          <w:hyperlink w:anchor="_Toc514699770" w:history="1">
            <w:r w:rsidR="001F40E2" w:rsidRPr="003E061A">
              <w:rPr>
                <w:rStyle w:val="afa"/>
                <w:noProof/>
              </w:rPr>
              <w:t>6.2.</w:t>
            </w:r>
            <w:r w:rsidR="001F40E2">
              <w:rPr>
                <w:rFonts w:asciiTheme="minorHAnsi" w:eastAsiaTheme="minorEastAsia" w:hAnsiTheme="minorHAnsi" w:cstheme="minorBidi"/>
                <w:noProof/>
                <w:kern w:val="2"/>
                <w:sz w:val="21"/>
              </w:rPr>
              <w:tab/>
            </w:r>
            <w:r w:rsidR="001F40E2" w:rsidRPr="003E061A">
              <w:rPr>
                <w:rStyle w:val="afa"/>
                <w:noProof/>
              </w:rPr>
              <w:t>模型选择</w:t>
            </w:r>
            <w:r w:rsidR="001F40E2">
              <w:rPr>
                <w:noProof/>
                <w:webHidden/>
              </w:rPr>
              <w:tab/>
            </w:r>
            <w:r w:rsidR="001F40E2">
              <w:rPr>
                <w:noProof/>
                <w:webHidden/>
              </w:rPr>
              <w:fldChar w:fldCharType="begin"/>
            </w:r>
            <w:r w:rsidR="001F40E2">
              <w:rPr>
                <w:noProof/>
                <w:webHidden/>
              </w:rPr>
              <w:instrText xml:space="preserve"> PAGEREF _Toc514699770 \h </w:instrText>
            </w:r>
            <w:r w:rsidR="001F40E2">
              <w:rPr>
                <w:noProof/>
                <w:webHidden/>
              </w:rPr>
            </w:r>
            <w:r w:rsidR="001F40E2">
              <w:rPr>
                <w:noProof/>
                <w:webHidden/>
              </w:rPr>
              <w:fldChar w:fldCharType="separate"/>
            </w:r>
            <w:r w:rsidR="001F40E2">
              <w:rPr>
                <w:noProof/>
                <w:webHidden/>
              </w:rPr>
              <w:t>28</w:t>
            </w:r>
            <w:r w:rsidR="001F40E2">
              <w:rPr>
                <w:noProof/>
                <w:webHidden/>
              </w:rPr>
              <w:fldChar w:fldCharType="end"/>
            </w:r>
          </w:hyperlink>
        </w:p>
        <w:p w14:paraId="15E55BA8" w14:textId="22A02A1B" w:rsidR="001F40E2" w:rsidRDefault="00E06392">
          <w:pPr>
            <w:pStyle w:val="23"/>
            <w:tabs>
              <w:tab w:val="left" w:pos="1680"/>
            </w:tabs>
            <w:rPr>
              <w:rFonts w:asciiTheme="minorHAnsi" w:eastAsiaTheme="minorEastAsia" w:hAnsiTheme="minorHAnsi" w:cstheme="minorBidi"/>
              <w:noProof/>
              <w:kern w:val="2"/>
              <w:sz w:val="21"/>
            </w:rPr>
          </w:pPr>
          <w:hyperlink w:anchor="_Toc514699771" w:history="1">
            <w:r w:rsidR="001F40E2" w:rsidRPr="003E061A">
              <w:rPr>
                <w:rStyle w:val="afa"/>
                <w:noProof/>
              </w:rPr>
              <w:t>6.3.</w:t>
            </w:r>
            <w:r w:rsidR="001F40E2">
              <w:rPr>
                <w:rFonts w:asciiTheme="minorHAnsi" w:eastAsiaTheme="minorEastAsia" w:hAnsiTheme="minorHAnsi" w:cstheme="minorBidi"/>
                <w:noProof/>
                <w:kern w:val="2"/>
                <w:sz w:val="21"/>
              </w:rPr>
              <w:tab/>
            </w:r>
            <w:r w:rsidR="001F40E2" w:rsidRPr="003E061A">
              <w:rPr>
                <w:rStyle w:val="afa"/>
                <w:noProof/>
              </w:rPr>
              <w:t>Dropout</w:t>
            </w:r>
            <w:r w:rsidR="001F40E2" w:rsidRPr="003E061A">
              <w:rPr>
                <w:rStyle w:val="afa"/>
                <w:noProof/>
              </w:rPr>
              <w:t>的影响</w:t>
            </w:r>
            <w:r w:rsidR="001F40E2">
              <w:rPr>
                <w:noProof/>
                <w:webHidden/>
              </w:rPr>
              <w:tab/>
            </w:r>
            <w:r w:rsidR="001F40E2">
              <w:rPr>
                <w:noProof/>
                <w:webHidden/>
              </w:rPr>
              <w:fldChar w:fldCharType="begin"/>
            </w:r>
            <w:r w:rsidR="001F40E2">
              <w:rPr>
                <w:noProof/>
                <w:webHidden/>
              </w:rPr>
              <w:instrText xml:space="preserve"> PAGEREF _Toc514699771 \h </w:instrText>
            </w:r>
            <w:r w:rsidR="001F40E2">
              <w:rPr>
                <w:noProof/>
                <w:webHidden/>
              </w:rPr>
            </w:r>
            <w:r w:rsidR="001F40E2">
              <w:rPr>
                <w:noProof/>
                <w:webHidden/>
              </w:rPr>
              <w:fldChar w:fldCharType="separate"/>
            </w:r>
            <w:r w:rsidR="001F40E2">
              <w:rPr>
                <w:noProof/>
                <w:webHidden/>
              </w:rPr>
              <w:t>29</w:t>
            </w:r>
            <w:r w:rsidR="001F40E2">
              <w:rPr>
                <w:noProof/>
                <w:webHidden/>
              </w:rPr>
              <w:fldChar w:fldCharType="end"/>
            </w:r>
          </w:hyperlink>
        </w:p>
        <w:p w14:paraId="1AF9EB77" w14:textId="2649492E" w:rsidR="001F40E2" w:rsidRDefault="00E06392">
          <w:pPr>
            <w:pStyle w:val="11"/>
            <w:tabs>
              <w:tab w:val="left" w:pos="960"/>
            </w:tabs>
            <w:rPr>
              <w:rFonts w:asciiTheme="minorHAnsi" w:eastAsiaTheme="minorEastAsia" w:hAnsiTheme="minorHAnsi" w:cstheme="minorBidi"/>
              <w:noProof/>
              <w:kern w:val="2"/>
              <w:sz w:val="21"/>
            </w:rPr>
          </w:pPr>
          <w:hyperlink w:anchor="_Toc514699772" w:history="1">
            <w:r w:rsidR="001F40E2" w:rsidRPr="003E061A">
              <w:rPr>
                <w:rStyle w:val="afa"/>
                <w:noProof/>
              </w:rPr>
              <w:t>7.</w:t>
            </w:r>
            <w:r w:rsidR="001F40E2">
              <w:rPr>
                <w:rFonts w:asciiTheme="minorHAnsi" w:eastAsiaTheme="minorEastAsia" w:hAnsiTheme="minorHAnsi" w:cstheme="minorBidi"/>
                <w:noProof/>
                <w:kern w:val="2"/>
                <w:sz w:val="21"/>
              </w:rPr>
              <w:tab/>
            </w:r>
            <w:r w:rsidR="001F40E2" w:rsidRPr="003E061A">
              <w:rPr>
                <w:rStyle w:val="afa"/>
                <w:noProof/>
              </w:rPr>
              <w:t>总结与展望</w:t>
            </w:r>
            <w:r w:rsidR="001F40E2">
              <w:rPr>
                <w:noProof/>
                <w:webHidden/>
              </w:rPr>
              <w:tab/>
            </w:r>
            <w:r w:rsidR="001F40E2">
              <w:rPr>
                <w:noProof/>
                <w:webHidden/>
              </w:rPr>
              <w:fldChar w:fldCharType="begin"/>
            </w:r>
            <w:r w:rsidR="001F40E2">
              <w:rPr>
                <w:noProof/>
                <w:webHidden/>
              </w:rPr>
              <w:instrText xml:space="preserve"> PAGEREF _Toc514699772 \h </w:instrText>
            </w:r>
            <w:r w:rsidR="001F40E2">
              <w:rPr>
                <w:noProof/>
                <w:webHidden/>
              </w:rPr>
            </w:r>
            <w:r w:rsidR="001F40E2">
              <w:rPr>
                <w:noProof/>
                <w:webHidden/>
              </w:rPr>
              <w:fldChar w:fldCharType="separate"/>
            </w:r>
            <w:r w:rsidR="001F40E2">
              <w:rPr>
                <w:noProof/>
                <w:webHidden/>
              </w:rPr>
              <w:t>31</w:t>
            </w:r>
            <w:r w:rsidR="001F40E2">
              <w:rPr>
                <w:noProof/>
                <w:webHidden/>
              </w:rPr>
              <w:fldChar w:fldCharType="end"/>
            </w:r>
          </w:hyperlink>
        </w:p>
        <w:p w14:paraId="00CAE6E3" w14:textId="381B90C9" w:rsidR="001F40E2" w:rsidRDefault="00E06392">
          <w:pPr>
            <w:pStyle w:val="11"/>
            <w:tabs>
              <w:tab w:val="left" w:pos="960"/>
            </w:tabs>
            <w:rPr>
              <w:rFonts w:asciiTheme="minorHAnsi" w:eastAsiaTheme="minorEastAsia" w:hAnsiTheme="minorHAnsi" w:cstheme="minorBidi"/>
              <w:noProof/>
              <w:kern w:val="2"/>
              <w:sz w:val="21"/>
            </w:rPr>
          </w:pPr>
          <w:hyperlink w:anchor="_Toc514699773" w:history="1">
            <w:r w:rsidR="001F40E2" w:rsidRPr="003E061A">
              <w:rPr>
                <w:rStyle w:val="afa"/>
                <w:noProof/>
              </w:rPr>
              <w:t>8.</w:t>
            </w:r>
            <w:r w:rsidR="001F40E2">
              <w:rPr>
                <w:rFonts w:asciiTheme="minorHAnsi" w:eastAsiaTheme="minorEastAsia" w:hAnsiTheme="minorHAnsi" w:cstheme="minorBidi"/>
                <w:noProof/>
                <w:kern w:val="2"/>
                <w:sz w:val="21"/>
              </w:rPr>
              <w:tab/>
            </w:r>
            <w:r w:rsidR="001F40E2" w:rsidRPr="003E061A">
              <w:rPr>
                <w:rStyle w:val="afa"/>
                <w:noProof/>
              </w:rPr>
              <w:t>致谢</w:t>
            </w:r>
            <w:r w:rsidR="001F40E2">
              <w:rPr>
                <w:noProof/>
                <w:webHidden/>
              </w:rPr>
              <w:tab/>
            </w:r>
            <w:r w:rsidR="001F40E2">
              <w:rPr>
                <w:noProof/>
                <w:webHidden/>
              </w:rPr>
              <w:fldChar w:fldCharType="begin"/>
            </w:r>
            <w:r w:rsidR="001F40E2">
              <w:rPr>
                <w:noProof/>
                <w:webHidden/>
              </w:rPr>
              <w:instrText xml:space="preserve"> PAGEREF _Toc514699773 \h </w:instrText>
            </w:r>
            <w:r w:rsidR="001F40E2">
              <w:rPr>
                <w:noProof/>
                <w:webHidden/>
              </w:rPr>
            </w:r>
            <w:r w:rsidR="001F40E2">
              <w:rPr>
                <w:noProof/>
                <w:webHidden/>
              </w:rPr>
              <w:fldChar w:fldCharType="separate"/>
            </w:r>
            <w:r w:rsidR="001F40E2">
              <w:rPr>
                <w:noProof/>
                <w:webHidden/>
              </w:rPr>
              <w:t>32</w:t>
            </w:r>
            <w:r w:rsidR="001F40E2">
              <w:rPr>
                <w:noProof/>
                <w:webHidden/>
              </w:rPr>
              <w:fldChar w:fldCharType="end"/>
            </w:r>
          </w:hyperlink>
        </w:p>
        <w:p w14:paraId="03083DDA" w14:textId="6F8397D0" w:rsidR="001F40E2" w:rsidRDefault="00E06392">
          <w:pPr>
            <w:pStyle w:val="11"/>
            <w:tabs>
              <w:tab w:val="left" w:pos="960"/>
            </w:tabs>
            <w:rPr>
              <w:rFonts w:asciiTheme="minorHAnsi" w:eastAsiaTheme="minorEastAsia" w:hAnsiTheme="minorHAnsi" w:cstheme="minorBidi"/>
              <w:noProof/>
              <w:kern w:val="2"/>
              <w:sz w:val="21"/>
            </w:rPr>
          </w:pPr>
          <w:hyperlink w:anchor="_Toc514699774" w:history="1">
            <w:r w:rsidR="001F40E2" w:rsidRPr="003E061A">
              <w:rPr>
                <w:rStyle w:val="afa"/>
                <w:noProof/>
              </w:rPr>
              <w:t>9.</w:t>
            </w:r>
            <w:r w:rsidR="001F40E2">
              <w:rPr>
                <w:rFonts w:asciiTheme="minorHAnsi" w:eastAsiaTheme="minorEastAsia" w:hAnsiTheme="minorHAnsi" w:cstheme="minorBidi"/>
                <w:noProof/>
                <w:kern w:val="2"/>
                <w:sz w:val="21"/>
              </w:rPr>
              <w:tab/>
            </w:r>
            <w:r w:rsidR="001F40E2" w:rsidRPr="003E061A">
              <w:rPr>
                <w:rStyle w:val="afa"/>
                <w:noProof/>
              </w:rPr>
              <w:t>参考文献</w:t>
            </w:r>
            <w:r w:rsidR="001F40E2">
              <w:rPr>
                <w:noProof/>
                <w:webHidden/>
              </w:rPr>
              <w:tab/>
            </w:r>
            <w:r w:rsidR="001F40E2">
              <w:rPr>
                <w:noProof/>
                <w:webHidden/>
              </w:rPr>
              <w:fldChar w:fldCharType="begin"/>
            </w:r>
            <w:r w:rsidR="001F40E2">
              <w:rPr>
                <w:noProof/>
                <w:webHidden/>
              </w:rPr>
              <w:instrText xml:space="preserve"> PAGEREF _Toc514699774 \h </w:instrText>
            </w:r>
            <w:r w:rsidR="001F40E2">
              <w:rPr>
                <w:noProof/>
                <w:webHidden/>
              </w:rPr>
            </w:r>
            <w:r w:rsidR="001F40E2">
              <w:rPr>
                <w:noProof/>
                <w:webHidden/>
              </w:rPr>
              <w:fldChar w:fldCharType="separate"/>
            </w:r>
            <w:r w:rsidR="001F40E2">
              <w:rPr>
                <w:noProof/>
                <w:webHidden/>
              </w:rPr>
              <w:t>33</w:t>
            </w:r>
            <w:r w:rsidR="001F40E2">
              <w:rPr>
                <w:noProof/>
                <w:webHidden/>
              </w:rPr>
              <w:fldChar w:fldCharType="end"/>
            </w:r>
          </w:hyperlink>
        </w:p>
        <w:p w14:paraId="60EB1A2A" w14:textId="0BDA0E7F" w:rsidR="008452C3" w:rsidRDefault="008452C3">
          <w:pPr>
            <w:ind w:firstLine="482"/>
          </w:pPr>
          <w:r>
            <w:rPr>
              <w:b/>
              <w:bCs/>
              <w:lang w:val="zh-CN"/>
            </w:rPr>
            <w:fldChar w:fldCharType="end"/>
          </w:r>
        </w:p>
      </w:sdtContent>
    </w:sdt>
    <w:p w14:paraId="5CB4BFBA" w14:textId="77777777" w:rsidR="00CA62B4" w:rsidRDefault="008452C3">
      <w:pPr>
        <w:suppressAutoHyphens w:val="0"/>
        <w:spacing w:after="160" w:line="259" w:lineRule="auto"/>
        <w:ind w:firstLineChars="0" w:firstLine="0"/>
        <w:jc w:val="left"/>
        <w:sectPr w:rsidR="00CA62B4" w:rsidSect="00B36FAE">
          <w:headerReference w:type="default" r:id="rId16"/>
          <w:footerReference w:type="default" r:id="rId17"/>
          <w:pgSz w:w="12240" w:h="15840"/>
          <w:pgMar w:top="1440" w:right="1440" w:bottom="1440" w:left="1440" w:header="709" w:footer="709" w:gutter="0"/>
          <w:pgNumType w:fmt="upperRoman" w:start="1"/>
          <w:cols w:space="708"/>
          <w:docGrid w:linePitch="360"/>
        </w:sectPr>
      </w:pPr>
      <w:r>
        <w:br w:type="page"/>
      </w:r>
    </w:p>
    <w:p w14:paraId="174E9078" w14:textId="3BB7B480" w:rsidR="006D41E0" w:rsidRDefault="00FF27F2" w:rsidP="00B12FBC">
      <w:pPr>
        <w:pStyle w:val="1"/>
      </w:pPr>
      <w:bookmarkStart w:id="6" w:name="_Toc514699733"/>
      <w:r>
        <w:rPr>
          <w:rFonts w:hint="eastAsia"/>
        </w:rPr>
        <w:lastRenderedPageBreak/>
        <w:t>绪论</w:t>
      </w:r>
      <w:bookmarkEnd w:id="6"/>
    </w:p>
    <w:p w14:paraId="635CB349" w14:textId="7656D04E" w:rsidR="00473A06" w:rsidRPr="00473A06" w:rsidRDefault="00473A06" w:rsidP="00473A06">
      <w:pPr>
        <w:pStyle w:val="21"/>
      </w:pPr>
      <w:bookmarkStart w:id="7" w:name="_Toc514699734"/>
      <w:r>
        <w:rPr>
          <w:rFonts w:hint="eastAsia"/>
        </w:rPr>
        <w:t>引言</w:t>
      </w:r>
      <w:bookmarkEnd w:id="7"/>
    </w:p>
    <w:p w14:paraId="52870BA2" w14:textId="4D0203DE" w:rsidR="002A2A70" w:rsidRDefault="00AC18C5" w:rsidP="00A7461E">
      <w:pPr>
        <w:ind w:firstLine="480"/>
      </w:pPr>
      <w:r w:rsidRPr="003E796F">
        <w:rPr>
          <w:rFonts w:hint="eastAsia"/>
          <w:color w:val="FF0000"/>
        </w:rPr>
        <w:t>人工神经网络是</w:t>
      </w:r>
      <w:r w:rsidR="002A2A70" w:rsidRPr="003E796F">
        <w:rPr>
          <w:rFonts w:hint="eastAsia"/>
          <w:color w:val="FF0000"/>
        </w:rPr>
        <w:t>基于</w:t>
      </w:r>
      <w:r w:rsidRPr="003E796F">
        <w:rPr>
          <w:rFonts w:hint="eastAsia"/>
          <w:color w:val="FF0000"/>
        </w:rPr>
        <w:t>生物学中神经网络的</w:t>
      </w:r>
      <w:r w:rsidR="001466EE" w:rsidRPr="003E796F">
        <w:rPr>
          <w:rFonts w:hint="eastAsia"/>
          <w:color w:val="FF0000"/>
        </w:rPr>
        <w:t>结构和功能</w:t>
      </w:r>
      <w:r w:rsidRPr="003E796F">
        <w:rPr>
          <w:rFonts w:hint="eastAsia"/>
          <w:color w:val="FF0000"/>
        </w:rPr>
        <w:t>，在理解</w:t>
      </w:r>
      <w:r w:rsidR="001466EE" w:rsidRPr="003E796F">
        <w:rPr>
          <w:rFonts w:hint="eastAsia"/>
          <w:color w:val="FF0000"/>
        </w:rPr>
        <w:t>并</w:t>
      </w:r>
      <w:r w:rsidRPr="003E796F">
        <w:rPr>
          <w:rFonts w:hint="eastAsia"/>
          <w:color w:val="FF0000"/>
        </w:rPr>
        <w:t>抽象了人脑</w:t>
      </w:r>
      <w:r w:rsidR="001466EE" w:rsidRPr="003E796F">
        <w:rPr>
          <w:rFonts w:hint="eastAsia"/>
          <w:color w:val="FF0000"/>
        </w:rPr>
        <w:t>的</w:t>
      </w:r>
      <w:r w:rsidRPr="003E796F">
        <w:rPr>
          <w:rFonts w:hint="eastAsia"/>
          <w:color w:val="FF0000"/>
        </w:rPr>
        <w:t>结构和外界刺激响应机制之后，以网络拓扑知识为理论基础，模拟</w:t>
      </w:r>
      <w:r w:rsidR="001466EE" w:rsidRPr="003E796F">
        <w:rPr>
          <w:rFonts w:hint="eastAsia"/>
          <w:color w:val="FF0000"/>
        </w:rPr>
        <w:t>生物大脑</w:t>
      </w:r>
      <w:r w:rsidRPr="003E796F">
        <w:rPr>
          <w:rFonts w:hint="eastAsia"/>
          <w:color w:val="FF0000"/>
        </w:rPr>
        <w:t>的神经系统对复杂信息的处理机制的一种</w:t>
      </w:r>
      <w:r w:rsidR="001466EE" w:rsidRPr="003E796F">
        <w:rPr>
          <w:rFonts w:hint="eastAsia"/>
          <w:color w:val="FF0000"/>
        </w:rPr>
        <w:t>计算模型或</w:t>
      </w:r>
      <w:r w:rsidRPr="003E796F">
        <w:rPr>
          <w:rFonts w:hint="eastAsia"/>
          <w:color w:val="FF0000"/>
        </w:rPr>
        <w:t>数学模型。该模型以并行分布的处理能力、高容错性、</w:t>
      </w:r>
      <w:r w:rsidR="00424F39" w:rsidRPr="003E796F">
        <w:rPr>
          <w:rFonts w:asciiTheme="minorEastAsia" w:hAnsiTheme="minorEastAsia" w:hint="eastAsia"/>
          <w:color w:val="FF0000"/>
        </w:rPr>
        <w:t>局部性计算、</w:t>
      </w:r>
      <w:r w:rsidRPr="003E796F">
        <w:rPr>
          <w:rFonts w:hint="eastAsia"/>
          <w:color w:val="FF0000"/>
        </w:rPr>
        <w:t>智能化和自学习等能力为特征，将信息的加工和存储结合在一起，以其独特的知识表示方法和智能化的自适应学习能力，引起各科学领域的关注。</w:t>
      </w:r>
      <w:r w:rsidRPr="00AC18C5">
        <w:rPr>
          <w:rFonts w:hint="eastAsia"/>
        </w:rPr>
        <w:t>它实际上是一个由大量简单元件相互连接而成的复杂网络，具有高度线性化，能够进行复杂的逻辑操作和非线性关系实现的系统。</w:t>
      </w:r>
    </w:p>
    <w:p w14:paraId="61D0761B" w14:textId="77777777" w:rsidR="00387BEF" w:rsidRDefault="006C2B04" w:rsidP="00387BEF">
      <w:pPr>
        <w:ind w:firstLine="480"/>
      </w:pPr>
      <w:r>
        <w:rPr>
          <w:rFonts w:hint="eastAsia"/>
        </w:rPr>
        <w:t>神经网络的学习算法通常由两部分组成，首先是选择合适的模型，然后使用机器学习算法和已有数据集估计模型的参数包括连接权和偏置值使误差能量最小。</w:t>
      </w:r>
      <w:r w:rsidR="00231A32">
        <w:rPr>
          <w:rFonts w:hint="eastAsia"/>
        </w:rPr>
        <w:t>大部分情况下</w:t>
      </w:r>
      <w:r w:rsidR="0010350D">
        <w:rPr>
          <w:rFonts w:hint="eastAsia"/>
        </w:rPr>
        <w:t>，模型的选择只凭直觉和经验一次性完成，然后在此模型上对参数进行优化。在优化时，传统优化方法通常会过分强调模型对当前训练样本的正确分类的的能力，而忽视了网络的泛化能力和抗干扰能力。</w:t>
      </w:r>
      <w:r w:rsidR="00424F39">
        <w:rPr>
          <w:rFonts w:hint="eastAsia"/>
        </w:rPr>
        <w:t>模型的选择是基础，是神经网络</w:t>
      </w:r>
      <w:r w:rsidR="003B1427">
        <w:rPr>
          <w:rFonts w:hint="eastAsia"/>
        </w:rPr>
        <w:t>中</w:t>
      </w:r>
      <w:r w:rsidR="00424F39">
        <w:rPr>
          <w:rFonts w:hint="eastAsia"/>
        </w:rPr>
        <w:t>极其重要的一个步骤</w:t>
      </w:r>
      <w:r w:rsidR="003B1427">
        <w:rPr>
          <w:rFonts w:hint="eastAsia"/>
        </w:rPr>
        <w:t>，如果选择的模型太简单就会导致训练出来的神经网络无法概括所有知识、拟合能力差，反之如果模型过于复杂网络的拟合能力虽然可以随着</w:t>
      </w:r>
      <w:r w:rsidR="003B1427" w:rsidRPr="00AC18C5">
        <w:rPr>
          <w:rFonts w:hint="eastAsia"/>
        </w:rPr>
        <w:t>网络的</w:t>
      </w:r>
      <w:r w:rsidR="003B1427">
        <w:rPr>
          <w:rFonts w:hint="eastAsia"/>
        </w:rPr>
        <w:t>复杂性</w:t>
      </w:r>
      <w:r w:rsidR="003B1427" w:rsidRPr="00AC18C5">
        <w:rPr>
          <w:rFonts w:hint="eastAsia"/>
        </w:rPr>
        <w:t>增加而增加</w:t>
      </w:r>
      <w:r w:rsidR="003B1427">
        <w:rPr>
          <w:rFonts w:hint="eastAsia"/>
        </w:rPr>
        <w:t>，但</w:t>
      </w:r>
      <w:r w:rsidR="003B1427" w:rsidRPr="00AC18C5">
        <w:rPr>
          <w:rFonts w:hint="eastAsia"/>
        </w:rPr>
        <w:t>过于复杂的网络结构也造成了过拟合以及模型理解困难的问题</w:t>
      </w:r>
      <w:r w:rsidR="003B1427">
        <w:rPr>
          <w:rFonts w:hint="eastAsia"/>
        </w:rPr>
        <w:t>。</w:t>
      </w:r>
    </w:p>
    <w:p w14:paraId="5F4BE43D" w14:textId="0228DB1B" w:rsidR="00DE10D7" w:rsidRDefault="00DE10D7" w:rsidP="00387BEF">
      <w:pPr>
        <w:ind w:firstLine="480"/>
      </w:pPr>
      <w:r>
        <w:rPr>
          <w:rFonts w:hint="eastAsia"/>
        </w:rPr>
        <w:t>神经网络的性能不仅仅与权值优化有关，神经网络的结构大小同样起着</w:t>
      </w:r>
      <w:r w:rsidR="00C05C26">
        <w:rPr>
          <w:rFonts w:hint="eastAsia"/>
        </w:rPr>
        <w:t>至关</w:t>
      </w:r>
      <w:r>
        <w:rPr>
          <w:rFonts w:hint="eastAsia"/>
        </w:rPr>
        <w:t>重要的作用</w:t>
      </w:r>
      <w:r w:rsidR="00C05C26">
        <w:rPr>
          <w:rFonts w:hint="eastAsia"/>
        </w:rPr>
        <w:t>。所以在选择合适的模型时要选择尽可能简单的网络，同时还要保证神经网络具有强大的</w:t>
      </w:r>
      <w:r w:rsidR="00CD034E">
        <w:rPr>
          <w:rFonts w:hint="eastAsia"/>
        </w:rPr>
        <w:t>知识</w:t>
      </w:r>
      <w:r w:rsidR="00C05C26">
        <w:rPr>
          <w:rFonts w:hint="eastAsia"/>
        </w:rPr>
        <w:t>概括能力。然而在训练神经网络时，神经网络的结构越复杂，在训练数据集上的知识概括能力就越强大</w:t>
      </w:r>
      <w:r w:rsidR="00323749">
        <w:rPr>
          <w:rFonts w:hint="eastAsia"/>
        </w:rPr>
        <w:t>，</w:t>
      </w:r>
      <w:r w:rsidR="00C05C26">
        <w:rPr>
          <w:rFonts w:hint="eastAsia"/>
        </w:rPr>
        <w:t>这是一</w:t>
      </w:r>
      <w:r w:rsidR="00323749">
        <w:rPr>
          <w:rFonts w:hint="eastAsia"/>
        </w:rPr>
        <w:t>对相互</w:t>
      </w:r>
      <w:r w:rsidR="00C05C26">
        <w:rPr>
          <w:rFonts w:hint="eastAsia"/>
        </w:rPr>
        <w:t>矛盾的问题。</w:t>
      </w:r>
    </w:p>
    <w:p w14:paraId="1A8CB88A" w14:textId="77777777" w:rsidR="00323749" w:rsidRDefault="00C05C26" w:rsidP="00387BEF">
      <w:pPr>
        <w:ind w:firstLine="480"/>
        <w:rPr>
          <w:rFonts w:asciiTheme="minorEastAsia" w:hAnsiTheme="minorEastAsia"/>
        </w:rPr>
      </w:pPr>
      <w:r>
        <w:rPr>
          <w:rFonts w:hint="eastAsia"/>
        </w:rPr>
        <w:t>可以看出神经网络中存在着一对相互矛盾的目标，我们需要同时对这些目标进行求解，这也就是多目标优化问题。一种解决方案解决是</w:t>
      </w:r>
      <w:r w:rsidR="00387BEF" w:rsidRPr="000D227B">
        <w:rPr>
          <w:rFonts w:hint="eastAsia"/>
        </w:rPr>
        <w:t>将多个目标汇总为一个标量代价函数</w:t>
      </w:r>
      <w:r w:rsidR="00387BEF">
        <w:rPr>
          <w:rFonts w:hint="eastAsia"/>
        </w:rPr>
        <w:t>，</w:t>
      </w:r>
      <w:r>
        <w:rPr>
          <w:rFonts w:hint="eastAsia"/>
        </w:rPr>
        <w:t>然后使用单目标问题求解方式去求解。另一种方案是</w:t>
      </w:r>
      <w:r w:rsidR="00387BEF">
        <w:rPr>
          <w:rFonts w:hint="eastAsia"/>
        </w:rPr>
        <w:t>基于</w:t>
      </w:r>
      <w:r w:rsidR="00387BEF">
        <w:rPr>
          <w:rFonts w:hint="eastAsia"/>
        </w:rPr>
        <w:t>Pareto</w:t>
      </w:r>
      <w:r w:rsidR="00387BEF">
        <w:rPr>
          <w:rFonts w:hint="eastAsia"/>
        </w:rPr>
        <w:t>的多目标学习算法</w:t>
      </w:r>
      <w:r w:rsidR="00332E9A">
        <w:rPr>
          <w:rFonts w:hint="eastAsia"/>
        </w:rPr>
        <w:t>，</w:t>
      </w:r>
      <w:r w:rsidR="00387BEF">
        <w:rPr>
          <w:rFonts w:hint="eastAsia"/>
        </w:rPr>
        <w:t>相比于其</w:t>
      </w:r>
      <w:r w:rsidR="00F547AE">
        <w:rPr>
          <w:rFonts w:hint="eastAsia"/>
        </w:rPr>
        <w:t>它使用标量代价函数的</w:t>
      </w:r>
      <w:r w:rsidR="00387BEF">
        <w:rPr>
          <w:rFonts w:hint="eastAsia"/>
        </w:rPr>
        <w:t>算法具有更强的解决机器学习中各种类型</w:t>
      </w:r>
      <w:r w:rsidR="00F547AE">
        <w:rPr>
          <w:rFonts w:hint="eastAsia"/>
        </w:rPr>
        <w:t>问题</w:t>
      </w:r>
      <w:r w:rsidR="00387BEF">
        <w:rPr>
          <w:rFonts w:hint="eastAsia"/>
        </w:rPr>
        <w:t>的</w:t>
      </w:r>
      <w:r w:rsidR="00F547AE">
        <w:rPr>
          <w:rFonts w:hint="eastAsia"/>
        </w:rPr>
        <w:t>能力</w:t>
      </w:r>
      <w:r w:rsidR="00387BEF">
        <w:rPr>
          <w:rFonts w:hint="eastAsia"/>
        </w:rPr>
        <w:t>。</w:t>
      </w:r>
      <w:r w:rsidR="00F547AE">
        <w:rPr>
          <w:rFonts w:hint="eastAsia"/>
        </w:rPr>
        <w:t>虽然</w:t>
      </w:r>
      <w:r w:rsidR="00387BEF">
        <w:rPr>
          <w:rFonts w:asciiTheme="minorEastAsia" w:hAnsiTheme="minorEastAsia"/>
        </w:rPr>
        <w:t>通过多目标优化</w:t>
      </w:r>
      <w:r w:rsidR="00387BEF">
        <w:rPr>
          <w:rFonts w:asciiTheme="minorEastAsia" w:hAnsiTheme="minorEastAsia" w:hint="eastAsia"/>
        </w:rPr>
        <w:t>方法</w:t>
      </w:r>
      <w:r w:rsidR="00387BEF">
        <w:rPr>
          <w:rFonts w:asciiTheme="minorEastAsia" w:hAnsiTheme="minorEastAsia"/>
        </w:rPr>
        <w:t>求解到的解对单一目标函数并不一定是最佳的</w:t>
      </w:r>
      <w:r w:rsidR="00387BEF">
        <w:rPr>
          <w:rFonts w:asciiTheme="minorEastAsia" w:hAnsiTheme="minorEastAsia" w:hint="eastAsia"/>
        </w:rPr>
        <w:t>，</w:t>
      </w:r>
      <w:r w:rsidR="00387BEF">
        <w:rPr>
          <w:rFonts w:asciiTheme="minorEastAsia" w:hAnsiTheme="minorEastAsia"/>
        </w:rPr>
        <w:t>但是从整体来看却是一个最佳的解</w:t>
      </w:r>
      <w:r w:rsidR="00387BEF">
        <w:rPr>
          <w:rFonts w:asciiTheme="minorEastAsia" w:hAnsiTheme="minorEastAsia" w:hint="eastAsia"/>
        </w:rPr>
        <w:t>。并且</w:t>
      </w:r>
      <w:r w:rsidR="00387BEF">
        <w:rPr>
          <w:rFonts w:asciiTheme="minorEastAsia" w:hAnsiTheme="minorEastAsia"/>
        </w:rPr>
        <w:t>由于多个目标函数之间通常是相互制约和相互影响的</w:t>
      </w:r>
      <w:r w:rsidR="00387BEF">
        <w:rPr>
          <w:rFonts w:asciiTheme="minorEastAsia" w:hAnsiTheme="minorEastAsia" w:hint="eastAsia"/>
        </w:rPr>
        <w:t>，</w:t>
      </w:r>
      <w:r w:rsidR="00387BEF">
        <w:rPr>
          <w:rFonts w:asciiTheme="minorEastAsia" w:hAnsiTheme="minorEastAsia"/>
        </w:rPr>
        <w:t>所以通过多目标优</w:t>
      </w:r>
      <w:r w:rsidR="00387BEF">
        <w:rPr>
          <w:rFonts w:asciiTheme="minorEastAsia" w:hAnsiTheme="minorEastAsia"/>
        </w:rPr>
        <w:lastRenderedPageBreak/>
        <w:t>化得到的神经网络结</w:t>
      </w:r>
      <w:r w:rsidR="00387BEF" w:rsidRPr="003E796F">
        <w:rPr>
          <w:rFonts w:asciiTheme="minorEastAsia" w:hAnsiTheme="minorEastAsia"/>
          <w:color w:val="FF0000"/>
        </w:rPr>
        <w:t>构可以解决一般神经网络中出现的训练时间长</w:t>
      </w:r>
      <w:r w:rsidR="00387BEF" w:rsidRPr="003E796F">
        <w:rPr>
          <w:rFonts w:asciiTheme="minorEastAsia" w:hAnsiTheme="minorEastAsia" w:hint="eastAsia"/>
          <w:color w:val="FF0000"/>
        </w:rPr>
        <w:t>、</w:t>
      </w:r>
      <w:r w:rsidR="00387BEF" w:rsidRPr="003E796F">
        <w:rPr>
          <w:rFonts w:asciiTheme="minorEastAsia" w:hAnsiTheme="minorEastAsia"/>
          <w:color w:val="FF0000"/>
        </w:rPr>
        <w:t>局部极小</w:t>
      </w:r>
      <w:r w:rsidR="00387BEF" w:rsidRPr="003E796F">
        <w:rPr>
          <w:rFonts w:asciiTheme="minorEastAsia" w:hAnsiTheme="minorEastAsia" w:hint="eastAsia"/>
          <w:color w:val="FF0000"/>
        </w:rPr>
        <w:t>、</w:t>
      </w:r>
      <w:r w:rsidR="00387BEF" w:rsidRPr="003E796F">
        <w:rPr>
          <w:rFonts w:asciiTheme="minorEastAsia" w:hAnsiTheme="minorEastAsia"/>
          <w:color w:val="FF0000"/>
        </w:rPr>
        <w:t>泛化能力差</w:t>
      </w:r>
      <w:r w:rsidR="00387BEF" w:rsidRPr="003E796F">
        <w:rPr>
          <w:rFonts w:asciiTheme="minorEastAsia" w:hAnsiTheme="minorEastAsia" w:hint="eastAsia"/>
          <w:color w:val="FF0000"/>
        </w:rPr>
        <w:t>、</w:t>
      </w:r>
      <w:r w:rsidR="00387BEF" w:rsidRPr="003E796F">
        <w:rPr>
          <w:rFonts w:asciiTheme="minorEastAsia" w:hAnsiTheme="minorEastAsia"/>
          <w:color w:val="FF0000"/>
        </w:rPr>
        <w:t>可理解性差</w:t>
      </w:r>
      <w:r w:rsidR="00387BEF">
        <w:rPr>
          <w:rFonts w:asciiTheme="minorEastAsia" w:hAnsiTheme="minorEastAsia"/>
        </w:rPr>
        <w:t>的问题</w:t>
      </w:r>
      <w:r w:rsidR="00387BEF">
        <w:rPr>
          <w:rFonts w:asciiTheme="minorEastAsia" w:hAnsiTheme="minorEastAsia" w:hint="eastAsia"/>
        </w:rPr>
        <w:t>。</w:t>
      </w:r>
    </w:p>
    <w:p w14:paraId="33EE5C7D" w14:textId="39E17D32" w:rsidR="00387BEF" w:rsidRDefault="00323749" w:rsidP="00387BEF">
      <w:pPr>
        <w:ind w:firstLine="480"/>
        <w:rPr>
          <w:rFonts w:asciiTheme="minorEastAsia" w:hAnsiTheme="minorEastAsia"/>
        </w:rPr>
      </w:pPr>
      <w:r>
        <w:rPr>
          <w:rFonts w:hint="eastAsia"/>
        </w:rPr>
        <w:t>多目标优化问题是工程实践和科学研究等实际问题中的常见问题，也是国内外研究的热点。</w:t>
      </w:r>
      <w:r w:rsidR="00473A06">
        <w:rPr>
          <w:rFonts w:asciiTheme="minorEastAsia" w:hAnsiTheme="minorEastAsia" w:hint="eastAsia"/>
        </w:rPr>
        <w:t>目前，基于多目标优化的神经网络结构设计问题是国内外的一个研究热点</w:t>
      </w:r>
      <w:r w:rsidR="00332E9A">
        <w:rPr>
          <w:rFonts w:asciiTheme="minorEastAsia" w:hAnsiTheme="minorEastAsia" w:hint="eastAsia"/>
        </w:rPr>
        <w:t>，并且取得了巨大的成功。</w:t>
      </w:r>
    </w:p>
    <w:p w14:paraId="1CA132BC" w14:textId="7CD961B4" w:rsidR="00473A06" w:rsidRDefault="00473A06" w:rsidP="00473A06">
      <w:pPr>
        <w:pStyle w:val="21"/>
      </w:pPr>
      <w:bookmarkStart w:id="8" w:name="_Toc514699735"/>
      <w:r>
        <w:rPr>
          <w:rFonts w:hint="eastAsia"/>
        </w:rPr>
        <w:t>国内外相关研究情况</w:t>
      </w:r>
      <w:bookmarkEnd w:id="8"/>
    </w:p>
    <w:p w14:paraId="3A8636E5" w14:textId="5E622EC7" w:rsidR="00323749" w:rsidRDefault="00323749" w:rsidP="00323749">
      <w:pPr>
        <w:ind w:firstLine="480"/>
      </w:pPr>
      <w:r>
        <w:rPr>
          <w:rFonts w:hint="eastAsia"/>
        </w:rPr>
        <w:t>在保证神经网络性能的同时，尽可能的使神经网络的结构最简单。这个问题一直以来都备受关注，神经网络方面的专家在这个方向坚持不懈的努力，想要找到一种合适的解决方案。一种最简单直接的方法就是利用专家知识，凭借现有经验，然后通过反复的实验尝试，最终找到一种合适的结构。但是</w:t>
      </w:r>
      <w:r w:rsidR="00C81084">
        <w:rPr>
          <w:rFonts w:hint="eastAsia"/>
        </w:rPr>
        <w:t>这种方法不仅需要实验人员掌握大量相关的专家知识，而且不同人员的判定方式不同，得到的结果也不尽相同。另一种就是基于多目标优化的神经网络结构设计，这种方法不需要人为干预，也不需要大量的专家知识，算法可以一次得到多个合适的解，提供给实验人员作为选择。</w:t>
      </w:r>
    </w:p>
    <w:p w14:paraId="77A96FEA" w14:textId="02769419" w:rsidR="00C81084" w:rsidRDefault="0022338D" w:rsidP="00323749">
      <w:pPr>
        <w:ind w:firstLine="480"/>
      </w:pPr>
      <w:r>
        <w:rPr>
          <w:rFonts w:hint="eastAsia"/>
        </w:rPr>
        <w:t>近年来，</w:t>
      </w:r>
      <w:r w:rsidRPr="003E796F">
        <w:rPr>
          <w:rFonts w:hint="eastAsia"/>
          <w:color w:val="FF0000"/>
        </w:rPr>
        <w:t>越来越多的研究人员开始采用多目标进化算法进行神经网络结构设计，经过不断地尝试努力，在理论和实践上都有了突破性的进展。多目标进化算法和神经网络结合在一起时，</w:t>
      </w:r>
      <w:r>
        <w:rPr>
          <w:rFonts w:hint="eastAsia"/>
        </w:rPr>
        <w:t>既可以同时对神经网络的结构和连接权值参数进行优化，也可以只对神经网络的结构进行优化。</w:t>
      </w:r>
    </w:p>
    <w:p w14:paraId="1A1C252D" w14:textId="57ABC7D8" w:rsidR="0022338D" w:rsidRDefault="00804370" w:rsidP="00323749">
      <w:pPr>
        <w:ind w:firstLine="480"/>
      </w:pPr>
      <w:r w:rsidRPr="003E796F">
        <w:rPr>
          <w:rFonts w:hint="eastAsia"/>
          <w:color w:val="FF0000"/>
        </w:rPr>
        <w:t>意大利经济学家维弗雷多·帕累托</w:t>
      </w:r>
      <w:r w:rsidRPr="003E796F">
        <w:rPr>
          <w:rFonts w:hint="eastAsia"/>
          <w:color w:val="FF0000"/>
        </w:rPr>
        <w:t>(</w:t>
      </w:r>
      <w:r w:rsidRPr="003E796F">
        <w:rPr>
          <w:color w:val="FF0000"/>
        </w:rPr>
        <w:t>Vilfredo Federico Damaso Pareto)</w:t>
      </w:r>
      <w:r w:rsidRPr="003E796F">
        <w:rPr>
          <w:rFonts w:hint="eastAsia"/>
          <w:color w:val="FF0000"/>
        </w:rPr>
        <w:t>最早提出帕累托最优的概念，</w:t>
      </w:r>
      <w:r>
        <w:rPr>
          <w:rFonts w:hint="eastAsia"/>
        </w:rPr>
        <w:t>之后多目标优化引来了越来越多研究人员的研究关注。</w:t>
      </w:r>
      <w:r>
        <w:rPr>
          <w:rFonts w:hint="eastAsia"/>
        </w:rPr>
        <w:t>1</w:t>
      </w:r>
      <w:r>
        <w:t>967</w:t>
      </w:r>
      <w:r>
        <w:rPr>
          <w:rFonts w:hint="eastAsia"/>
        </w:rPr>
        <w:t>年，</w:t>
      </w:r>
      <w:r>
        <w:rPr>
          <w:rFonts w:hint="eastAsia"/>
        </w:rPr>
        <w:t>Rosenberg</w:t>
      </w:r>
      <w:r>
        <w:rPr>
          <w:rFonts w:hint="eastAsia"/>
        </w:rPr>
        <w:t>建议采用</w:t>
      </w:r>
      <w:r w:rsidRPr="003E796F">
        <w:rPr>
          <w:rFonts w:hint="eastAsia"/>
          <w:color w:val="FF0000"/>
        </w:rPr>
        <w:t>基于进化的搜索来处理多目标优化问题；</w:t>
      </w:r>
      <w:r w:rsidRPr="003E796F">
        <w:rPr>
          <w:rFonts w:hint="eastAsia"/>
          <w:color w:val="FF0000"/>
        </w:rPr>
        <w:t>1</w:t>
      </w:r>
      <w:r w:rsidRPr="003E796F">
        <w:rPr>
          <w:color w:val="FF0000"/>
        </w:rPr>
        <w:t>984</w:t>
      </w:r>
      <w:r w:rsidRPr="003E796F">
        <w:rPr>
          <w:rFonts w:hint="eastAsia"/>
          <w:color w:val="FF0000"/>
        </w:rPr>
        <w:t>年，</w:t>
      </w:r>
      <w:r w:rsidRPr="003E796F">
        <w:rPr>
          <w:rFonts w:hint="eastAsia"/>
          <w:color w:val="FF0000"/>
        </w:rPr>
        <w:t>David</w:t>
      </w:r>
      <w:r w:rsidRPr="003E796F">
        <w:rPr>
          <w:color w:val="FF0000"/>
        </w:rPr>
        <w:t xml:space="preserve"> </w:t>
      </w:r>
      <w:r w:rsidRPr="003E796F">
        <w:rPr>
          <w:rFonts w:hint="eastAsia"/>
          <w:color w:val="FF0000"/>
        </w:rPr>
        <w:t>Schaffer</w:t>
      </w:r>
      <w:r w:rsidRPr="003E796F">
        <w:rPr>
          <w:rFonts w:hint="eastAsia"/>
          <w:color w:val="FF0000"/>
        </w:rPr>
        <w:t>首次</w:t>
      </w:r>
      <w:r w:rsidR="002E137E" w:rsidRPr="003E796F">
        <w:rPr>
          <w:rFonts w:hint="eastAsia"/>
          <w:color w:val="FF0000"/>
        </w:rPr>
        <w:t>在机器学习中实现了向量评估遗传算法</w:t>
      </w:r>
      <w:r w:rsidR="002E137E" w:rsidRPr="003E796F">
        <w:rPr>
          <w:rFonts w:hint="eastAsia"/>
          <w:color w:val="FF0000"/>
        </w:rPr>
        <w:t>(</w:t>
      </w:r>
      <w:r w:rsidR="002E137E" w:rsidRPr="003E796F">
        <w:rPr>
          <w:color w:val="FF0000"/>
        </w:rPr>
        <w:t>Vector Evaluated Genetic Algorithm, VEGA)</w:t>
      </w:r>
      <w:r w:rsidR="00BA04FC" w:rsidRPr="003E796F">
        <w:rPr>
          <w:rFonts w:hint="eastAsia"/>
          <w:color w:val="FF0000"/>
        </w:rPr>
        <w:t>。</w:t>
      </w:r>
      <w:r w:rsidR="00BA04FC" w:rsidRPr="00BA04FC">
        <w:rPr>
          <w:rFonts w:hint="eastAsia"/>
        </w:rPr>
        <w:t>他</w:t>
      </w:r>
      <w:r w:rsidR="00BA04FC">
        <w:rPr>
          <w:rFonts w:hint="eastAsia"/>
        </w:rPr>
        <w:t>使用</w:t>
      </w:r>
      <w:r w:rsidR="00BA04FC" w:rsidRPr="00BA04FC">
        <w:rPr>
          <w:rFonts w:hint="eastAsia"/>
        </w:rPr>
        <w:t>VEGA</w:t>
      </w:r>
      <w:r w:rsidR="00BA04FC" w:rsidRPr="00BA04FC">
        <w:rPr>
          <w:rFonts w:hint="eastAsia"/>
        </w:rPr>
        <w:t>来在一组覆盖问题中查找和维护多个分类规则。</w:t>
      </w:r>
      <w:r w:rsidR="00BA04FC" w:rsidRPr="00BA04FC">
        <w:rPr>
          <w:rFonts w:hint="eastAsia"/>
        </w:rPr>
        <w:t>VEGA</w:t>
      </w:r>
      <w:r w:rsidR="00BA04FC" w:rsidRPr="00BA04FC">
        <w:rPr>
          <w:rFonts w:hint="eastAsia"/>
        </w:rPr>
        <w:t>试图通过使用每个属性</w:t>
      </w:r>
      <w:r w:rsidR="00BA04FC">
        <w:rPr>
          <w:rFonts w:hint="eastAsia"/>
        </w:rPr>
        <w:t>(</w:t>
      </w:r>
      <w:r w:rsidR="00BA04FC" w:rsidRPr="00BA04FC">
        <w:rPr>
          <w:rFonts w:hint="eastAsia"/>
        </w:rPr>
        <w:t>例如成本，可靠性</w:t>
      </w:r>
      <w:r w:rsidR="00BA04FC">
        <w:rPr>
          <w:rFonts w:hint="eastAsia"/>
        </w:rPr>
        <w:t>)</w:t>
      </w:r>
      <w:r w:rsidR="00BA04FC" w:rsidRPr="00BA04FC">
        <w:rPr>
          <w:rFonts w:hint="eastAsia"/>
        </w:rPr>
        <w:t>中的一个</w:t>
      </w:r>
      <w:r w:rsidR="00BA04FC">
        <w:rPr>
          <w:rFonts w:hint="eastAsia"/>
        </w:rPr>
        <w:t>为依据来</w:t>
      </w:r>
      <w:r w:rsidR="00BA04FC" w:rsidRPr="00BA04FC">
        <w:rPr>
          <w:rFonts w:hint="eastAsia"/>
        </w:rPr>
        <w:t>选择一部分下一代来实现这一目标。尽管</w:t>
      </w:r>
      <w:r w:rsidR="00BA04FC">
        <w:rPr>
          <w:rFonts w:hint="eastAsia"/>
        </w:rPr>
        <w:t>Schaffer</w:t>
      </w:r>
      <w:r w:rsidR="00BA04FC">
        <w:rPr>
          <w:rFonts w:hint="eastAsia"/>
        </w:rPr>
        <w:t>取得了一定的</w:t>
      </w:r>
      <w:r w:rsidR="00BA04FC" w:rsidRPr="00BA04FC">
        <w:rPr>
          <w:rFonts w:hint="eastAsia"/>
        </w:rPr>
        <w:t>成功，但</w:t>
      </w:r>
      <w:r w:rsidR="00BA04FC" w:rsidRPr="00BA04FC">
        <w:rPr>
          <w:rFonts w:hint="eastAsia"/>
        </w:rPr>
        <w:t>VEG</w:t>
      </w:r>
      <w:r w:rsidR="00BA04FC">
        <w:rPr>
          <w:rFonts w:hint="eastAsia"/>
        </w:rPr>
        <w:t>A</w:t>
      </w:r>
      <w:r w:rsidR="00BA04FC" w:rsidRPr="00BA04FC">
        <w:rPr>
          <w:rFonts w:hint="eastAsia"/>
        </w:rPr>
        <w:t>只能找到帕累托最前面的极端点，其中一个属性是最大的，因为它从不</w:t>
      </w:r>
      <w:r w:rsidR="00BA04FC">
        <w:rPr>
          <w:rFonts w:hint="eastAsia"/>
        </w:rPr>
        <w:t>用</w:t>
      </w:r>
      <w:r w:rsidR="00BA04FC" w:rsidRPr="00BA04FC">
        <w:rPr>
          <w:rFonts w:hint="eastAsia"/>
        </w:rPr>
        <w:t>根据属性间的</w:t>
      </w:r>
      <w:r w:rsidR="00BA04FC">
        <w:rPr>
          <w:rFonts w:hint="eastAsia"/>
        </w:rPr>
        <w:t>平衡而改变选择</w:t>
      </w:r>
      <w:r w:rsidR="00BA04FC" w:rsidRPr="00BA04FC">
        <w:rPr>
          <w:rFonts w:hint="eastAsia"/>
        </w:rPr>
        <w:t>。</w:t>
      </w:r>
      <w:r w:rsidR="00BA04FC">
        <w:rPr>
          <w:rFonts w:hint="eastAsia"/>
        </w:rPr>
        <w:t>1</w:t>
      </w:r>
      <w:r w:rsidR="00BA04FC">
        <w:t>989</w:t>
      </w:r>
      <w:r w:rsidR="00BA04FC">
        <w:rPr>
          <w:rFonts w:hint="eastAsia"/>
        </w:rPr>
        <w:t>年，</w:t>
      </w:r>
      <w:r w:rsidR="00BA04FC">
        <w:rPr>
          <w:rFonts w:hint="eastAsia"/>
        </w:rPr>
        <w:t>David</w:t>
      </w:r>
      <w:r w:rsidR="00BA04FC">
        <w:t xml:space="preserve"> </w:t>
      </w:r>
      <w:r w:rsidR="00BA04FC">
        <w:rPr>
          <w:rFonts w:hint="eastAsia"/>
        </w:rPr>
        <w:t>Goldberg</w:t>
      </w:r>
      <w:r w:rsidR="00BA04FC">
        <w:rPr>
          <w:rFonts w:hint="eastAsia"/>
        </w:rPr>
        <w:t>在其著作“</w:t>
      </w:r>
      <w:r w:rsidR="00BA04FC" w:rsidRPr="00BA04FC">
        <w:t>Genetic Algorithms for Search,</w:t>
      </w:r>
      <w:r w:rsidR="00BA04FC">
        <w:t xml:space="preserve"> </w:t>
      </w:r>
      <w:r w:rsidR="00BA04FC" w:rsidRPr="00BA04FC">
        <w:t>Optimization and Machine Learning</w:t>
      </w:r>
      <w:r w:rsidR="00BA04FC">
        <w:rPr>
          <w:rFonts w:hint="eastAsia"/>
        </w:rPr>
        <w:t>”中提出了使用进化算法实现多目标的优化技术。在</w:t>
      </w:r>
      <w:r w:rsidR="00BA04FC">
        <w:rPr>
          <w:rFonts w:hint="eastAsia"/>
        </w:rPr>
        <w:t>1</w:t>
      </w:r>
      <w:r w:rsidR="00BA04FC">
        <w:t>993</w:t>
      </w:r>
      <w:r w:rsidR="00BA04FC">
        <w:rPr>
          <w:rFonts w:hint="eastAsia"/>
        </w:rPr>
        <w:t>年多目标遗传算法</w:t>
      </w:r>
      <w:r w:rsidR="00BA04FC">
        <w:rPr>
          <w:rFonts w:hint="eastAsia"/>
        </w:rPr>
        <w:t>(</w:t>
      </w:r>
      <w:r w:rsidR="00BA04FC">
        <w:t>Multi-objective Genetic Algorithm MOGA)</w:t>
      </w:r>
      <w:r w:rsidR="00FA708E">
        <w:rPr>
          <w:rFonts w:hint="eastAsia"/>
        </w:rPr>
        <w:t>被提</w:t>
      </w:r>
      <w:r w:rsidR="00FA708E">
        <w:rPr>
          <w:rFonts w:hint="eastAsia"/>
        </w:rPr>
        <w:lastRenderedPageBreak/>
        <w:t>出。同年，一种基于</w:t>
      </w:r>
      <w:r w:rsidR="00FA708E">
        <w:rPr>
          <w:rFonts w:hint="eastAsia"/>
        </w:rPr>
        <w:t>Pareto</w:t>
      </w:r>
      <w:r w:rsidR="00FA708E">
        <w:rPr>
          <w:rFonts w:hint="eastAsia"/>
        </w:rPr>
        <w:t>支配定义的锦标赛选择机制算法</w:t>
      </w:r>
      <w:r w:rsidR="00FA708E">
        <w:rPr>
          <w:rFonts w:hint="eastAsia"/>
        </w:rPr>
        <w:t>(</w:t>
      </w:r>
      <w:r w:rsidR="00FA708E" w:rsidRPr="00FA708E">
        <w:t>Niched Pareto Genetic Algorithm</w:t>
      </w:r>
      <w:r w:rsidR="00FA708E">
        <w:t xml:space="preserve"> </w:t>
      </w:r>
      <w:r w:rsidR="00FA708E">
        <w:rPr>
          <w:rFonts w:hint="eastAsia"/>
        </w:rPr>
        <w:t>NPGA</w:t>
      </w:r>
      <w:r w:rsidR="00FA708E">
        <w:t>)</w:t>
      </w:r>
      <w:r w:rsidR="00FA708E">
        <w:rPr>
          <w:rFonts w:hint="eastAsia"/>
        </w:rPr>
        <w:t>被提出。次年，</w:t>
      </w:r>
      <w:r w:rsidR="00FA708E" w:rsidRPr="003E796F">
        <w:rPr>
          <w:rFonts w:hint="eastAsia"/>
          <w:color w:val="FF0000"/>
        </w:rPr>
        <w:t>由</w:t>
      </w:r>
      <w:r w:rsidR="00FA708E" w:rsidRPr="003E796F">
        <w:rPr>
          <w:color w:val="FF0000"/>
        </w:rPr>
        <w:t>Kalyanmoy Deb</w:t>
      </w:r>
      <w:r w:rsidR="00FA708E" w:rsidRPr="003E796F">
        <w:rPr>
          <w:rFonts w:hint="eastAsia"/>
          <w:color w:val="FF0000"/>
        </w:rPr>
        <w:t>提出了非支配排序遗传算法</w:t>
      </w:r>
      <w:r w:rsidR="00FA708E" w:rsidRPr="003E796F">
        <w:rPr>
          <w:color w:val="FF0000"/>
        </w:rPr>
        <w:t xml:space="preserve">(Non-dominated Sorting Genetic Algorithm, </w:t>
      </w:r>
      <w:r w:rsidR="00FA708E" w:rsidRPr="003E796F">
        <w:rPr>
          <w:rFonts w:hint="eastAsia"/>
          <w:color w:val="FF0000"/>
        </w:rPr>
        <w:t>NSGA</w:t>
      </w:r>
      <w:r w:rsidR="00FA708E" w:rsidRPr="003E796F">
        <w:rPr>
          <w:color w:val="FF0000"/>
        </w:rPr>
        <w:t>)</w:t>
      </w:r>
      <w:r w:rsidR="00FA708E" w:rsidRPr="003E796F">
        <w:rPr>
          <w:rFonts w:hint="eastAsia"/>
          <w:color w:val="FF0000"/>
        </w:rPr>
        <w:t>。在</w:t>
      </w:r>
      <w:r w:rsidR="00FA708E" w:rsidRPr="003E796F">
        <w:rPr>
          <w:rFonts w:hint="eastAsia"/>
          <w:color w:val="FF0000"/>
        </w:rPr>
        <w:t>1</w:t>
      </w:r>
      <w:r w:rsidR="00FA708E" w:rsidRPr="003E796F">
        <w:rPr>
          <w:color w:val="FF0000"/>
        </w:rPr>
        <w:t>999</w:t>
      </w:r>
      <w:r w:rsidR="00FA708E" w:rsidRPr="003E796F">
        <w:rPr>
          <w:rFonts w:hint="eastAsia"/>
          <w:color w:val="FF0000"/>
        </w:rPr>
        <w:t>年强度帕累托进化算法</w:t>
      </w:r>
      <w:r w:rsidR="00FA708E" w:rsidRPr="003E796F">
        <w:rPr>
          <w:rFonts w:hint="eastAsia"/>
          <w:color w:val="FF0000"/>
        </w:rPr>
        <w:t>(</w:t>
      </w:r>
      <w:r w:rsidR="00FA708E" w:rsidRPr="003E796F">
        <w:rPr>
          <w:color w:val="FF0000"/>
        </w:rPr>
        <w:t>Strength Pareto Evolutionary Algorithm, SPEA)</w:t>
      </w:r>
      <w:r w:rsidR="004405B4" w:rsidRPr="003E796F">
        <w:rPr>
          <w:rFonts w:hint="eastAsia"/>
          <w:color w:val="FF0000"/>
        </w:rPr>
        <w:t>由</w:t>
      </w:r>
      <w:r w:rsidR="004405B4" w:rsidRPr="003E796F">
        <w:rPr>
          <w:color w:val="FF0000"/>
        </w:rPr>
        <w:t>E. Zitzler</w:t>
      </w:r>
      <w:r w:rsidR="004405B4" w:rsidRPr="003E796F">
        <w:rPr>
          <w:rFonts w:hint="eastAsia"/>
          <w:color w:val="FF0000"/>
        </w:rPr>
        <w:t>;</w:t>
      </w:r>
      <w:r w:rsidR="004405B4" w:rsidRPr="003E796F">
        <w:rPr>
          <w:color w:val="FF0000"/>
        </w:rPr>
        <w:t xml:space="preserve"> L. Thiele</w:t>
      </w:r>
      <w:r w:rsidR="004405B4" w:rsidRPr="003E796F">
        <w:rPr>
          <w:rFonts w:hint="eastAsia"/>
          <w:color w:val="FF0000"/>
        </w:rPr>
        <w:t>提出。</w:t>
      </w:r>
      <w:r w:rsidR="004405B4" w:rsidRPr="003E796F">
        <w:rPr>
          <w:rFonts w:hint="eastAsia"/>
          <w:color w:val="FF0000"/>
        </w:rPr>
        <w:t>2</w:t>
      </w:r>
      <w:r w:rsidR="004405B4" w:rsidRPr="003E796F">
        <w:rPr>
          <w:color w:val="FF0000"/>
        </w:rPr>
        <w:t>001</w:t>
      </w:r>
      <w:r w:rsidR="004405B4" w:rsidRPr="003E796F">
        <w:rPr>
          <w:rFonts w:hint="eastAsia"/>
          <w:color w:val="FF0000"/>
        </w:rPr>
        <w:t>年</w:t>
      </w:r>
      <w:r w:rsidR="004405B4" w:rsidRPr="003E796F">
        <w:rPr>
          <w:color w:val="FF0000"/>
        </w:rPr>
        <w:t>E. Zitzler</w:t>
      </w:r>
      <w:r w:rsidR="004405B4" w:rsidRPr="003E796F">
        <w:rPr>
          <w:rFonts w:hint="eastAsia"/>
          <w:color w:val="FF0000"/>
        </w:rPr>
        <w:t>等人又提出了</w:t>
      </w:r>
      <w:r w:rsidR="004405B4" w:rsidRPr="003E796F">
        <w:rPr>
          <w:color w:val="FF0000"/>
        </w:rPr>
        <w:t>SPEA-II</w:t>
      </w:r>
      <w:r w:rsidR="004405B4" w:rsidRPr="003E796F">
        <w:rPr>
          <w:rFonts w:hint="eastAsia"/>
          <w:color w:val="FF0000"/>
        </w:rPr>
        <w:t>(</w:t>
      </w:r>
      <w:r w:rsidR="004405B4" w:rsidRPr="003E796F">
        <w:rPr>
          <w:color w:val="FF0000"/>
        </w:rPr>
        <w:t>Strength Pareto Evolutionary Algorithm 2)</w:t>
      </w:r>
      <w:r w:rsidR="004405B4" w:rsidRPr="003E796F">
        <w:rPr>
          <w:rFonts w:hint="eastAsia"/>
          <w:color w:val="FF0000"/>
        </w:rPr>
        <w:t>，对</w:t>
      </w:r>
      <w:r w:rsidR="004405B4" w:rsidRPr="003E796F">
        <w:rPr>
          <w:rFonts w:hint="eastAsia"/>
          <w:color w:val="FF0000"/>
        </w:rPr>
        <w:t>SPEA</w:t>
      </w:r>
      <w:r w:rsidR="004405B4" w:rsidRPr="003E796F">
        <w:rPr>
          <w:rFonts w:hint="eastAsia"/>
          <w:color w:val="FF0000"/>
        </w:rPr>
        <w:t>进行了改进。</w:t>
      </w:r>
      <w:r w:rsidR="004405B4">
        <w:rPr>
          <w:rFonts w:hint="eastAsia"/>
        </w:rPr>
        <w:t>2</w:t>
      </w:r>
      <w:r w:rsidR="004405B4">
        <w:t>002</w:t>
      </w:r>
      <w:r w:rsidR="004405B4">
        <w:rPr>
          <w:rFonts w:hint="eastAsia"/>
        </w:rPr>
        <w:t>年</w:t>
      </w:r>
      <w:r w:rsidR="004405B4" w:rsidRPr="00FA708E">
        <w:t>Kalyanmoy Deb</w:t>
      </w:r>
      <w:r w:rsidR="004405B4">
        <w:rPr>
          <w:rFonts w:hint="eastAsia"/>
        </w:rPr>
        <w:t>在先前提出的</w:t>
      </w:r>
      <w:r w:rsidR="004405B4">
        <w:rPr>
          <w:rFonts w:hint="eastAsia"/>
        </w:rPr>
        <w:t>NSGA</w:t>
      </w:r>
      <w:r w:rsidR="004405B4">
        <w:rPr>
          <w:rFonts w:hint="eastAsia"/>
        </w:rPr>
        <w:t>的基础上进行改进提出了</w:t>
      </w:r>
      <w:r w:rsidR="004405B4">
        <w:rPr>
          <w:rFonts w:hint="eastAsia"/>
        </w:rPr>
        <w:t>NSGA</w:t>
      </w:r>
      <w:r w:rsidR="004405B4">
        <w:t>-II</w:t>
      </w:r>
      <w:r w:rsidR="004405B4">
        <w:rPr>
          <w:rFonts w:hint="eastAsia"/>
        </w:rPr>
        <w:t>称为当前最流行的多目宝进化算法。</w:t>
      </w:r>
      <w:r w:rsidR="005841EA">
        <w:rPr>
          <w:rFonts w:hint="eastAsia"/>
        </w:rPr>
        <w:t>常用的</w:t>
      </w:r>
      <w:r w:rsidR="004405B4">
        <w:rPr>
          <w:rFonts w:hint="eastAsia"/>
        </w:rPr>
        <w:t>一些其他进化算法</w:t>
      </w:r>
      <w:r w:rsidR="005841EA">
        <w:rPr>
          <w:rFonts w:hint="eastAsia"/>
        </w:rPr>
        <w:t>还有</w:t>
      </w:r>
      <w:r w:rsidR="005841EA">
        <w:rPr>
          <w:rFonts w:hint="eastAsia"/>
        </w:rPr>
        <w:t>MOEA</w:t>
      </w:r>
      <w:r w:rsidR="005841EA">
        <w:t>/D</w:t>
      </w:r>
      <w:r w:rsidR="005841EA">
        <w:rPr>
          <w:rFonts w:hint="eastAsia"/>
        </w:rPr>
        <w:t>、</w:t>
      </w:r>
      <w:r w:rsidR="005841EA" w:rsidRPr="005841EA">
        <w:t>M-MEDA</w:t>
      </w:r>
      <w:r w:rsidR="005841EA">
        <w:rPr>
          <w:rFonts w:hint="eastAsia"/>
        </w:rPr>
        <w:t>、</w:t>
      </w:r>
      <w:r w:rsidR="005841EA">
        <w:rPr>
          <w:rFonts w:hint="eastAsia"/>
        </w:rPr>
        <w:t>P</w:t>
      </w:r>
      <w:r w:rsidR="005841EA">
        <w:t>ESA</w:t>
      </w:r>
      <w:r w:rsidR="005841EA">
        <w:rPr>
          <w:rFonts w:hint="eastAsia"/>
        </w:rPr>
        <w:t>、</w:t>
      </w:r>
      <w:r w:rsidR="005841EA">
        <w:rPr>
          <w:rFonts w:hint="eastAsia"/>
        </w:rPr>
        <w:t>P</w:t>
      </w:r>
      <w:r w:rsidR="005841EA">
        <w:t>ESA-II</w:t>
      </w:r>
      <w:r w:rsidR="005841EA">
        <w:rPr>
          <w:rFonts w:hint="eastAsia"/>
        </w:rPr>
        <w:t>、</w:t>
      </w:r>
      <w:r w:rsidR="005841EA">
        <w:rPr>
          <w:rFonts w:hint="eastAsia"/>
        </w:rPr>
        <w:t>P</w:t>
      </w:r>
      <w:r w:rsidR="005841EA">
        <w:t>AES</w:t>
      </w:r>
      <w:r w:rsidR="005841EA">
        <w:rPr>
          <w:rFonts w:hint="eastAsia"/>
        </w:rPr>
        <w:t>等。</w:t>
      </w:r>
    </w:p>
    <w:p w14:paraId="741E8541" w14:textId="56E7F159" w:rsidR="00A9448F" w:rsidRDefault="00A9448F" w:rsidP="00A9448F">
      <w:pPr>
        <w:pStyle w:val="21"/>
      </w:pPr>
      <w:bookmarkStart w:id="9" w:name="_Toc514699736"/>
      <w:r>
        <w:rPr>
          <w:rFonts w:hint="eastAsia"/>
        </w:rPr>
        <w:t>研究内容</w:t>
      </w:r>
      <w:r w:rsidR="00F94939">
        <w:rPr>
          <w:rFonts w:hint="eastAsia"/>
        </w:rPr>
        <w:t>与实现功能</w:t>
      </w:r>
      <w:bookmarkEnd w:id="9"/>
    </w:p>
    <w:p w14:paraId="3538A96B" w14:textId="1B22B5AE" w:rsidR="00A9448F" w:rsidRDefault="00A9448F" w:rsidP="00A9448F">
      <w:pPr>
        <w:ind w:firstLine="480"/>
      </w:pPr>
      <w:r>
        <w:rPr>
          <w:rFonts w:hint="eastAsia"/>
        </w:rPr>
        <w:t>在当前领域已有的研究基础上，本文提出了一种基于多目标进化算法</w:t>
      </w:r>
      <w:r>
        <w:rPr>
          <w:rFonts w:hint="eastAsia"/>
        </w:rPr>
        <w:t>NSGA</w:t>
      </w:r>
      <w:r>
        <w:t>-II</w:t>
      </w:r>
      <w:r>
        <w:rPr>
          <w:rFonts w:hint="eastAsia"/>
        </w:rPr>
        <w:t>的神经网络结构设计方法。算法</w:t>
      </w:r>
      <w:r w:rsidR="00F94939">
        <w:rPr>
          <w:rFonts w:hint="eastAsia"/>
        </w:rPr>
        <w:t>最终</w:t>
      </w:r>
      <w:r>
        <w:rPr>
          <w:rFonts w:hint="eastAsia"/>
        </w:rPr>
        <w:t>可以实现以下几点功能：</w:t>
      </w:r>
    </w:p>
    <w:p w14:paraId="330B8408" w14:textId="6E8F9069" w:rsidR="00A9448F" w:rsidRDefault="00A9448F" w:rsidP="00F94939">
      <w:pPr>
        <w:pStyle w:val="af7"/>
        <w:numPr>
          <w:ilvl w:val="0"/>
          <w:numId w:val="9"/>
        </w:numPr>
        <w:ind w:firstLineChars="0"/>
      </w:pPr>
      <w:r w:rsidRPr="003E796F">
        <w:rPr>
          <w:rFonts w:hint="eastAsia"/>
          <w:color w:val="FF0000"/>
        </w:rPr>
        <w:t>使用一种可变长度的编码方式，对神经网络隐藏层进行编码，可以同时对神经网络的层数和每层的神经元个数进行控制优化。</w:t>
      </w:r>
    </w:p>
    <w:p w14:paraId="14A40169" w14:textId="65ACC0B1" w:rsidR="00A9448F" w:rsidRDefault="00A9448F" w:rsidP="00F94939">
      <w:pPr>
        <w:pStyle w:val="af7"/>
        <w:numPr>
          <w:ilvl w:val="0"/>
          <w:numId w:val="9"/>
        </w:numPr>
        <w:ind w:firstLineChars="0"/>
      </w:pPr>
      <w:r>
        <w:rPr>
          <w:rFonts w:hint="eastAsia"/>
        </w:rPr>
        <w:t>由于编码长度可变，所以本文创建了一种新的交叉方式，</w:t>
      </w:r>
      <w:r w:rsidR="00F94939">
        <w:rPr>
          <w:rFonts w:hint="eastAsia"/>
        </w:rPr>
        <w:t>实现了不同长度基因序列的交叉操作，用来产生新的子代。</w:t>
      </w:r>
    </w:p>
    <w:p w14:paraId="2F693246" w14:textId="2A971F45" w:rsidR="00F94939" w:rsidRPr="00A9448F" w:rsidRDefault="00F94939" w:rsidP="00F94939">
      <w:pPr>
        <w:pStyle w:val="af7"/>
        <w:numPr>
          <w:ilvl w:val="0"/>
          <w:numId w:val="9"/>
        </w:numPr>
        <w:ind w:firstLineChars="0"/>
      </w:pPr>
      <w:r>
        <w:rPr>
          <w:rFonts w:hint="eastAsia"/>
        </w:rPr>
        <w:t>最终得到一个帕累托前沿，用户可以根据需求选择合适的神经网络结构。</w:t>
      </w:r>
    </w:p>
    <w:p w14:paraId="1F96670A" w14:textId="48B55D82" w:rsidR="00473A06" w:rsidRDefault="00473A06" w:rsidP="00473A06">
      <w:pPr>
        <w:pStyle w:val="21"/>
      </w:pPr>
      <w:bookmarkStart w:id="10" w:name="_Toc514699737"/>
      <w:r>
        <w:rPr>
          <w:rFonts w:hint="eastAsia"/>
        </w:rPr>
        <w:t>内容安排</w:t>
      </w:r>
      <w:bookmarkEnd w:id="10"/>
    </w:p>
    <w:p w14:paraId="70D13178" w14:textId="54B25E85" w:rsidR="00F94939" w:rsidRDefault="00F94939" w:rsidP="00F94939">
      <w:pPr>
        <w:ind w:firstLine="480"/>
      </w:pPr>
      <w:r>
        <w:rPr>
          <w:rFonts w:hint="eastAsia"/>
        </w:rPr>
        <w:t>第一章概述了研究背景和当前已有研究的现状，并大致交代了本文所做的工作内容和最终所达到的效果。</w:t>
      </w:r>
    </w:p>
    <w:p w14:paraId="59E10349" w14:textId="5B407315" w:rsidR="00F94939" w:rsidRDefault="00F94939" w:rsidP="00F94939">
      <w:pPr>
        <w:ind w:firstLine="480"/>
      </w:pPr>
      <w:r>
        <w:rPr>
          <w:rFonts w:hint="eastAsia"/>
        </w:rPr>
        <w:t>第二章介绍人工神经</w:t>
      </w:r>
      <w:r w:rsidR="00767F5C">
        <w:rPr>
          <w:rFonts w:hint="eastAsia"/>
        </w:rPr>
        <w:t>网络</w:t>
      </w:r>
      <w:r>
        <w:rPr>
          <w:rFonts w:hint="eastAsia"/>
        </w:rPr>
        <w:t>的</w:t>
      </w:r>
      <w:r w:rsidR="00574AD9">
        <w:rPr>
          <w:rFonts w:hint="eastAsia"/>
        </w:rPr>
        <w:t>基础组成部分</w:t>
      </w:r>
      <w:r w:rsidR="00972A70">
        <w:rPr>
          <w:rFonts w:hint="eastAsia"/>
        </w:rPr>
        <w:t>、结构类型</w:t>
      </w:r>
      <w:r w:rsidR="00574AD9">
        <w:rPr>
          <w:rFonts w:hint="eastAsia"/>
        </w:rPr>
        <w:t>、以及经典</w:t>
      </w:r>
      <w:r w:rsidR="00574AD9">
        <w:rPr>
          <w:rFonts w:hint="eastAsia"/>
        </w:rPr>
        <w:t>Rprop</w:t>
      </w:r>
      <w:r w:rsidR="00574AD9">
        <w:rPr>
          <w:rFonts w:hint="eastAsia"/>
        </w:rPr>
        <w:t>学习算法等相关知识。</w:t>
      </w:r>
    </w:p>
    <w:p w14:paraId="528BD60D" w14:textId="20762493" w:rsidR="00574AD9" w:rsidRDefault="00574AD9" w:rsidP="00F94939">
      <w:pPr>
        <w:ind w:firstLine="480"/>
      </w:pPr>
      <w:r>
        <w:rPr>
          <w:rFonts w:hint="eastAsia"/>
        </w:rPr>
        <w:t>第三章对比介绍了单目标学习、标量化多目标学习和基于帕累托的多目标学习，以及一些帕累托的相关知识和概念。</w:t>
      </w:r>
    </w:p>
    <w:p w14:paraId="6F65DB2A" w14:textId="28E52F10" w:rsidR="006D25BB" w:rsidRDefault="00574AD9" w:rsidP="00F94939">
      <w:pPr>
        <w:ind w:firstLine="480"/>
      </w:pPr>
      <w:r>
        <w:rPr>
          <w:rFonts w:hint="eastAsia"/>
        </w:rPr>
        <w:t>第四章对目前存在多目标进化算法进行对比，并介绍了当前最流行的多目标进化算法</w:t>
      </w:r>
      <w:r>
        <w:rPr>
          <w:rFonts w:hint="eastAsia"/>
        </w:rPr>
        <w:t>NSGA</w:t>
      </w:r>
      <w:r>
        <w:t>-II</w:t>
      </w:r>
      <w:r>
        <w:rPr>
          <w:rFonts w:hint="eastAsia"/>
        </w:rPr>
        <w:t>的实现过程。</w:t>
      </w:r>
      <w:r w:rsidR="006D25BB">
        <w:br w:type="page"/>
      </w:r>
    </w:p>
    <w:p w14:paraId="3C0E8B1C" w14:textId="0EE7E241" w:rsidR="002218FE" w:rsidRDefault="005F7C36" w:rsidP="00B12FBC">
      <w:pPr>
        <w:pStyle w:val="1"/>
      </w:pPr>
      <w:bookmarkStart w:id="11" w:name="_Toc514699738"/>
      <w:r>
        <w:rPr>
          <w:rFonts w:hint="eastAsia"/>
        </w:rPr>
        <w:lastRenderedPageBreak/>
        <w:t>人工神经网络</w:t>
      </w:r>
      <w:bookmarkEnd w:id="11"/>
    </w:p>
    <w:p w14:paraId="70DF9833" w14:textId="477AFB06" w:rsidR="00053518" w:rsidRPr="003D5718" w:rsidRDefault="00364F50" w:rsidP="00053518">
      <w:pPr>
        <w:ind w:firstLine="480"/>
        <w:rPr>
          <w:color w:val="FF0000"/>
        </w:rPr>
      </w:pPr>
      <w:r w:rsidRPr="003D5718">
        <w:rPr>
          <w:rFonts w:hint="eastAsia"/>
          <w:color w:val="FF0000"/>
        </w:rPr>
        <w:t>人工神经网络</w:t>
      </w:r>
      <w:r w:rsidR="00BE4B93" w:rsidRPr="003D5718">
        <w:rPr>
          <w:rFonts w:hint="eastAsia"/>
          <w:color w:val="FF0000"/>
        </w:rPr>
        <w:t>(Artificial Neural Network,</w:t>
      </w:r>
      <w:r w:rsidR="00BE4B93" w:rsidRPr="003D5718">
        <w:rPr>
          <w:color w:val="FF0000"/>
        </w:rPr>
        <w:t xml:space="preserve"> </w:t>
      </w:r>
      <w:r w:rsidR="00BE4B93" w:rsidRPr="003D5718">
        <w:rPr>
          <w:rFonts w:hint="eastAsia"/>
          <w:color w:val="FF0000"/>
        </w:rPr>
        <w:t>ANN)</w:t>
      </w:r>
      <w:r w:rsidR="00BE4B93" w:rsidRPr="003D5718">
        <w:rPr>
          <w:rFonts w:hint="eastAsia"/>
          <w:color w:val="FF0000"/>
        </w:rPr>
        <w:t>，简称神经网络</w:t>
      </w:r>
      <w:r w:rsidR="00BE4B93" w:rsidRPr="003D5718">
        <w:rPr>
          <w:rFonts w:hint="eastAsia"/>
          <w:color w:val="FF0000"/>
        </w:rPr>
        <w:t>(Neural Network,</w:t>
      </w:r>
      <w:r w:rsidR="00BE4B93" w:rsidRPr="003D5718">
        <w:rPr>
          <w:color w:val="FF0000"/>
        </w:rPr>
        <w:t xml:space="preserve"> </w:t>
      </w:r>
      <w:r w:rsidR="00BE4B93" w:rsidRPr="003D5718">
        <w:rPr>
          <w:rFonts w:hint="eastAsia"/>
          <w:color w:val="FF0000"/>
        </w:rPr>
        <w:t>NN</w:t>
      </w:r>
      <w:r w:rsidR="00BE4B93" w:rsidRPr="003D5718">
        <w:rPr>
          <w:color w:val="FF0000"/>
        </w:rPr>
        <w:t>)</w:t>
      </w:r>
      <w:r w:rsidRPr="003D5718">
        <w:rPr>
          <w:rFonts w:hint="eastAsia"/>
          <w:color w:val="FF0000"/>
        </w:rPr>
        <w:t>是受人类大脑中生物神经网络信息处理方式的启发</w:t>
      </w:r>
      <w:r w:rsidR="00BE4B93" w:rsidRPr="003D5718">
        <w:rPr>
          <w:rFonts w:hint="eastAsia"/>
          <w:color w:val="FF0000"/>
        </w:rPr>
        <w:t>从而得到的计算模型。由于在语音识别、计算机视觉和文本处理等方面取得了许多突破性成果，人工神经网络在机器学习研究和工业中引起了越来越多的关注。</w:t>
      </w:r>
    </w:p>
    <w:p w14:paraId="53FCF623" w14:textId="6CCE977B" w:rsidR="00BE4B93" w:rsidRPr="003E796F" w:rsidRDefault="00BE4B93" w:rsidP="00053518">
      <w:pPr>
        <w:ind w:firstLine="480"/>
        <w:rPr>
          <w:color w:val="FF0000"/>
        </w:rPr>
      </w:pPr>
      <w:r w:rsidRPr="003E796F">
        <w:rPr>
          <w:rFonts w:hint="eastAsia"/>
          <w:color w:val="FF0000"/>
        </w:rPr>
        <w:t>神经网络有大量的神经元联结组成进行计算</w:t>
      </w:r>
      <w:r w:rsidR="006742AF" w:rsidRPr="003E796F">
        <w:rPr>
          <w:rFonts w:hint="eastAsia"/>
          <w:color w:val="FF0000"/>
        </w:rPr>
        <w:t>，大多数情况下人工神经网络可以根据外界信息进行学习并并改变其内部结构，属于自适应系统。典型的人工神经网络由结构、激活函数、学习规则这三个部分组成。</w:t>
      </w:r>
    </w:p>
    <w:p w14:paraId="6A7CF5B0" w14:textId="7E8E5548" w:rsidR="00BE4B93" w:rsidRDefault="00BE4B93" w:rsidP="00B12FBC">
      <w:pPr>
        <w:pStyle w:val="21"/>
      </w:pPr>
      <w:bookmarkStart w:id="12" w:name="_Toc514699739"/>
      <w:r>
        <w:rPr>
          <w:rFonts w:hint="eastAsia"/>
        </w:rPr>
        <w:t>神经元</w:t>
      </w:r>
      <w:bookmarkEnd w:id="12"/>
    </w:p>
    <w:p w14:paraId="356AA058" w14:textId="79EAC1E9" w:rsidR="00BD6D9D" w:rsidRPr="00BD6D9D" w:rsidRDefault="00BD6D9D" w:rsidP="00BD6D9D">
      <w:pPr>
        <w:ind w:firstLine="480"/>
      </w:pPr>
      <w:r w:rsidRPr="00BD6D9D">
        <w:rPr>
          <w:rFonts w:hint="eastAsia"/>
        </w:rPr>
        <w:t>神经网络中的基本计算单位是神经元，通常称为节点或单元。它接受来自其它神经元或者外部来源的输入，经过计算输出相应的结果。每个输入都有一个与之相关联的权重</w:t>
      </w:r>
      <w:r w:rsidRPr="00BD6D9D">
        <w:rPr>
          <w:rFonts w:hint="eastAsia"/>
        </w:rPr>
        <w:t>(</w:t>
      </w:r>
      <m:oMath>
        <m:r>
          <w:rPr>
            <w:rFonts w:ascii="Cambria Math" w:hAnsi="Cambria Math"/>
          </w:rPr>
          <m:t>w</m:t>
        </m:r>
      </m:oMath>
      <w:r w:rsidRPr="00BD6D9D">
        <w:t>)</w:t>
      </w:r>
      <w:r w:rsidRPr="00BD6D9D">
        <w:rPr>
          <w:rFonts w:hint="eastAsia"/>
        </w:rPr>
        <w:t>，权重是根据当前输入相对于其它输入的重要性进行分配的，输入越重要，权重也就越大。神经元还将函数</w:t>
      </w:r>
      <m:oMath>
        <m:r>
          <w:rPr>
            <w:rFonts w:ascii="Cambria Math" w:hAnsi="Cambria Math"/>
          </w:rPr>
          <m:t>f</m:t>
        </m:r>
      </m:oMath>
      <w:r w:rsidRPr="00BD6D9D">
        <w:rPr>
          <w:rFonts w:hint="eastAsia"/>
        </w:rPr>
        <w:t>应用于其输入的加权和，函数</w:t>
      </w:r>
      <m:oMath>
        <m:r>
          <w:rPr>
            <w:rFonts w:ascii="Cambria Math" w:hAnsi="Cambria Math"/>
          </w:rPr>
          <m:t>f</m:t>
        </m:r>
      </m:oMath>
      <w:r w:rsidRPr="00BD6D9D">
        <w:rPr>
          <w:rFonts w:hint="eastAsia"/>
        </w:rPr>
        <w:t>称为激活函数。但个神经元模型如下图所示：</w:t>
      </w:r>
    </w:p>
    <w:tbl>
      <w:tblPr>
        <w:tblStyle w:val="af0"/>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A26D3B" w14:paraId="28B6527D" w14:textId="77777777" w:rsidTr="00BD6D9D">
        <w:trPr>
          <w:jc w:val="center"/>
        </w:trPr>
        <w:tc>
          <w:tcPr>
            <w:tcW w:w="9350" w:type="dxa"/>
            <w:vAlign w:val="center"/>
          </w:tcPr>
          <w:p w14:paraId="7A6FA914" w14:textId="1428DC0B" w:rsidR="00A26D3B" w:rsidRDefault="00E3294D" w:rsidP="00BD6D9D">
            <w:pPr>
              <w:ind w:firstLineChars="0" w:firstLine="0"/>
              <w:jc w:val="center"/>
            </w:pPr>
            <w:r>
              <w:object w:dxaOrig="8296" w:dyaOrig="5716" w14:anchorId="52C68AEA">
                <v:shape id="_x0000_i1026" type="#_x0000_t75" style="width:221.65pt;height:151.5pt" o:ole="">
                  <v:imagedata r:id="rId18" o:title=""/>
                </v:shape>
                <o:OLEObject Type="Embed" ProgID="Visio.Drawing.15" ShapeID="_x0000_i1026" DrawAspect="Content" ObjectID="_1588451382" r:id="rId19"/>
              </w:object>
            </w:r>
          </w:p>
        </w:tc>
      </w:tr>
      <w:tr w:rsidR="00A26D3B" w14:paraId="60BDA134" w14:textId="77777777" w:rsidTr="00BD6D9D">
        <w:trPr>
          <w:jc w:val="center"/>
        </w:trPr>
        <w:tc>
          <w:tcPr>
            <w:tcW w:w="9350" w:type="dxa"/>
          </w:tcPr>
          <w:p w14:paraId="75874060" w14:textId="26BF746E" w:rsidR="00A26D3B" w:rsidRDefault="00A26D3B" w:rsidP="00A26D3B">
            <w:pPr>
              <w:pStyle w:val="a5"/>
            </w:pPr>
            <w:r>
              <w:rPr>
                <w:rFonts w:hint="eastAsia"/>
              </w:rPr>
              <w:t>图</w:t>
            </w:r>
            <w:r>
              <w:rPr>
                <w:rFonts w:hint="eastAsia"/>
              </w:rPr>
              <w:t>1</w:t>
            </w:r>
            <w:r>
              <w:rPr>
                <w:rFonts w:hint="eastAsia"/>
              </w:rPr>
              <w:t>：单个神经元</w:t>
            </w:r>
          </w:p>
        </w:tc>
      </w:tr>
    </w:tbl>
    <w:p w14:paraId="05E72560" w14:textId="77777777" w:rsidR="00737D81" w:rsidRDefault="00BB1867" w:rsidP="00FC028B">
      <w:pPr>
        <w:ind w:firstLine="480"/>
        <w:rPr>
          <w:color w:val="FF0000"/>
        </w:rPr>
      </w:pPr>
      <w:r>
        <w:rPr>
          <w:rFonts w:hint="eastAsia"/>
        </w:rPr>
        <w:t>上述网络中</w:t>
      </w:r>
      <w:r>
        <w:rPr>
          <w:rFonts w:hint="eastAsia"/>
        </w:rPr>
        <w:t>X</w:t>
      </w:r>
      <w:r w:rsidRPr="00BD6D9D">
        <w:rPr>
          <w:rFonts w:hint="eastAsia"/>
          <w:vertAlign w:val="subscript"/>
        </w:rPr>
        <w:t>1</w:t>
      </w:r>
      <w:r>
        <w:rPr>
          <w:rFonts w:hint="eastAsia"/>
        </w:rPr>
        <w:t>、</w:t>
      </w:r>
      <w:r>
        <w:rPr>
          <w:rFonts w:hint="eastAsia"/>
        </w:rPr>
        <w:t>X</w:t>
      </w:r>
      <w:r w:rsidRPr="00BD6D9D">
        <w:rPr>
          <w:rFonts w:hint="eastAsia"/>
          <w:vertAlign w:val="subscript"/>
        </w:rPr>
        <w:t>2</w:t>
      </w:r>
      <w:r w:rsidR="002F7270">
        <w:rPr>
          <w:rFonts w:hint="eastAsia"/>
        </w:rPr>
        <w:t>、</w:t>
      </w:r>
      <w:r w:rsidR="002F7270">
        <w:rPr>
          <w:rFonts w:hint="eastAsia"/>
        </w:rPr>
        <w:t>X</w:t>
      </w:r>
      <w:r w:rsidR="002F7270" w:rsidRPr="00BD6D9D">
        <w:rPr>
          <w:rFonts w:hint="eastAsia"/>
          <w:vertAlign w:val="subscript"/>
        </w:rPr>
        <w:t>N</w:t>
      </w:r>
      <w:r>
        <w:rPr>
          <w:rFonts w:hint="eastAsia"/>
        </w:rPr>
        <w:t>为数字输入，</w:t>
      </w:r>
      <w:r>
        <w:rPr>
          <w:rFonts w:hint="eastAsia"/>
        </w:rPr>
        <w:t>w</w:t>
      </w:r>
      <w:r w:rsidRPr="00BD6D9D">
        <w:rPr>
          <w:vertAlign w:val="subscript"/>
        </w:rPr>
        <w:t>1</w:t>
      </w:r>
      <w:r>
        <w:rPr>
          <w:rFonts w:hint="eastAsia"/>
        </w:rPr>
        <w:t>、</w:t>
      </w:r>
      <w:r>
        <w:rPr>
          <w:rFonts w:hint="eastAsia"/>
        </w:rPr>
        <w:t>w</w:t>
      </w:r>
      <w:r w:rsidRPr="00BD6D9D">
        <w:rPr>
          <w:vertAlign w:val="subscript"/>
        </w:rPr>
        <w:t>2</w:t>
      </w:r>
      <w:r w:rsidR="002F7270">
        <w:rPr>
          <w:rFonts w:hint="eastAsia"/>
        </w:rPr>
        <w:t>、</w:t>
      </w:r>
      <w:r w:rsidR="002F7270">
        <w:rPr>
          <w:rFonts w:hint="eastAsia"/>
        </w:rPr>
        <w:t>w</w:t>
      </w:r>
      <w:r w:rsidR="002F7270" w:rsidRPr="00BD6D9D">
        <w:rPr>
          <w:rFonts w:hint="eastAsia"/>
          <w:vertAlign w:val="subscript"/>
        </w:rPr>
        <w:t>N</w:t>
      </w:r>
      <w:r>
        <w:rPr>
          <w:rFonts w:hint="eastAsia"/>
        </w:rPr>
        <w:t>为输入的连接权重。另外还有另外一个权重为</w:t>
      </w:r>
      <w:r>
        <w:rPr>
          <w:rFonts w:hint="eastAsia"/>
        </w:rPr>
        <w:t>b</w:t>
      </w:r>
      <w:r>
        <w:rPr>
          <w:rFonts w:hint="eastAsia"/>
        </w:rPr>
        <w:t>（偏置）的输入</w:t>
      </w:r>
      <w:r>
        <w:rPr>
          <w:rFonts w:hint="eastAsia"/>
        </w:rPr>
        <w:t>1</w:t>
      </w:r>
      <w:r>
        <w:rPr>
          <w:rFonts w:hint="eastAsia"/>
        </w:rPr>
        <w:t>。</w:t>
      </w:r>
      <w:r w:rsidR="00F51609">
        <w:rPr>
          <w:rFonts w:hint="eastAsia"/>
        </w:rPr>
        <w:t>神经元的输出</w:t>
      </w:r>
      <w:r w:rsidR="00F51609">
        <w:rPr>
          <w:rFonts w:hint="eastAsia"/>
        </w:rPr>
        <w:t>Y</w:t>
      </w:r>
      <w:r w:rsidR="00F51609">
        <w:rPr>
          <w:rFonts w:hint="eastAsia"/>
        </w:rPr>
        <w:t>的计算方式已经在图</w:t>
      </w:r>
      <w:r w:rsidR="00F51609">
        <w:rPr>
          <w:rFonts w:hint="eastAsia"/>
        </w:rPr>
        <w:t>1</w:t>
      </w:r>
      <w:r w:rsidR="00F51609">
        <w:rPr>
          <w:rFonts w:hint="eastAsia"/>
        </w:rPr>
        <w:t>中展示</w:t>
      </w:r>
      <w:r w:rsidR="008E436A" w:rsidRPr="003E796F">
        <w:rPr>
          <w:rFonts w:hint="eastAsia"/>
          <w:color w:val="FF0000"/>
        </w:rPr>
        <w:t>，</w:t>
      </w:r>
      <w:r w:rsidR="00FC028B" w:rsidRPr="003E796F">
        <w:rPr>
          <w:rFonts w:hint="eastAsia"/>
          <w:color w:val="FF0000"/>
        </w:rPr>
        <w:t>函数</w:t>
      </w:r>
      <w:r w:rsidR="00FC028B" w:rsidRPr="003E796F">
        <w:rPr>
          <w:rFonts w:hint="eastAsia"/>
          <w:color w:val="FF0000"/>
        </w:rPr>
        <w:t>f</w:t>
      </w:r>
      <w:r w:rsidR="00FC028B" w:rsidRPr="003E796F">
        <w:rPr>
          <w:rFonts w:hint="eastAsia"/>
          <w:color w:val="FF0000"/>
        </w:rPr>
        <w:t>是非线性</w:t>
      </w:r>
      <w:r w:rsidR="00490BE8" w:rsidRPr="003E796F">
        <w:rPr>
          <w:rFonts w:hint="eastAsia"/>
          <w:color w:val="FF0000"/>
        </w:rPr>
        <w:t>的将神经元的输入信号按照一定规律转换为输出信号，</w:t>
      </w:r>
      <w:r w:rsidR="00FC028B" w:rsidRPr="003E796F">
        <w:rPr>
          <w:rFonts w:hint="eastAsia"/>
          <w:color w:val="FF0000"/>
        </w:rPr>
        <w:t>称为</w:t>
      </w:r>
      <w:r w:rsidR="00490BE8" w:rsidRPr="003E796F">
        <w:rPr>
          <w:rFonts w:hint="eastAsia"/>
          <w:color w:val="FF0000"/>
        </w:rPr>
        <w:t>神经元功能函数</w:t>
      </w:r>
      <w:r w:rsidR="00490BE8" w:rsidRPr="003E796F">
        <w:rPr>
          <w:rFonts w:hint="eastAsia"/>
          <w:color w:val="FF0000"/>
        </w:rPr>
        <w:t>f</w:t>
      </w:r>
      <w:r w:rsidR="00490BE8" w:rsidRPr="003E796F">
        <w:rPr>
          <w:rFonts w:hint="eastAsia"/>
          <w:color w:val="FF0000"/>
        </w:rPr>
        <w:t>（</w:t>
      </w:r>
      <w:r w:rsidR="00490BE8" w:rsidRPr="003E796F">
        <w:rPr>
          <w:rFonts w:hint="eastAsia"/>
          <w:color w:val="FF0000"/>
        </w:rPr>
        <w:t>Activation Function</w:t>
      </w:r>
      <w:r w:rsidR="00490BE8" w:rsidRPr="003E796F">
        <w:rPr>
          <w:rFonts w:hint="eastAsia"/>
          <w:color w:val="FF0000"/>
        </w:rPr>
        <w:t>），也称激活函数</w:t>
      </w:r>
      <w:r w:rsidR="00FC028B" w:rsidRPr="003E796F">
        <w:rPr>
          <w:rFonts w:hint="eastAsia"/>
          <w:color w:val="FF0000"/>
        </w:rPr>
        <w:t>。</w:t>
      </w:r>
    </w:p>
    <w:p w14:paraId="5C2AC311" w14:textId="6F8A3EBC" w:rsidR="00737D81" w:rsidRDefault="00737D81" w:rsidP="00737D81">
      <w:pPr>
        <w:pStyle w:val="21"/>
      </w:pPr>
      <w:bookmarkStart w:id="13" w:name="_Toc514699740"/>
      <w:r>
        <w:rPr>
          <w:rFonts w:hint="eastAsia"/>
        </w:rPr>
        <w:lastRenderedPageBreak/>
        <w:t>激活函数</w:t>
      </w:r>
      <w:bookmarkEnd w:id="13"/>
    </w:p>
    <w:p w14:paraId="184371B0" w14:textId="0F9181BC" w:rsidR="00FC028B" w:rsidRPr="003E796F" w:rsidRDefault="00FC028B" w:rsidP="00FC028B">
      <w:pPr>
        <w:ind w:firstLine="480"/>
        <w:rPr>
          <w:color w:val="FF0000"/>
        </w:rPr>
      </w:pPr>
      <w:r>
        <w:rPr>
          <w:rFonts w:hint="eastAsia"/>
        </w:rPr>
        <w:t>激活函数目的在于将非线性引入到神经元的输出中，这点对于神经网络来说是很重要的，因为现实世界中的绝大部分问题都是非线性的，神经网络想要表示这些问</w:t>
      </w:r>
      <w:r w:rsidRPr="003E796F">
        <w:rPr>
          <w:rFonts w:hint="eastAsia"/>
          <w:color w:val="FF0000"/>
        </w:rPr>
        <w:t>题就必须同样学习这些非线性表示。</w:t>
      </w:r>
      <w:r w:rsidR="00490BE8" w:rsidRPr="003E796F">
        <w:rPr>
          <w:rFonts w:hint="eastAsia"/>
          <w:color w:val="FF0000"/>
        </w:rPr>
        <w:t>激活函数形式多样，利用它们的不同特性可以构成功能各异的神经网络</w:t>
      </w:r>
      <w:r w:rsidR="003E796F">
        <w:rPr>
          <w:rFonts w:hint="eastAsia"/>
          <w:color w:val="FF0000"/>
        </w:rPr>
        <w:t>。</w:t>
      </w:r>
    </w:p>
    <w:p w14:paraId="5081118B" w14:textId="52D0B615" w:rsidR="001C5A2F" w:rsidRDefault="00490BE8" w:rsidP="00F67E93">
      <w:pPr>
        <w:ind w:firstLine="480"/>
      </w:pPr>
      <w:r w:rsidRPr="00490BE8">
        <w:rPr>
          <w:rFonts w:hint="eastAsia"/>
        </w:rPr>
        <w:t>在神经网络中，网络解决问题的能力与效率除了与网络结构有关外，</w:t>
      </w:r>
      <w:r w:rsidRPr="003E796F">
        <w:rPr>
          <w:rFonts w:hint="eastAsia"/>
          <w:color w:val="FF0000"/>
        </w:rPr>
        <w:t>在很大程度上取决于网络所采用的激活函数。激活函数的选择对网络的收敛速度有较大的影响，针对不同的实际问题，激活函数的选择也应不同。</w:t>
      </w:r>
      <w:r w:rsidR="001C5A2F">
        <w:rPr>
          <w:rFonts w:hint="eastAsia"/>
        </w:rPr>
        <w:t>常见的激活函数有下列几种：</w:t>
      </w:r>
    </w:p>
    <w:p w14:paraId="3DB88BB4" w14:textId="6F89A038" w:rsidR="00737D81" w:rsidRDefault="001C5A2F" w:rsidP="00737D81">
      <w:pPr>
        <w:pStyle w:val="31"/>
      </w:pPr>
      <w:bookmarkStart w:id="14" w:name="_Toc514699741"/>
      <w:r>
        <w:t>S</w:t>
      </w:r>
      <w:r>
        <w:rPr>
          <w:rFonts w:hint="eastAsia"/>
        </w:rPr>
        <w:t>igmoid</w:t>
      </w:r>
      <w:r w:rsidR="00737D81">
        <w:rPr>
          <w:rFonts w:hint="eastAsia"/>
        </w:rPr>
        <w:t>函数</w:t>
      </w:r>
      <w:bookmarkEnd w:id="14"/>
    </w:p>
    <w:p w14:paraId="2391AF86" w14:textId="089B026C" w:rsidR="001C5A2F" w:rsidRPr="00F67E93" w:rsidRDefault="001C5A2F" w:rsidP="00F67E93">
      <w:pPr>
        <w:ind w:firstLine="480"/>
      </w:pPr>
      <w:r>
        <w:rPr>
          <w:rFonts w:hint="eastAsia"/>
        </w:rPr>
        <w:t>将每个输入的实数映射到（</w:t>
      </w:r>
      <w:r>
        <w:rPr>
          <w:rFonts w:hint="eastAsia"/>
        </w:rPr>
        <w:t>0,</w:t>
      </w:r>
      <w:r>
        <w:t>1</w:t>
      </w:r>
      <w:r>
        <w:rPr>
          <w:rFonts w:hint="eastAsia"/>
        </w:rPr>
        <w:t>）之间，</w:t>
      </w:r>
      <w:r w:rsidRPr="003E796F">
        <w:rPr>
          <w:rFonts w:hint="eastAsia"/>
          <w:color w:val="FF0000"/>
        </w:rPr>
        <w:t>单调连续，非常适合做输出层，并且求导容易。但是其具有饱和性，一旦输入落入饱和区，一阶导数就变得接近于</w:t>
      </w:r>
      <w:r w:rsidRPr="003E796F">
        <w:rPr>
          <w:rFonts w:hint="eastAsia"/>
          <w:color w:val="FF0000"/>
        </w:rPr>
        <w:t>0</w:t>
      </w:r>
      <w:r w:rsidRPr="003E796F">
        <w:rPr>
          <w:rFonts w:hint="eastAsia"/>
          <w:color w:val="FF0000"/>
        </w:rPr>
        <w:t>，很容易产生梯度消失。</w:t>
      </w:r>
      <w:r>
        <w:rPr>
          <w:rFonts w:hint="eastAsia"/>
        </w:rPr>
        <w:t>函数表示为：</w:t>
      </w:r>
      <w:r w:rsidR="00102B89">
        <w:br/>
      </w:r>
      <m:oMathPara>
        <m:oMath>
          <m:r>
            <m:rPr>
              <m:sty m:val="p"/>
            </m:rPr>
            <w:rPr>
              <w:rFonts w:ascii="Cambria Math" w:hAnsi="Cambria Math"/>
            </w:rPr>
            <m:t>σ</m:t>
          </m:r>
          <m:d>
            <m:dPr>
              <m:ctrlPr>
                <w:rPr>
                  <w:rFonts w:ascii="Cambria Math" w:hAnsi="Cambria Math"/>
                </w:rPr>
              </m:ctrlPr>
            </m:dPr>
            <m:e>
              <m:r>
                <w:rPr>
                  <w:rFonts w:ascii="Cambria Math" w:hAnsi="Cambria Math"/>
                </w:rPr>
                <m:t>x</m:t>
              </m:r>
            </m:e>
          </m:d>
          <m:r>
            <m:rPr>
              <m:sty m:val="p"/>
            </m:rPr>
            <w:rPr>
              <w:rFonts w:ascii="Cambria Math" w:hAnsi="Cambria Math"/>
            </w:rPr>
            <m:t xml:space="preserve"> = </m:t>
          </m:r>
          <m:f>
            <m:fPr>
              <m:ctrlPr>
                <w:rPr>
                  <w:rFonts w:ascii="Cambria Math" w:hAnsi="Cambria Math"/>
                </w:rPr>
              </m:ctrlPr>
            </m:fPr>
            <m:num>
              <m:r>
                <w:rPr>
                  <w:rFonts w:ascii="Cambria Math" w:hAnsi="Cambria Math"/>
                </w:rPr>
                <m:t>1</m:t>
              </m:r>
            </m:num>
            <m:den>
              <m:r>
                <w:rPr>
                  <w:rFonts w:ascii="Cambria Math" w:hAnsi="Cambria Math"/>
                </w:rPr>
                <m:t xml:space="preserve">1 + </m:t>
              </m:r>
              <m:sSup>
                <m:sSupPr>
                  <m:ctrlPr>
                    <w:rPr>
                      <w:rFonts w:ascii="Cambria Math" w:hAnsi="Cambria Math"/>
                    </w:rPr>
                  </m:ctrlPr>
                </m:sSupPr>
                <m:e>
                  <m:r>
                    <m:rPr>
                      <m:sty m:val="p"/>
                    </m:rPr>
                    <w:rPr>
                      <w:rFonts w:ascii="Cambria Math" w:hAnsi="Cambria Math"/>
                    </w:rPr>
                    <m:t>e</m:t>
                  </m:r>
                </m:e>
                <m:sup>
                  <m:r>
                    <m:rPr>
                      <m:sty m:val="p"/>
                    </m:rPr>
                    <w:rPr>
                      <w:rFonts w:ascii="Cambria Math" w:hAnsi="Cambria Math"/>
                    </w:rPr>
                    <m:t>-x</m:t>
                  </m:r>
                </m:sup>
              </m:sSup>
            </m:den>
          </m:f>
        </m:oMath>
      </m:oMathPara>
    </w:p>
    <w:p w14:paraId="66FD9CE8" w14:textId="0DD47B8F" w:rsidR="00737D81" w:rsidRPr="00737D81" w:rsidRDefault="001C5A2F" w:rsidP="00737D81">
      <w:pPr>
        <w:pStyle w:val="31"/>
        <w:rPr>
          <w:color w:val="FF0000"/>
        </w:rPr>
      </w:pPr>
      <w:bookmarkStart w:id="15" w:name="_Toc514699742"/>
      <w:r>
        <w:t>T</w:t>
      </w:r>
      <w:r>
        <w:rPr>
          <w:rFonts w:hint="eastAsia"/>
        </w:rPr>
        <w:t>anh</w:t>
      </w:r>
      <w:r w:rsidR="00737D81">
        <w:rPr>
          <w:rFonts w:hint="eastAsia"/>
        </w:rPr>
        <w:t>函数</w:t>
      </w:r>
      <w:bookmarkEnd w:id="15"/>
    </w:p>
    <w:p w14:paraId="79D28784" w14:textId="3B347873" w:rsidR="00F67E93" w:rsidRPr="00F67E93" w:rsidRDefault="001C5A2F" w:rsidP="00FC028B">
      <w:pPr>
        <w:ind w:firstLine="480"/>
      </w:pPr>
      <w:r w:rsidRPr="003E796F">
        <w:rPr>
          <w:rFonts w:hint="eastAsia"/>
          <w:color w:val="FF0000"/>
        </w:rPr>
        <w:t>将每个输入的实数映射到（</w:t>
      </w:r>
      <w:r w:rsidRPr="003E796F">
        <w:rPr>
          <w:rFonts w:hint="eastAsia"/>
          <w:color w:val="FF0000"/>
        </w:rPr>
        <w:t>0,</w:t>
      </w:r>
      <w:r w:rsidRPr="003E796F">
        <w:rPr>
          <w:color w:val="FF0000"/>
        </w:rPr>
        <w:t>1</w:t>
      </w:r>
      <w:r w:rsidRPr="003E796F">
        <w:rPr>
          <w:rFonts w:hint="eastAsia"/>
          <w:color w:val="FF0000"/>
        </w:rPr>
        <w:t>）之间，单调连续。输出是以</w:t>
      </w:r>
      <w:r w:rsidRPr="003E796F">
        <w:rPr>
          <w:rFonts w:hint="eastAsia"/>
          <w:color w:val="FF0000"/>
        </w:rPr>
        <w:t>0</w:t>
      </w:r>
      <w:r w:rsidRPr="003E796F">
        <w:rPr>
          <w:rFonts w:hint="eastAsia"/>
          <w:color w:val="FF0000"/>
        </w:rPr>
        <w:t>为中心，收敛速度比</w:t>
      </w:r>
      <w:r w:rsidRPr="003E796F">
        <w:rPr>
          <w:rFonts w:hint="eastAsia"/>
          <w:color w:val="FF0000"/>
        </w:rPr>
        <w:t>sigmoid</w:t>
      </w:r>
      <w:r w:rsidRPr="003E796F">
        <w:rPr>
          <w:rFonts w:hint="eastAsia"/>
          <w:color w:val="FF0000"/>
        </w:rPr>
        <w:t>函数要快。但是同样具有饱和性，无法解决梯度消失的问题。</w:t>
      </w:r>
      <w:r w:rsidR="00F67E93">
        <w:rPr>
          <w:rFonts w:hint="eastAsia"/>
        </w:rPr>
        <w:t>函数表示为：</w:t>
      </w:r>
      <w:r w:rsidR="00102B89">
        <w:br/>
      </w:r>
      <m:oMathPara>
        <m:oMath>
          <m:r>
            <w:rPr>
              <w:rFonts w:ascii="Cambria Math" w:hAnsi="Cambria Math"/>
            </w:rPr>
            <m:t>tanh</m:t>
          </m:r>
          <m:d>
            <m:dPr>
              <m:ctrlPr>
                <w:rPr>
                  <w:rFonts w:ascii="Cambria Math" w:hAnsi="Cambria Math"/>
                  <w:i/>
                </w:rPr>
              </m:ctrlPr>
            </m:dPr>
            <m:e>
              <m:r>
                <w:rPr>
                  <w:rFonts w:ascii="Cambria Math" w:hAnsi="Cambria Math"/>
                </w:rPr>
                <m:t>x</m:t>
              </m:r>
            </m:e>
          </m:d>
          <m:r>
            <w:rPr>
              <w:rFonts w:ascii="Cambria Math" w:hAnsi="Cambria Math"/>
            </w:rPr>
            <m:t xml:space="preserve"> = 2 * </m:t>
          </m:r>
          <m:r>
            <m:rPr>
              <m:sty m:val="p"/>
            </m:rPr>
            <w:rPr>
              <w:rFonts w:ascii="Cambria Math" w:hAnsi="Cambria Math"/>
            </w:rPr>
            <m:t>σ</m:t>
          </m:r>
          <m:d>
            <m:dPr>
              <m:ctrlPr>
                <w:rPr>
                  <w:rFonts w:ascii="Cambria Math" w:hAnsi="Cambria Math"/>
                </w:rPr>
              </m:ctrlPr>
            </m:dPr>
            <m:e>
              <m:r>
                <w:rPr>
                  <w:rFonts w:ascii="Cambria Math" w:hAnsi="Cambria Math"/>
                </w:rPr>
                <m:t>x</m:t>
              </m:r>
            </m:e>
          </m:d>
          <m:r>
            <w:rPr>
              <w:rFonts w:ascii="Cambria Math" w:hAnsi="Cambria Math"/>
            </w:rPr>
            <m:t xml:space="preserve"> - 1= </m:t>
          </m:r>
          <m:f>
            <m:fPr>
              <m:ctrlPr>
                <w:rPr>
                  <w:rFonts w:ascii="Cambria Math" w:hAnsi="Cambria Math"/>
                  <w:i/>
                </w:rPr>
              </m:ctrlPr>
            </m:fPr>
            <m:num>
              <m:r>
                <w:rPr>
                  <w:rFonts w:ascii="Cambria Math" w:hAnsi="Cambria Math"/>
                </w:rPr>
                <m:t xml:space="preserve">1 - </m:t>
              </m:r>
              <m:sSup>
                <m:sSupPr>
                  <m:ctrlPr>
                    <w:rPr>
                      <w:rFonts w:ascii="Cambria Math" w:hAnsi="Cambria Math"/>
                      <w:i/>
                    </w:rPr>
                  </m:ctrlPr>
                </m:sSupPr>
                <m:e>
                  <m:r>
                    <w:rPr>
                      <w:rFonts w:ascii="Cambria Math" w:hAnsi="Cambria Math"/>
                    </w:rPr>
                    <m:t>e</m:t>
                  </m:r>
                </m:e>
                <m:sup>
                  <m:r>
                    <w:rPr>
                      <w:rFonts w:ascii="Cambria Math" w:hAnsi="Cambria Math"/>
                    </w:rPr>
                    <m:t>-2x</m:t>
                  </m:r>
                </m:sup>
              </m:sSup>
            </m:num>
            <m:den>
              <m:r>
                <w:rPr>
                  <w:rFonts w:ascii="Cambria Math" w:hAnsi="Cambria Math"/>
                </w:rPr>
                <m:t xml:space="preserve">1 + </m:t>
              </m:r>
              <m:sSup>
                <m:sSupPr>
                  <m:ctrlPr>
                    <w:rPr>
                      <w:rFonts w:ascii="Cambria Math" w:hAnsi="Cambria Math"/>
                      <w:i/>
                    </w:rPr>
                  </m:ctrlPr>
                </m:sSupPr>
                <m:e>
                  <m:r>
                    <w:rPr>
                      <w:rFonts w:ascii="Cambria Math" w:hAnsi="Cambria Math"/>
                    </w:rPr>
                    <m:t>e</m:t>
                  </m:r>
                </m:e>
                <m:sup>
                  <m:r>
                    <w:rPr>
                      <w:rFonts w:ascii="Cambria Math" w:hAnsi="Cambria Math"/>
                    </w:rPr>
                    <m:t>-2x</m:t>
                  </m:r>
                </m:sup>
              </m:sSup>
            </m:den>
          </m:f>
        </m:oMath>
      </m:oMathPara>
    </w:p>
    <w:p w14:paraId="5EC507F0" w14:textId="2B94D020" w:rsidR="00737D81" w:rsidRDefault="00F67E93" w:rsidP="00737D81">
      <w:pPr>
        <w:pStyle w:val="31"/>
      </w:pPr>
      <w:bookmarkStart w:id="16" w:name="_Toc514699743"/>
      <w:proofErr w:type="spellStart"/>
      <w:r>
        <w:t>Relu</w:t>
      </w:r>
      <w:proofErr w:type="spellEnd"/>
      <w:r w:rsidR="00737D81">
        <w:rPr>
          <w:rFonts w:hint="eastAsia"/>
        </w:rPr>
        <w:t>函数</w:t>
      </w:r>
      <w:bookmarkEnd w:id="16"/>
    </w:p>
    <w:p w14:paraId="7CD6965D" w14:textId="6AF54781" w:rsidR="00710DF1" w:rsidRPr="00F51609" w:rsidRDefault="00F67E93" w:rsidP="00FC028B">
      <w:pPr>
        <w:ind w:firstLine="480"/>
      </w:pPr>
      <w:r w:rsidRPr="003E796F">
        <w:rPr>
          <w:rFonts w:hint="eastAsia"/>
          <w:color w:val="FF0000"/>
        </w:rPr>
        <w:t>是整流线性单位的代表</w:t>
      </w:r>
      <w:r w:rsidR="00710DF1" w:rsidRPr="003E796F">
        <w:rPr>
          <w:rFonts w:hint="eastAsia"/>
          <w:color w:val="FF0000"/>
        </w:rPr>
        <w:t>，</w:t>
      </w:r>
      <w:r w:rsidRPr="003E796F">
        <w:rPr>
          <w:rFonts w:hint="eastAsia"/>
          <w:color w:val="FF0000"/>
        </w:rPr>
        <w:t>将输入的实数映射到大于</w:t>
      </w:r>
      <w:r w:rsidR="00710DF1" w:rsidRPr="003E796F">
        <w:rPr>
          <w:rFonts w:hint="eastAsia"/>
          <w:color w:val="FF0000"/>
        </w:rPr>
        <w:t>等于</w:t>
      </w:r>
      <w:r w:rsidRPr="003E796F">
        <w:rPr>
          <w:rFonts w:hint="eastAsia"/>
          <w:color w:val="FF0000"/>
        </w:rPr>
        <w:t>0</w:t>
      </w:r>
      <w:r w:rsidR="00710DF1" w:rsidRPr="003E796F">
        <w:rPr>
          <w:rFonts w:hint="eastAsia"/>
          <w:color w:val="FF0000"/>
        </w:rPr>
        <w:t>的区间。</w:t>
      </w:r>
      <w:r w:rsidR="00710DF1" w:rsidRPr="003E796F">
        <w:rPr>
          <w:color w:val="FF0000"/>
        </w:rPr>
        <w:t>R</w:t>
      </w:r>
      <w:r w:rsidR="00710DF1" w:rsidRPr="003E796F">
        <w:rPr>
          <w:rFonts w:hint="eastAsia"/>
          <w:color w:val="FF0000"/>
        </w:rPr>
        <w:t>elu</w:t>
      </w:r>
      <w:r w:rsidR="00710DF1" w:rsidRPr="003E796F">
        <w:rPr>
          <w:rFonts w:hint="eastAsia"/>
          <w:color w:val="FF0000"/>
        </w:rPr>
        <w:t>函数在</w:t>
      </w:r>
      <w:r w:rsidR="00710DF1" w:rsidRPr="003E796F">
        <w:rPr>
          <w:rFonts w:hint="eastAsia"/>
          <w:color w:val="FF0000"/>
        </w:rPr>
        <w:t>x&lt;0</w:t>
      </w:r>
      <w:r w:rsidR="00710DF1" w:rsidRPr="003E796F">
        <w:rPr>
          <w:rFonts w:hint="eastAsia"/>
          <w:color w:val="FF0000"/>
        </w:rPr>
        <w:t>时是硬饱和。由于当</w:t>
      </w:r>
      <w:r w:rsidR="00710DF1" w:rsidRPr="003E796F">
        <w:rPr>
          <w:rFonts w:hint="eastAsia"/>
          <w:color w:val="FF0000"/>
        </w:rPr>
        <w:t>x&gt;0</w:t>
      </w:r>
      <w:r w:rsidR="00710DF1" w:rsidRPr="003E796F">
        <w:rPr>
          <w:rFonts w:hint="eastAsia"/>
          <w:color w:val="FF0000"/>
        </w:rPr>
        <w:t>时一阶导数为</w:t>
      </w:r>
      <w:r w:rsidR="00710DF1" w:rsidRPr="003E796F">
        <w:rPr>
          <w:rFonts w:hint="eastAsia"/>
          <w:color w:val="FF0000"/>
        </w:rPr>
        <w:t>1</w:t>
      </w:r>
      <w:r w:rsidR="00710DF1" w:rsidRPr="003E796F">
        <w:rPr>
          <w:rFonts w:hint="eastAsia"/>
          <w:color w:val="FF0000"/>
        </w:rPr>
        <w:t>，所以，</w:t>
      </w:r>
      <w:r w:rsidR="00710DF1" w:rsidRPr="003E796F">
        <w:rPr>
          <w:color w:val="FF0000"/>
        </w:rPr>
        <w:t>R</w:t>
      </w:r>
      <w:r w:rsidR="00710DF1" w:rsidRPr="003E796F">
        <w:rPr>
          <w:rFonts w:hint="eastAsia"/>
          <w:color w:val="FF0000"/>
        </w:rPr>
        <w:t>elu</w:t>
      </w:r>
      <w:r w:rsidR="00710DF1" w:rsidRPr="003E796F">
        <w:rPr>
          <w:rFonts w:hint="eastAsia"/>
          <w:color w:val="FF0000"/>
        </w:rPr>
        <w:t>函数在</w:t>
      </w:r>
      <w:r w:rsidR="00710DF1" w:rsidRPr="003E796F">
        <w:rPr>
          <w:rFonts w:hint="eastAsia"/>
          <w:color w:val="FF0000"/>
        </w:rPr>
        <w:t>x&gt;0</w:t>
      </w:r>
      <w:r w:rsidR="00710DF1" w:rsidRPr="003E796F">
        <w:rPr>
          <w:rFonts w:hint="eastAsia"/>
          <w:color w:val="FF0000"/>
        </w:rPr>
        <w:t>时可以保持梯度不衰减，从而缓解梯度消失问题，还可以更快的去收敛。但是，随着训练的进行，部分输入会落到硬饱和区，导致对应的权重无法更新。我们称之为“神经元死亡”。</w:t>
      </w:r>
      <w:r w:rsidR="00710DF1">
        <w:rPr>
          <w:rFonts w:hint="eastAsia"/>
        </w:rPr>
        <w:t>函数表示为：</w:t>
      </w:r>
      <w:r w:rsidR="00102B89">
        <w:br/>
      </w: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 xml:space="preserve"> = </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x,0</m:t>
                  </m:r>
                </m:e>
              </m:d>
            </m:e>
          </m:func>
        </m:oMath>
      </m:oMathPara>
    </w:p>
    <w:tbl>
      <w:tblPr>
        <w:tblStyle w:val="af0"/>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20"/>
        <w:gridCol w:w="3120"/>
        <w:gridCol w:w="3120"/>
      </w:tblGrid>
      <w:tr w:rsidR="00710DF1" w14:paraId="46E89489" w14:textId="77777777" w:rsidTr="00490BE8">
        <w:trPr>
          <w:jc w:val="center"/>
        </w:trPr>
        <w:tc>
          <w:tcPr>
            <w:tcW w:w="3116" w:type="dxa"/>
          </w:tcPr>
          <w:p w14:paraId="2630ADC2" w14:textId="7028340F" w:rsidR="00710DF1" w:rsidRDefault="00710DF1" w:rsidP="00A215BC">
            <w:pPr>
              <w:pStyle w:val="a7"/>
            </w:pPr>
            <w:r>
              <w:rPr>
                <w:rFonts w:hint="eastAsia"/>
                <w:noProof/>
              </w:rPr>
              <w:lastRenderedPageBreak/>
              <w:drawing>
                <wp:inline distT="0" distB="0" distL="0" distR="0" wp14:anchorId="51621B7C" wp14:editId="42E9B437">
                  <wp:extent cx="1850993" cy="1368000"/>
                  <wp:effectExtent l="0" t="0" r="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0170526193852228.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850993" cy="1368000"/>
                          </a:xfrm>
                          <a:prstGeom prst="rect">
                            <a:avLst/>
                          </a:prstGeom>
                        </pic:spPr>
                      </pic:pic>
                    </a:graphicData>
                  </a:graphic>
                </wp:inline>
              </w:drawing>
            </w:r>
          </w:p>
        </w:tc>
        <w:tc>
          <w:tcPr>
            <w:tcW w:w="3117" w:type="dxa"/>
          </w:tcPr>
          <w:p w14:paraId="3486A71F" w14:textId="7C7A7337" w:rsidR="00710DF1" w:rsidRDefault="00710DF1" w:rsidP="00A215BC">
            <w:pPr>
              <w:pStyle w:val="a7"/>
            </w:pPr>
            <w:r>
              <w:rPr>
                <w:rFonts w:hint="eastAsia"/>
                <w:noProof/>
              </w:rPr>
              <w:drawing>
                <wp:inline distT="0" distB="0" distL="0" distR="0" wp14:anchorId="00A2F561" wp14:editId="743EE161">
                  <wp:extent cx="1850994" cy="1368000"/>
                  <wp:effectExtent l="0" t="0" r="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0170526193948259.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850994" cy="1368000"/>
                          </a:xfrm>
                          <a:prstGeom prst="rect">
                            <a:avLst/>
                          </a:prstGeom>
                        </pic:spPr>
                      </pic:pic>
                    </a:graphicData>
                  </a:graphic>
                </wp:inline>
              </w:drawing>
            </w:r>
          </w:p>
        </w:tc>
        <w:tc>
          <w:tcPr>
            <w:tcW w:w="3117" w:type="dxa"/>
          </w:tcPr>
          <w:p w14:paraId="2CC61A38" w14:textId="33ACC54F" w:rsidR="00710DF1" w:rsidRDefault="00710DF1" w:rsidP="00A215BC">
            <w:pPr>
              <w:pStyle w:val="a7"/>
            </w:pPr>
            <w:r>
              <w:rPr>
                <w:rFonts w:hint="eastAsia"/>
                <w:noProof/>
              </w:rPr>
              <w:drawing>
                <wp:inline distT="0" distB="0" distL="0" distR="0" wp14:anchorId="061A400B" wp14:editId="03E2D26E">
                  <wp:extent cx="1850994" cy="1368000"/>
                  <wp:effectExtent l="0" t="0" r="0"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0170527202010332.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850994" cy="1368000"/>
                          </a:xfrm>
                          <a:prstGeom prst="rect">
                            <a:avLst/>
                          </a:prstGeom>
                        </pic:spPr>
                      </pic:pic>
                    </a:graphicData>
                  </a:graphic>
                </wp:inline>
              </w:drawing>
            </w:r>
          </w:p>
        </w:tc>
      </w:tr>
      <w:tr w:rsidR="00710DF1" w14:paraId="1AB89EEA" w14:textId="77777777" w:rsidTr="00490BE8">
        <w:trPr>
          <w:jc w:val="center"/>
        </w:trPr>
        <w:tc>
          <w:tcPr>
            <w:tcW w:w="3116" w:type="dxa"/>
          </w:tcPr>
          <w:p w14:paraId="63971C77" w14:textId="4AE93A74" w:rsidR="00710DF1" w:rsidRDefault="00A215BC" w:rsidP="00A215BC">
            <w:pPr>
              <w:pStyle w:val="a5"/>
            </w:pPr>
            <w:r>
              <w:rPr>
                <w:rFonts w:hint="eastAsia"/>
              </w:rPr>
              <w:t>s</w:t>
            </w:r>
            <w:r>
              <w:t>igmoid</w:t>
            </w:r>
          </w:p>
        </w:tc>
        <w:tc>
          <w:tcPr>
            <w:tcW w:w="3117" w:type="dxa"/>
          </w:tcPr>
          <w:p w14:paraId="372BF31F" w14:textId="23FF73C2" w:rsidR="00710DF1" w:rsidRDefault="00490BE8" w:rsidP="00A215BC">
            <w:pPr>
              <w:pStyle w:val="a5"/>
            </w:pPr>
            <w:r>
              <w:rPr>
                <w:rFonts w:hint="eastAsia"/>
              </w:rPr>
              <w:t>t</w:t>
            </w:r>
            <w:r>
              <w:t>anh</w:t>
            </w:r>
          </w:p>
        </w:tc>
        <w:tc>
          <w:tcPr>
            <w:tcW w:w="3117" w:type="dxa"/>
          </w:tcPr>
          <w:p w14:paraId="2C1AC9B3" w14:textId="0B85C1B7" w:rsidR="00710DF1" w:rsidRDefault="00490BE8" w:rsidP="00A215BC">
            <w:pPr>
              <w:pStyle w:val="a5"/>
            </w:pPr>
            <w:r>
              <w:rPr>
                <w:rFonts w:hint="eastAsia"/>
              </w:rPr>
              <w:t>r</w:t>
            </w:r>
            <w:r>
              <w:t>elu</w:t>
            </w:r>
          </w:p>
        </w:tc>
      </w:tr>
      <w:tr w:rsidR="00490BE8" w14:paraId="236C7EE3" w14:textId="77777777" w:rsidTr="00490BE8">
        <w:trPr>
          <w:jc w:val="center"/>
        </w:trPr>
        <w:tc>
          <w:tcPr>
            <w:tcW w:w="9350" w:type="dxa"/>
            <w:gridSpan w:val="3"/>
          </w:tcPr>
          <w:p w14:paraId="791B327B" w14:textId="42FC40B0" w:rsidR="00490BE8" w:rsidRPr="00490BE8" w:rsidRDefault="00490BE8" w:rsidP="00490BE8">
            <w:pPr>
              <w:pStyle w:val="a5"/>
            </w:pPr>
            <w:r>
              <w:rPr>
                <w:rFonts w:hint="eastAsia"/>
              </w:rPr>
              <w:t>图</w:t>
            </w:r>
            <w:r>
              <w:rPr>
                <w:rFonts w:hint="eastAsia"/>
              </w:rPr>
              <w:t>2</w:t>
            </w:r>
            <w:r>
              <w:rPr>
                <w:rFonts w:hint="eastAsia"/>
              </w:rPr>
              <w:t>：几种常见的激活函数</w:t>
            </w:r>
          </w:p>
        </w:tc>
      </w:tr>
      <w:tr w:rsidR="0023744F" w14:paraId="0B31167B" w14:textId="77777777" w:rsidTr="00490BE8">
        <w:trPr>
          <w:jc w:val="center"/>
        </w:trPr>
        <w:tc>
          <w:tcPr>
            <w:tcW w:w="9350" w:type="dxa"/>
            <w:gridSpan w:val="3"/>
          </w:tcPr>
          <w:p w14:paraId="1AC4CE75" w14:textId="77777777" w:rsidR="0023744F" w:rsidRDefault="0023744F" w:rsidP="00490BE8">
            <w:pPr>
              <w:pStyle w:val="a5"/>
            </w:pPr>
          </w:p>
        </w:tc>
      </w:tr>
    </w:tbl>
    <w:p w14:paraId="502A6F4C" w14:textId="121606F5" w:rsidR="00710DF1" w:rsidRDefault="00490BE8" w:rsidP="00FC028B">
      <w:pPr>
        <w:ind w:firstLine="480"/>
      </w:pPr>
      <w:r>
        <w:rPr>
          <w:rFonts w:hint="eastAsia"/>
        </w:rPr>
        <w:t>偏置值是为了提供除了节点接收到的正常输入之外的可供训练的常量值，在神经网络中是非常重要的</w:t>
      </w:r>
      <w:r w:rsidR="00220FDA">
        <w:rPr>
          <w:rFonts w:hint="eastAsia"/>
        </w:rPr>
        <w:t>，在此不再赘述。</w:t>
      </w:r>
    </w:p>
    <w:p w14:paraId="4B47E05A" w14:textId="45C84718" w:rsidR="00220FDA" w:rsidRDefault="004453D3" w:rsidP="00B12FBC">
      <w:pPr>
        <w:pStyle w:val="21"/>
      </w:pPr>
      <w:bookmarkStart w:id="17" w:name="_Toc514699744"/>
      <w:r>
        <w:rPr>
          <w:rFonts w:hint="eastAsia"/>
        </w:rPr>
        <w:t>前馈神经网络</w:t>
      </w:r>
      <w:bookmarkEnd w:id="17"/>
    </w:p>
    <w:p w14:paraId="2478E760" w14:textId="2E37F5A4" w:rsidR="0023744F" w:rsidRPr="004453D3" w:rsidRDefault="004453D3" w:rsidP="004453D3">
      <w:pPr>
        <w:ind w:firstLine="480"/>
      </w:pPr>
      <w:r w:rsidRPr="003E796F">
        <w:rPr>
          <w:rFonts w:hint="eastAsia"/>
          <w:color w:val="FF0000"/>
        </w:rPr>
        <w:t>前馈神经网络是人工神经网络中最简单的一种，网络中有多个神经元，</w:t>
      </w:r>
      <w:r w:rsidR="0023744F">
        <w:rPr>
          <w:rFonts w:hint="eastAsia"/>
        </w:rPr>
        <w:t>可以</w:t>
      </w:r>
      <w:r>
        <w:rPr>
          <w:rFonts w:hint="eastAsia"/>
        </w:rPr>
        <w:t>分为</w:t>
      </w:r>
      <w:r w:rsidR="0023744F">
        <w:rPr>
          <w:rFonts w:hint="eastAsia"/>
        </w:rPr>
        <w:t>若干</w:t>
      </w:r>
      <w:r>
        <w:rPr>
          <w:rFonts w:hint="eastAsia"/>
        </w:rPr>
        <w:t>不同的“层”，</w:t>
      </w:r>
      <w:r w:rsidR="0023744F">
        <w:rPr>
          <w:rFonts w:hint="eastAsia"/>
        </w:rPr>
        <w:t>相邻层之间的神经元之间存在着连接，</w:t>
      </w:r>
      <w:r w:rsidR="0023744F" w:rsidRPr="003E796F">
        <w:rPr>
          <w:rFonts w:hint="eastAsia"/>
          <w:color w:val="FF0000"/>
        </w:rPr>
        <w:t>每个连接都有相应的权重与之对应。各层按信号传输先后顺序依次排列，第</w:t>
      </w:r>
      <w:r w:rsidR="0023744F" w:rsidRPr="003E796F">
        <w:rPr>
          <w:rFonts w:hint="eastAsia"/>
          <w:color w:val="FF0000"/>
        </w:rPr>
        <w:t>i</w:t>
      </w:r>
      <w:r w:rsidR="0023744F" w:rsidRPr="003E796F">
        <w:rPr>
          <w:rFonts w:hint="eastAsia"/>
          <w:color w:val="FF0000"/>
        </w:rPr>
        <w:t>层的神经元只接受第</w:t>
      </w:r>
      <w:r w:rsidR="0023744F" w:rsidRPr="003E796F">
        <w:rPr>
          <w:rFonts w:hint="eastAsia"/>
          <w:color w:val="FF0000"/>
        </w:rPr>
        <w:t>(i-1)</w:t>
      </w:r>
      <w:r w:rsidR="0023744F" w:rsidRPr="003E796F">
        <w:rPr>
          <w:rFonts w:hint="eastAsia"/>
          <w:color w:val="FF0000"/>
        </w:rPr>
        <w:t>层神经元给出的信号，各神经元之间没有反馈。前馈</w:t>
      </w:r>
      <w:r w:rsidR="00A6620A" w:rsidRPr="003E796F">
        <w:rPr>
          <w:rFonts w:hint="eastAsia"/>
          <w:color w:val="FF0000"/>
        </w:rPr>
        <w:t>神经网络中不存在回路</w:t>
      </w:r>
      <w:r w:rsidR="0023744F" w:rsidRPr="003E796F">
        <w:rPr>
          <w:rFonts w:hint="eastAsia"/>
          <w:color w:val="FF0000"/>
        </w:rPr>
        <w:t>，</w:t>
      </w:r>
      <w:r w:rsidR="00A6620A">
        <w:rPr>
          <w:rFonts w:hint="eastAsia"/>
        </w:rPr>
        <w:t>典型的前馈神经网络</w:t>
      </w:r>
      <w:r w:rsidR="0023744F" w:rsidRPr="0023744F">
        <w:rPr>
          <w:rFonts w:hint="eastAsia"/>
        </w:rPr>
        <w:t>如下图所示：</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23744F" w14:paraId="1662EDEC" w14:textId="77777777" w:rsidTr="0023744F">
        <w:tc>
          <w:tcPr>
            <w:tcW w:w="9350" w:type="dxa"/>
          </w:tcPr>
          <w:p w14:paraId="396297B6" w14:textId="2EC85386" w:rsidR="0023744F" w:rsidRDefault="0023744F" w:rsidP="0023744F">
            <w:pPr>
              <w:pStyle w:val="a7"/>
            </w:pPr>
            <w:r>
              <w:rPr>
                <w:noProof/>
              </w:rPr>
              <w:drawing>
                <wp:inline distT="0" distB="0" distL="0" distR="0" wp14:anchorId="59B2130B" wp14:editId="206AE017">
                  <wp:extent cx="3614468" cy="2489448"/>
                  <wp:effectExtent l="0" t="0" r="508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b="10946"/>
                          <a:stretch/>
                        </pic:blipFill>
                        <pic:spPr bwMode="auto">
                          <a:xfrm>
                            <a:off x="0" y="0"/>
                            <a:ext cx="3646055" cy="2511203"/>
                          </a:xfrm>
                          <a:prstGeom prst="rect">
                            <a:avLst/>
                          </a:prstGeom>
                          <a:ln>
                            <a:noFill/>
                          </a:ln>
                          <a:extLst>
                            <a:ext uri="{53640926-AAD7-44D8-BBD7-CCE9431645EC}">
                              <a14:shadowObscured xmlns:a14="http://schemas.microsoft.com/office/drawing/2010/main"/>
                            </a:ext>
                          </a:extLst>
                        </pic:spPr>
                      </pic:pic>
                    </a:graphicData>
                  </a:graphic>
                </wp:inline>
              </w:drawing>
            </w:r>
          </w:p>
        </w:tc>
      </w:tr>
      <w:tr w:rsidR="0023744F" w14:paraId="0EC17F44" w14:textId="77777777" w:rsidTr="0023744F">
        <w:tc>
          <w:tcPr>
            <w:tcW w:w="9350" w:type="dxa"/>
          </w:tcPr>
          <w:p w14:paraId="6C4E312D" w14:textId="7DAB5B29" w:rsidR="0023744F" w:rsidRDefault="0023744F" w:rsidP="0023744F">
            <w:pPr>
              <w:pStyle w:val="a5"/>
            </w:pPr>
            <w:r>
              <w:rPr>
                <w:rFonts w:hint="eastAsia"/>
              </w:rPr>
              <w:t>图</w:t>
            </w:r>
            <w:r>
              <w:rPr>
                <w:rFonts w:hint="eastAsia"/>
              </w:rPr>
              <w:t>3</w:t>
            </w:r>
            <w:r>
              <w:rPr>
                <w:rFonts w:hint="eastAsia"/>
              </w:rPr>
              <w:t>：</w:t>
            </w:r>
            <w:r w:rsidR="00A6620A">
              <w:rPr>
                <w:rFonts w:hint="eastAsia"/>
              </w:rPr>
              <w:t>典型</w:t>
            </w:r>
            <w:r>
              <w:rPr>
                <w:rFonts w:hint="eastAsia"/>
              </w:rPr>
              <w:t>前馈神经网络</w:t>
            </w:r>
          </w:p>
        </w:tc>
      </w:tr>
    </w:tbl>
    <w:p w14:paraId="2F5C3159" w14:textId="2EA7A48C" w:rsidR="004453D3" w:rsidRDefault="004453D3" w:rsidP="004453D3">
      <w:pPr>
        <w:ind w:firstLine="480"/>
      </w:pPr>
    </w:p>
    <w:p w14:paraId="70606001" w14:textId="0695E71F" w:rsidR="0023744F" w:rsidRDefault="0023744F" w:rsidP="0023744F">
      <w:pPr>
        <w:ind w:firstLine="480"/>
      </w:pPr>
      <w:r>
        <w:rPr>
          <w:rFonts w:hint="eastAsia"/>
        </w:rPr>
        <w:t>一个前馈神经网络</w:t>
      </w:r>
      <w:r w:rsidR="00B76C70">
        <w:rPr>
          <w:rFonts w:hint="eastAsia"/>
        </w:rPr>
        <w:t>通常</w:t>
      </w:r>
      <w:r>
        <w:rPr>
          <w:rFonts w:hint="eastAsia"/>
        </w:rPr>
        <w:t>包含有</w:t>
      </w:r>
      <w:r w:rsidR="00B76C70">
        <w:rPr>
          <w:rFonts w:hint="eastAsia"/>
        </w:rPr>
        <w:t>以下</w:t>
      </w:r>
      <w:r>
        <w:rPr>
          <w:rFonts w:hint="eastAsia"/>
        </w:rPr>
        <w:t>三种类型的节点：</w:t>
      </w:r>
    </w:p>
    <w:p w14:paraId="37A763D8" w14:textId="33AF9405" w:rsidR="0023744F" w:rsidRDefault="0023744F" w:rsidP="0023744F">
      <w:pPr>
        <w:ind w:firstLine="480"/>
      </w:pPr>
      <w:r>
        <w:rPr>
          <w:rFonts w:hint="eastAsia"/>
        </w:rPr>
        <w:t>输入节点：输入节点的作用是将外界信息输入到神经网络中，所有的输入节点结合在一起称为“输入层”。输入节点上不进行任何的运算，直接将未经任何处理的信息输入传递给隐藏神经元。</w:t>
      </w:r>
    </w:p>
    <w:p w14:paraId="71CE6273" w14:textId="6BA54BCD" w:rsidR="0023744F" w:rsidRDefault="00B76C70" w:rsidP="0023744F">
      <w:pPr>
        <w:ind w:firstLine="480"/>
      </w:pPr>
      <w:r>
        <w:rPr>
          <w:rFonts w:hint="eastAsia"/>
        </w:rPr>
        <w:lastRenderedPageBreak/>
        <w:t>隐藏节点：隐藏节点正如其名字，和外界没有直接的联系，是隐藏起来的。隐藏节点提供计算将输入节点输入的信息转变为输出节点将要输出的信息。隐藏节点组合成隐藏层，隐藏层连接输入层和输出层。一个前馈神经网络只有一个输入层、一个输出层，但是可以有任意个（</w:t>
      </w:r>
      <w:r>
        <w:rPr>
          <w:rFonts w:hint="eastAsia"/>
        </w:rPr>
        <w:t>0</w:t>
      </w:r>
      <w:r>
        <w:rPr>
          <w:rFonts w:hint="eastAsia"/>
        </w:rPr>
        <w:t>个或多个）隐藏层。</w:t>
      </w:r>
    </w:p>
    <w:p w14:paraId="3F59DA27" w14:textId="03171978" w:rsidR="00B76C70" w:rsidRDefault="00B76C70" w:rsidP="0023744F">
      <w:pPr>
        <w:ind w:firstLine="480"/>
      </w:pPr>
      <w:r>
        <w:rPr>
          <w:rFonts w:hint="eastAsia"/>
        </w:rPr>
        <w:t>输出节点：输出节点将神经网络计算得到的结果输出到外界，所有的输出节点结合在一起称为输出层。输出节点与输入节点不同，输出节点上可以执行相应的计算。</w:t>
      </w:r>
    </w:p>
    <w:p w14:paraId="2838B6A9" w14:textId="21E53C11" w:rsidR="00B76C70" w:rsidRDefault="00B76C70" w:rsidP="0023744F">
      <w:pPr>
        <w:ind w:firstLine="480"/>
      </w:pPr>
      <w:r w:rsidRPr="003E796F">
        <w:rPr>
          <w:rFonts w:hint="eastAsia"/>
          <w:color w:val="FF0000"/>
        </w:rPr>
        <w:t>可以看出，输入节点并</w:t>
      </w:r>
      <w:r w:rsidR="00FB6D4F" w:rsidRPr="003E796F">
        <w:rPr>
          <w:rFonts w:hint="eastAsia"/>
          <w:color w:val="FF0000"/>
        </w:rPr>
        <w:t>没有</w:t>
      </w:r>
      <w:r w:rsidRPr="003E796F">
        <w:rPr>
          <w:rFonts w:hint="eastAsia"/>
          <w:color w:val="FF0000"/>
        </w:rPr>
        <w:t>计算功能，</w:t>
      </w:r>
      <w:r w:rsidR="00FB6D4F" w:rsidRPr="003E796F">
        <w:rPr>
          <w:rFonts w:hint="eastAsia"/>
          <w:color w:val="FF0000"/>
        </w:rPr>
        <w:t>它</w:t>
      </w:r>
      <w:r w:rsidRPr="003E796F">
        <w:rPr>
          <w:rFonts w:hint="eastAsia"/>
          <w:color w:val="FF0000"/>
        </w:rPr>
        <w:t>只是为了表征</w:t>
      </w:r>
      <w:r w:rsidR="00FB6D4F" w:rsidRPr="003E796F">
        <w:rPr>
          <w:rFonts w:hint="eastAsia"/>
          <w:color w:val="FF0000"/>
        </w:rPr>
        <w:t>外界信息</w:t>
      </w:r>
      <w:r w:rsidRPr="003E796F">
        <w:rPr>
          <w:rFonts w:hint="eastAsia"/>
          <w:color w:val="FF0000"/>
        </w:rPr>
        <w:t>输入矢量</w:t>
      </w:r>
      <w:r w:rsidR="00FB6D4F" w:rsidRPr="003E796F">
        <w:rPr>
          <w:rFonts w:hint="eastAsia"/>
          <w:color w:val="FF0000"/>
        </w:rPr>
        <w:t>的</w:t>
      </w:r>
      <w:r w:rsidRPr="003E796F">
        <w:rPr>
          <w:rFonts w:hint="eastAsia"/>
          <w:color w:val="FF0000"/>
        </w:rPr>
        <w:t>各元素值。</w:t>
      </w:r>
      <w:r w:rsidR="00FB6D4F" w:rsidRPr="003E796F">
        <w:rPr>
          <w:rFonts w:hint="eastAsia"/>
          <w:color w:val="FF0000"/>
        </w:rPr>
        <w:t>其余</w:t>
      </w:r>
      <w:r w:rsidRPr="003E796F">
        <w:rPr>
          <w:rFonts w:hint="eastAsia"/>
          <w:color w:val="FF0000"/>
        </w:rPr>
        <w:t>各层节点</w:t>
      </w:r>
      <w:r w:rsidR="00FB6D4F" w:rsidRPr="003E796F">
        <w:rPr>
          <w:rFonts w:hint="eastAsia"/>
          <w:color w:val="FF0000"/>
        </w:rPr>
        <w:t>都是</w:t>
      </w:r>
      <w:r w:rsidRPr="003E796F">
        <w:rPr>
          <w:rFonts w:hint="eastAsia"/>
          <w:color w:val="FF0000"/>
        </w:rPr>
        <w:t>具有计算功能的神经元，</w:t>
      </w:r>
      <w:r w:rsidR="00FB6D4F" w:rsidRPr="003E796F">
        <w:rPr>
          <w:rFonts w:hint="eastAsia"/>
          <w:color w:val="FF0000"/>
        </w:rPr>
        <w:t>可以统</w:t>
      </w:r>
      <w:r w:rsidRPr="003E796F">
        <w:rPr>
          <w:rFonts w:hint="eastAsia"/>
          <w:color w:val="FF0000"/>
        </w:rPr>
        <w:t>称为计算单元。</w:t>
      </w:r>
      <w:r w:rsidRPr="003E796F">
        <w:rPr>
          <w:rFonts w:hint="eastAsia"/>
        </w:rPr>
        <w:t>每个计算单元可以有任意个输入，但只</w:t>
      </w:r>
      <w:r w:rsidR="00FB6D4F" w:rsidRPr="003E796F">
        <w:rPr>
          <w:rFonts w:hint="eastAsia"/>
        </w:rPr>
        <w:t>能</w:t>
      </w:r>
      <w:r w:rsidRPr="003E796F">
        <w:rPr>
          <w:rFonts w:hint="eastAsia"/>
        </w:rPr>
        <w:t>有一个输出，</w:t>
      </w:r>
      <w:r w:rsidR="00FB6D4F" w:rsidRPr="003E796F">
        <w:rPr>
          <w:rFonts w:hint="eastAsia"/>
        </w:rPr>
        <w:t>同时这个输出可以传递到与之相连的</w:t>
      </w:r>
      <w:r w:rsidRPr="003E796F">
        <w:rPr>
          <w:rFonts w:hint="eastAsia"/>
        </w:rPr>
        <w:t>多个</w:t>
      </w:r>
      <w:r w:rsidR="00FB6D4F" w:rsidRPr="003E796F">
        <w:rPr>
          <w:rFonts w:hint="eastAsia"/>
        </w:rPr>
        <w:t>单元上</w:t>
      </w:r>
      <w:r w:rsidRPr="003E796F">
        <w:rPr>
          <w:rFonts w:hint="eastAsia"/>
        </w:rPr>
        <w:t>作输入。</w:t>
      </w:r>
      <w:r w:rsidR="00FB6D4F">
        <w:rPr>
          <w:rFonts w:hint="eastAsia"/>
        </w:rPr>
        <w:t>如果称输入层为第一层，计算节点各层从下往上依次称之为第</w:t>
      </w:r>
      <w:r w:rsidR="00FB6D4F">
        <w:rPr>
          <w:rFonts w:hint="eastAsia"/>
        </w:rPr>
        <w:t>2</w:t>
      </w:r>
      <w:r w:rsidR="00FB6D4F">
        <w:rPr>
          <w:rFonts w:hint="eastAsia"/>
        </w:rPr>
        <w:t>至第</w:t>
      </w:r>
      <w:r w:rsidR="00FB6D4F">
        <w:rPr>
          <w:rFonts w:hint="eastAsia"/>
        </w:rPr>
        <w:t>N</w:t>
      </w:r>
      <w:r w:rsidR="00FB6D4F">
        <w:rPr>
          <w:rFonts w:hint="eastAsia"/>
        </w:rPr>
        <w:t>层，由此构成</w:t>
      </w:r>
      <w:r w:rsidR="00FB6D4F">
        <w:rPr>
          <w:rFonts w:hint="eastAsia"/>
        </w:rPr>
        <w:t>N</w:t>
      </w:r>
      <w:r w:rsidR="00FB6D4F">
        <w:rPr>
          <w:rFonts w:hint="eastAsia"/>
        </w:rPr>
        <w:t>层前馈神经网络。</w:t>
      </w:r>
      <w:r w:rsidR="00FB6D4F">
        <w:rPr>
          <w:rFonts w:hint="eastAsia"/>
        </w:rPr>
        <w:t>BP</w:t>
      </w:r>
      <w:r w:rsidR="00FB6D4F">
        <w:rPr>
          <w:rFonts w:hint="eastAsia"/>
        </w:rPr>
        <w:t>神经网络就是典型的前馈神经网络</w:t>
      </w:r>
      <w:r w:rsidR="003E796F">
        <w:rPr>
          <w:rFonts w:hint="eastAsia"/>
        </w:rPr>
        <w:t>之一</w:t>
      </w:r>
      <w:r w:rsidR="00FB6D4F">
        <w:rPr>
          <w:rFonts w:hint="eastAsia"/>
        </w:rPr>
        <w:t>。</w:t>
      </w:r>
    </w:p>
    <w:p w14:paraId="63EF8FAA" w14:textId="50DDFE1B" w:rsidR="00FB6D4F" w:rsidRDefault="00A6620A" w:rsidP="00B12FBC">
      <w:pPr>
        <w:pStyle w:val="21"/>
      </w:pPr>
      <w:bookmarkStart w:id="18" w:name="_Toc514699745"/>
      <w:r>
        <w:rPr>
          <w:rFonts w:hint="eastAsia"/>
        </w:rPr>
        <w:t>反馈神经网络</w:t>
      </w:r>
      <w:bookmarkEnd w:id="18"/>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A6620A" w14:paraId="32DD48EE" w14:textId="77777777" w:rsidTr="00A6620A">
        <w:tc>
          <w:tcPr>
            <w:tcW w:w="9350" w:type="dxa"/>
          </w:tcPr>
          <w:p w14:paraId="119211F1" w14:textId="14940591" w:rsidR="00A6620A" w:rsidRDefault="00A6620A" w:rsidP="00A6620A">
            <w:pPr>
              <w:ind w:firstLineChars="0" w:firstLine="0"/>
              <w:rPr>
                <w:noProof/>
              </w:rPr>
            </w:pPr>
            <w:r>
              <w:rPr>
                <w:rFonts w:hint="eastAsia"/>
              </w:rPr>
              <w:t>反馈神经网络与前馈神经网络不同</w:t>
            </w:r>
            <w:r w:rsidRPr="003E796F">
              <w:rPr>
                <w:rFonts w:hint="eastAsia"/>
                <w:color w:val="C00000"/>
              </w:rPr>
              <w:t>，反馈神经网络的每个节点包括输入节点都是一个计算单元，而且同时接受外界输入和其它计算节点的输出作为反馈输入，另外还有自身反馈，即接受自身输出作为输入。</w:t>
            </w:r>
            <w:r>
              <w:rPr>
                <w:rFonts w:hint="eastAsia"/>
              </w:rPr>
              <w:t>典型反馈网络如下图所示：</w:t>
            </w:r>
          </w:p>
          <w:p w14:paraId="5F8600E5" w14:textId="389D9CB8" w:rsidR="00A6620A" w:rsidRDefault="00A6620A" w:rsidP="00A6620A">
            <w:pPr>
              <w:pStyle w:val="a7"/>
            </w:pPr>
            <w:r>
              <w:rPr>
                <w:noProof/>
              </w:rPr>
              <w:drawing>
                <wp:inline distT="0" distB="0" distL="0" distR="0" wp14:anchorId="3444F9C0" wp14:editId="2E5AB3BA">
                  <wp:extent cx="3088256" cy="2122744"/>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r="39187" b="14444"/>
                          <a:stretch/>
                        </pic:blipFill>
                        <pic:spPr bwMode="auto">
                          <a:xfrm>
                            <a:off x="0" y="0"/>
                            <a:ext cx="3108059" cy="2136356"/>
                          </a:xfrm>
                          <a:prstGeom prst="rect">
                            <a:avLst/>
                          </a:prstGeom>
                          <a:ln>
                            <a:noFill/>
                          </a:ln>
                          <a:extLst>
                            <a:ext uri="{53640926-AAD7-44D8-BBD7-CCE9431645EC}">
                              <a14:shadowObscured xmlns:a14="http://schemas.microsoft.com/office/drawing/2010/main"/>
                            </a:ext>
                          </a:extLst>
                        </pic:spPr>
                      </pic:pic>
                    </a:graphicData>
                  </a:graphic>
                </wp:inline>
              </w:drawing>
            </w:r>
          </w:p>
        </w:tc>
      </w:tr>
      <w:tr w:rsidR="00A6620A" w14:paraId="30F74888" w14:textId="77777777" w:rsidTr="00A6620A">
        <w:tc>
          <w:tcPr>
            <w:tcW w:w="9350" w:type="dxa"/>
          </w:tcPr>
          <w:p w14:paraId="6E438FF9" w14:textId="3D1A10EF" w:rsidR="00A6620A" w:rsidRDefault="00A6620A" w:rsidP="00A6620A">
            <w:pPr>
              <w:pStyle w:val="a5"/>
            </w:pPr>
            <w:r>
              <w:rPr>
                <w:rFonts w:hint="eastAsia"/>
              </w:rPr>
              <w:t>图</w:t>
            </w:r>
            <w:r>
              <w:rPr>
                <w:rFonts w:hint="eastAsia"/>
              </w:rPr>
              <w:t>4</w:t>
            </w:r>
            <w:r>
              <w:rPr>
                <w:rFonts w:hint="eastAsia"/>
              </w:rPr>
              <w:t>：典型反馈神经网络</w:t>
            </w:r>
          </w:p>
        </w:tc>
      </w:tr>
    </w:tbl>
    <w:p w14:paraId="6A59E93B" w14:textId="360505E4" w:rsidR="00A6620A" w:rsidRDefault="00574AD9" w:rsidP="00B12FBC">
      <w:pPr>
        <w:pStyle w:val="21"/>
      </w:pPr>
      <w:bookmarkStart w:id="19" w:name="_Toc514699746"/>
      <w:r>
        <w:rPr>
          <w:rFonts w:hint="eastAsia"/>
        </w:rPr>
        <w:t>Rprop</w:t>
      </w:r>
      <w:r w:rsidR="00FC1929">
        <w:rPr>
          <w:rFonts w:hint="eastAsia"/>
        </w:rPr>
        <w:t>学习算法</w:t>
      </w:r>
      <w:bookmarkEnd w:id="19"/>
    </w:p>
    <w:p w14:paraId="4958722B" w14:textId="77777777" w:rsidR="00E23292" w:rsidRDefault="00FC1929" w:rsidP="00E23292">
      <w:pPr>
        <w:ind w:firstLine="480"/>
      </w:pPr>
      <w:r>
        <w:rPr>
          <w:rFonts w:hint="eastAsia"/>
        </w:rPr>
        <w:t>神经网络由三部分组成，分别是基本单元神经元、基本结构、连接权值参数。神经网络学习</w:t>
      </w:r>
      <w:r w:rsidR="00526CE1">
        <w:rPr>
          <w:rFonts w:hint="eastAsia"/>
        </w:rPr>
        <w:t>分为参数学习和结构学习。参数学习的目的在于根据输入到神经网络中的数据，调整神经元之间的连接权值参数，使得整个网络的性能达到最优。结构学习的目的是根据输</w:t>
      </w:r>
      <w:r w:rsidR="00526CE1">
        <w:rPr>
          <w:rFonts w:hint="eastAsia"/>
        </w:rPr>
        <w:lastRenderedPageBreak/>
        <w:t>入的数据，调整神经元之间的连接方式，使网络性能达到最优。本小节着重介绍参数学习中的</w:t>
      </w:r>
      <w:r w:rsidR="00110B50">
        <w:rPr>
          <w:rFonts w:hint="eastAsia"/>
        </w:rPr>
        <w:t>Rprop</w:t>
      </w:r>
      <w:r w:rsidR="00110B50">
        <w:rPr>
          <w:rFonts w:hint="eastAsia"/>
        </w:rPr>
        <w:t>学习算</w:t>
      </w:r>
      <w:r w:rsidR="00526CE1">
        <w:rPr>
          <w:rFonts w:hint="eastAsia"/>
        </w:rPr>
        <w:t>法。</w:t>
      </w:r>
    </w:p>
    <w:p w14:paraId="233446EF" w14:textId="7F0FAC7A" w:rsidR="009842C9" w:rsidRDefault="00E23292" w:rsidP="009842C9">
      <w:pPr>
        <w:ind w:firstLine="480"/>
      </w:pPr>
      <w:r>
        <w:rPr>
          <w:rFonts w:hint="eastAsia"/>
        </w:rPr>
        <w:t>Rprop</w:t>
      </w:r>
      <w:r>
        <w:rPr>
          <w:rFonts w:hint="eastAsia"/>
        </w:rPr>
        <w:t>学习算法属于</w:t>
      </w:r>
      <w:r w:rsidR="00110B50">
        <w:rPr>
          <w:rFonts w:hint="eastAsia"/>
        </w:rPr>
        <w:t>基于梯度的优化算法</w:t>
      </w:r>
      <w:r>
        <w:rPr>
          <w:rFonts w:hint="eastAsia"/>
        </w:rPr>
        <w:t>，也是</w:t>
      </w:r>
      <w:r w:rsidR="00A60F0E">
        <w:rPr>
          <w:rFonts w:hint="eastAsia"/>
        </w:rPr>
        <w:t>神经网络有监督学习算法中最常用的一类学习算法，也是最简单的一类训练算法。通过不断迭代改变神经元之间的连接权值参数</w:t>
      </w:r>
      <w:r w:rsidR="00110B50">
        <w:rPr>
          <w:rFonts w:hint="eastAsia"/>
        </w:rPr>
        <w:t>，使得实际输出和期望输出之间的误差最小，被认为</w:t>
      </w:r>
      <w:r w:rsidR="00110B50" w:rsidRPr="00110B50">
        <w:rPr>
          <w:rFonts w:hint="eastAsia"/>
        </w:rPr>
        <w:t>是一种快速和鲁棒的学习算法</w:t>
      </w:r>
      <w:r w:rsidR="00110B50">
        <w:rPr>
          <w:rFonts w:hint="eastAsia"/>
        </w:rPr>
        <w:t>。</w:t>
      </w:r>
      <w:r w:rsidR="009842C9" w:rsidRPr="00110B50">
        <w:rPr>
          <w:rFonts w:hint="eastAsia"/>
        </w:rPr>
        <w:t>自适应梯度算法</w:t>
      </w:r>
      <w:r w:rsidR="009842C9">
        <w:rPr>
          <w:rFonts w:hint="eastAsia"/>
        </w:rPr>
        <w:t>在每次迭代中</w:t>
      </w:r>
      <w:r w:rsidR="009842C9" w:rsidRPr="00110B50">
        <w:rPr>
          <w:rFonts w:hint="eastAsia"/>
        </w:rPr>
        <w:t>具有单独的步长大小</w:t>
      </w:r>
      <w:r w:rsidR="009842C9">
        <w:rPr>
          <w:rFonts w:hint="eastAsia"/>
        </w:rPr>
        <w:t>，即</w:t>
      </w:r>
      <w:r w:rsidR="009842C9" w:rsidRPr="00110B50">
        <w:rPr>
          <w:rFonts w:hint="eastAsia"/>
        </w:rPr>
        <w:t>控制</w:t>
      </w:r>
      <w:r w:rsidR="009842C9">
        <w:rPr>
          <w:rFonts w:hint="eastAsia"/>
        </w:rPr>
        <w:t>学习过程中</w:t>
      </w:r>
      <w:r w:rsidR="009842C9" w:rsidRPr="00110B50">
        <w:rPr>
          <w:rFonts w:hint="eastAsia"/>
        </w:rPr>
        <w:t>每个单独</w:t>
      </w:r>
      <w:r w:rsidR="009842C9">
        <w:rPr>
          <w:rFonts w:hint="eastAsia"/>
        </w:rPr>
        <w:t>的</w:t>
      </w:r>
      <w:r w:rsidR="009842C9" w:rsidRPr="00110B50">
        <w:rPr>
          <w:rFonts w:hint="eastAsia"/>
        </w:rPr>
        <w:t>连接权重更新</w:t>
      </w:r>
      <w:r w:rsidR="009842C9">
        <w:rPr>
          <w:rFonts w:hint="eastAsia"/>
        </w:rPr>
        <w:t>，</w:t>
      </w:r>
      <w:r w:rsidR="009842C9" w:rsidRPr="00110B50">
        <w:rPr>
          <w:rFonts w:hint="eastAsia"/>
        </w:rPr>
        <w:t>以便最小化振荡并最大化更新步长</w:t>
      </w:r>
      <w:r w:rsidR="009842C9">
        <w:rPr>
          <w:rFonts w:hint="eastAsia"/>
        </w:rPr>
        <w:t>，因此</w:t>
      </w:r>
      <w:r w:rsidR="009842C9" w:rsidRPr="00110B50">
        <w:rPr>
          <w:rFonts w:hint="eastAsia"/>
        </w:rPr>
        <w:t>可以克服学习速率选择的固有局限性</w:t>
      </w:r>
      <w:r w:rsidR="009842C9">
        <w:rPr>
          <w:rFonts w:hint="eastAsia"/>
        </w:rPr>
        <w:t>。算法分为前向传播和反向传播两部分。</w:t>
      </w:r>
    </w:p>
    <w:p w14:paraId="540FE554" w14:textId="79C7E076" w:rsidR="009842C9" w:rsidRDefault="009842C9" w:rsidP="00E65D66">
      <w:pPr>
        <w:pStyle w:val="31"/>
      </w:pPr>
      <w:bookmarkStart w:id="20" w:name="_Toc514699747"/>
      <w:r>
        <w:rPr>
          <w:rFonts w:hint="eastAsia"/>
        </w:rPr>
        <w:t>前向传播</w:t>
      </w:r>
      <w:bookmarkEnd w:id="20"/>
    </w:p>
    <w:p w14:paraId="795FC1E3" w14:textId="06EEDE93" w:rsidR="009842C9" w:rsidRDefault="009842C9" w:rsidP="00957059">
      <w:pPr>
        <w:ind w:firstLine="480"/>
      </w:pPr>
      <w:r>
        <w:rPr>
          <w:rFonts w:hint="eastAsia"/>
        </w:rPr>
        <w:t>初始化时网络中所有的权重都是无规律随机分配的，我们只考虑隐藏神经元</w:t>
      </w:r>
      <w:r>
        <w:rPr>
          <w:rFonts w:hint="eastAsia"/>
        </w:rPr>
        <w:t>V</w:t>
      </w:r>
      <w:r>
        <w:rPr>
          <w:rFonts w:hint="eastAsia"/>
        </w:rPr>
        <w:t>。假设从输入到该节点的权重分别为</w:t>
      </w:r>
      <w:r>
        <w:rPr>
          <w:rFonts w:hint="eastAsia"/>
        </w:rPr>
        <w:t>W1</w:t>
      </w:r>
      <w:r>
        <w:rPr>
          <w:rFonts w:hint="eastAsia"/>
        </w:rPr>
        <w:t>、</w:t>
      </w:r>
      <w:r>
        <w:rPr>
          <w:rFonts w:hint="eastAsia"/>
        </w:rPr>
        <w:t>W2</w:t>
      </w:r>
      <w:r>
        <w:rPr>
          <w:rFonts w:hint="eastAsia"/>
        </w:rPr>
        <w:t>、</w:t>
      </w:r>
      <w:r>
        <w:rPr>
          <w:rFonts w:hint="eastAsia"/>
        </w:rPr>
        <w:t>W3</w:t>
      </w:r>
      <w:r>
        <w:rPr>
          <w:rFonts w:hint="eastAsia"/>
        </w:rPr>
        <w:t>，其中</w:t>
      </w:r>
      <w:r>
        <w:rPr>
          <w:rFonts w:hint="eastAsia"/>
        </w:rPr>
        <w:t>W1</w:t>
      </w:r>
      <w:r>
        <w:rPr>
          <w:rFonts w:hint="eastAsia"/>
        </w:rPr>
        <w:t>是偏置值。我们假设输入值为</w:t>
      </w:r>
      <w:r>
        <w:rPr>
          <w:rFonts w:hint="eastAsia"/>
        </w:rPr>
        <w:t>[</w:t>
      </w:r>
      <w:r>
        <w:t>35,67]</w:t>
      </w:r>
      <w:r>
        <w:rPr>
          <w:rFonts w:hint="eastAsia"/>
        </w:rPr>
        <w:t>，期望输出为</w:t>
      </w:r>
      <w:r>
        <w:rPr>
          <w:rFonts w:hint="eastAsia"/>
        </w:rPr>
        <w:t>[</w:t>
      </w:r>
      <w:r>
        <w:t>1,0]</w:t>
      </w:r>
      <w:r>
        <w:rPr>
          <w:rFonts w:hint="eastAsia"/>
        </w:rPr>
        <w:t>。那么隐藏神经元</w:t>
      </w:r>
      <w:r>
        <w:rPr>
          <w:rFonts w:hint="eastAsia"/>
        </w:rPr>
        <w:t>V</w:t>
      </w:r>
      <w:r>
        <w:rPr>
          <w:rFonts w:hint="eastAsia"/>
        </w:rPr>
        <w:t>的输出按照下式计算：</w:t>
      </w:r>
      <w:r w:rsidR="005E24FB">
        <w:br/>
      </w:r>
      <m:oMathPara>
        <m:oMath>
          <m:sSub>
            <m:sSubPr>
              <m:ctrlPr>
                <w:rPr>
                  <w:rFonts w:ascii="Cambria Math" w:hAnsi="Cambria Math"/>
                  <w:i/>
                </w:rPr>
              </m:ctrlPr>
            </m:sSubPr>
            <m:e>
              <m:r>
                <w:rPr>
                  <w:rFonts w:ascii="Cambria Math" w:hAnsi="Cambria Math"/>
                </w:rPr>
                <m:t>V</m:t>
              </m:r>
            </m:e>
            <m:sub>
              <m:r>
                <w:rPr>
                  <w:rFonts w:ascii="Cambria Math" w:hAnsi="Cambria Math"/>
                </w:rPr>
                <m:t>output</m:t>
              </m:r>
            </m:sub>
          </m:sSub>
          <m:r>
            <w:rPr>
              <w:rFonts w:ascii="Cambria Math" w:hAnsi="Cambria Math"/>
            </w:rPr>
            <m:t>=f(35*w2+67*w3+w1)</m:t>
          </m:r>
          <m:r>
            <m:rPr>
              <m:sty m:val="p"/>
            </m:rPr>
            <w:br/>
          </m:r>
        </m:oMath>
      </m:oMathPara>
      <w:r w:rsidR="00957059">
        <w:rPr>
          <w:rFonts w:hint="eastAsia"/>
        </w:rPr>
        <w:t>其中</w:t>
      </w:r>
      <w:r w:rsidR="00957059">
        <w:rPr>
          <w:rFonts w:hint="eastAsia"/>
        </w:rPr>
        <w:t>f</w:t>
      </w:r>
      <w:r w:rsidR="00957059">
        <w:rPr>
          <w:rFonts w:hint="eastAsia"/>
        </w:rPr>
        <w:t>是一个激活函数，如</w:t>
      </w:r>
      <w:r w:rsidR="00957059">
        <w:rPr>
          <w:rFonts w:hint="eastAsia"/>
        </w:rPr>
        <w:t>Sigmoid</w:t>
      </w:r>
      <w:r w:rsidR="00957059">
        <w:rPr>
          <w:rFonts w:hint="eastAsia"/>
        </w:rPr>
        <w:t>函数。利用同样的方法可以计算出另一个隐藏神经元的输出，隐藏层两个神经元的输出作为输出层的输入，我们可以计算出输出层输出的结果。假设输出层输出结果为</w:t>
      </w:r>
      <w:r w:rsidR="00957059">
        <w:t>[0.4,0.6]</w:t>
      </w:r>
      <w:r w:rsidR="00957059">
        <w:rPr>
          <w:rFonts w:hint="eastAsia"/>
        </w:rPr>
        <w:t>，由于初始权值参数是随机的，所以输出结果预期结果相差很大，因此输出为错误输出。</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957059" w14:paraId="6A31FCB1" w14:textId="77777777" w:rsidTr="00957059">
        <w:tc>
          <w:tcPr>
            <w:tcW w:w="9350" w:type="dxa"/>
          </w:tcPr>
          <w:p w14:paraId="3A9B12EE" w14:textId="1CC06B46" w:rsidR="00957059" w:rsidRDefault="00957059" w:rsidP="00957059">
            <w:pPr>
              <w:pStyle w:val="a7"/>
            </w:pPr>
            <w:r>
              <w:rPr>
                <w:noProof/>
              </w:rPr>
              <w:drawing>
                <wp:inline distT="0" distB="0" distL="0" distR="0" wp14:anchorId="1CE0118E" wp14:editId="5B0E461B">
                  <wp:extent cx="5943600" cy="1724963"/>
                  <wp:effectExtent l="0" t="0" r="0" b="8890"/>
                  <wp:docPr id="20" name="图片 20" descr="Screen Shot 2016-08-09 at 11.52.5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creen Shot 2016-08-09 at 11.52.57 PM.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1724963"/>
                          </a:xfrm>
                          <a:prstGeom prst="rect">
                            <a:avLst/>
                          </a:prstGeom>
                          <a:noFill/>
                          <a:ln>
                            <a:noFill/>
                          </a:ln>
                        </pic:spPr>
                      </pic:pic>
                    </a:graphicData>
                  </a:graphic>
                </wp:inline>
              </w:drawing>
            </w:r>
          </w:p>
        </w:tc>
      </w:tr>
      <w:tr w:rsidR="00957059" w14:paraId="1D806C07" w14:textId="77777777" w:rsidTr="00957059">
        <w:tc>
          <w:tcPr>
            <w:tcW w:w="9350" w:type="dxa"/>
          </w:tcPr>
          <w:p w14:paraId="1AB7F00A" w14:textId="6C92EFBE" w:rsidR="00957059" w:rsidRDefault="00957059" w:rsidP="00957059">
            <w:pPr>
              <w:pStyle w:val="a5"/>
            </w:pPr>
            <w:r>
              <w:rPr>
                <w:rFonts w:hint="eastAsia"/>
              </w:rPr>
              <w:t>图</w:t>
            </w:r>
            <w:r>
              <w:rPr>
                <w:rFonts w:hint="eastAsia"/>
              </w:rPr>
              <w:t>5</w:t>
            </w:r>
            <w:r>
              <w:rPr>
                <w:rFonts w:hint="eastAsia"/>
              </w:rPr>
              <w:t>：前向传播</w:t>
            </w:r>
          </w:p>
        </w:tc>
      </w:tr>
    </w:tbl>
    <w:p w14:paraId="4235D9BA" w14:textId="6D5C0A9A" w:rsidR="009842C9" w:rsidRDefault="009842C9" w:rsidP="00E65D66">
      <w:pPr>
        <w:pStyle w:val="31"/>
      </w:pPr>
      <w:bookmarkStart w:id="21" w:name="_Toc514699748"/>
      <w:r>
        <w:rPr>
          <w:rFonts w:hint="eastAsia"/>
        </w:rPr>
        <w:t>反向传播</w:t>
      </w:r>
      <w:bookmarkEnd w:id="21"/>
    </w:p>
    <w:p w14:paraId="7ECC9048" w14:textId="78B3A65A" w:rsidR="001C3F6D" w:rsidRDefault="00110B50" w:rsidP="001A7D0C">
      <w:pPr>
        <w:ind w:firstLine="480"/>
        <w:rPr>
          <w:rFonts w:asciiTheme="minorEastAsia" w:eastAsiaTheme="minorEastAsia" w:hAnsiTheme="minorEastAsia"/>
        </w:rPr>
      </w:pPr>
      <w:r w:rsidRPr="00110B50">
        <w:rPr>
          <w:rFonts w:hint="eastAsia"/>
        </w:rPr>
        <w:t>令</w:t>
      </w:r>
      <m:oMath>
        <m:sSub>
          <m:sSubPr>
            <m:ctrlPr>
              <w:rPr>
                <w:rFonts w:ascii="Cambria Math" w:hAnsi="Cambria Math"/>
                <w:i/>
              </w:rPr>
            </m:ctrlPr>
          </m:sSubPr>
          <m:e>
            <m:r>
              <w:rPr>
                <w:rFonts w:ascii="Cambria Math" w:hAnsi="Cambria Math"/>
              </w:rPr>
              <m:t>w</m:t>
            </m:r>
          </m:e>
          <m:sub>
            <m:r>
              <w:rPr>
                <w:rFonts w:ascii="Cambria Math" w:hAnsi="Cambria Math"/>
              </w:rPr>
              <m:t>ij</m:t>
            </m:r>
          </m:sub>
        </m:sSub>
      </m:oMath>
      <w:r w:rsidRPr="00110B50">
        <w:rPr>
          <w:rFonts w:hint="eastAsia"/>
        </w:rPr>
        <w:t>表示从神经元</w:t>
      </w:r>
      <w:r w:rsidRPr="00110B50">
        <w:rPr>
          <w:rFonts w:hint="eastAsia"/>
        </w:rPr>
        <w:t>j</w:t>
      </w:r>
      <w:r w:rsidRPr="00110B50">
        <w:rPr>
          <w:rFonts w:hint="eastAsia"/>
        </w:rPr>
        <w:t>到神经元</w:t>
      </w:r>
      <w:r w:rsidRPr="00110B50">
        <w:rPr>
          <w:rFonts w:hint="eastAsia"/>
        </w:rPr>
        <w:t>i</w:t>
      </w:r>
      <w:r w:rsidRPr="00110B50">
        <w:rPr>
          <w:rFonts w:hint="eastAsia"/>
        </w:rPr>
        <w:t>权重，</w:t>
      </w:r>
      <w:r w:rsidR="00177CBA">
        <w:rPr>
          <w:rFonts w:hint="eastAsia"/>
        </w:rPr>
        <w:t>令</w:t>
      </w:r>
      <w:r w:rsidR="00177CBA">
        <w:rPr>
          <w:rFonts w:hint="eastAsia"/>
        </w:rPr>
        <w:t>E</w:t>
      </w:r>
      <w:r w:rsidR="00177CBA">
        <w:rPr>
          <w:rFonts w:hint="eastAsia"/>
        </w:rPr>
        <w:t>表示</w:t>
      </w:r>
      <w:r w:rsidRPr="00110B50">
        <w:rPr>
          <w:rFonts w:hint="eastAsia"/>
        </w:rPr>
        <w:t>一个随权重</w:t>
      </w:r>
      <w:r w:rsidR="00177CBA">
        <w:rPr>
          <w:rFonts w:hint="eastAsia"/>
        </w:rPr>
        <w:t>变化</w:t>
      </w:r>
      <w:r w:rsidRPr="00110B50">
        <w:rPr>
          <w:rFonts w:hint="eastAsia"/>
        </w:rPr>
        <w:t>而变化的任意错误度量。</w:t>
      </w:r>
      <w:r w:rsidR="00177CBA">
        <w:rPr>
          <w:rFonts w:hint="eastAsia"/>
        </w:rPr>
        <w:t>把</w:t>
      </w:r>
      <w:r w:rsidRPr="00110B50">
        <w:rPr>
          <w:rFonts w:hint="eastAsia"/>
        </w:rPr>
        <w:t>偏差参数</w:t>
      </w:r>
      <w:r w:rsidR="00177CBA">
        <w:rPr>
          <w:rFonts w:hint="eastAsia"/>
        </w:rPr>
        <w:t>看做</w:t>
      </w:r>
      <w:r w:rsidRPr="00110B50">
        <w:rPr>
          <w:rFonts w:hint="eastAsia"/>
        </w:rPr>
        <w:t>是来自</w:t>
      </w:r>
      <w:r w:rsidR="00177CBA">
        <w:rPr>
          <w:rFonts w:hint="eastAsia"/>
        </w:rPr>
        <w:t>外界</w:t>
      </w:r>
      <w:r w:rsidRPr="00110B50">
        <w:rPr>
          <w:rFonts w:hint="eastAsia"/>
        </w:rPr>
        <w:t>额外的恒定输入的权重。在每次迭代中，</w:t>
      </w:r>
      <w:r w:rsidR="00177CBA">
        <w:rPr>
          <w:rFonts w:hint="eastAsia"/>
        </w:rPr>
        <w:t>权重按照以下方式进行修改调整：</w:t>
      </w:r>
      <w:r w:rsidR="005E24FB">
        <w:br/>
      </w:r>
      <m:oMathPara>
        <m:oMath>
          <m:sSubSup>
            <m:sSubSupPr>
              <m:ctrlPr>
                <w:rPr>
                  <w:rFonts w:ascii="Cambria Math" w:hAnsi="Cambria Math"/>
                  <w:i/>
                </w:rPr>
              </m:ctrlPr>
            </m:sSubSupPr>
            <m:e>
              <m:r>
                <w:rPr>
                  <w:rFonts w:ascii="Cambria Math" w:hAnsi="Cambria Math"/>
                </w:rPr>
                <m:t>w</m:t>
              </m:r>
            </m:e>
            <m:sub>
              <m:r>
                <w:rPr>
                  <w:rFonts w:ascii="Cambria Math" w:hAnsi="Cambria Math"/>
                </w:rPr>
                <m:t>ij</m:t>
              </m:r>
            </m:sub>
            <m:sup>
              <m:d>
                <m:dPr>
                  <m:ctrlPr>
                    <w:rPr>
                      <w:rFonts w:ascii="Cambria Math" w:hAnsi="Cambria Math"/>
                      <w:i/>
                    </w:rPr>
                  </m:ctrlPr>
                </m:dPr>
                <m:e>
                  <m:r>
                    <w:rPr>
                      <w:rFonts w:ascii="Cambria Math" w:hAnsi="Cambria Math"/>
                    </w:rPr>
                    <m:t>t+1</m:t>
                  </m:r>
                </m:e>
              </m:d>
            </m:sup>
          </m:sSubSup>
          <m:r>
            <m:rPr>
              <m:sty m:val="p"/>
            </m:rPr>
            <w:rPr>
              <w:rFonts w:ascii="Cambria Math" w:hAnsi="Cambria Math"/>
            </w:rPr>
            <m:t xml:space="preserve"> = </m:t>
          </m:r>
          <m:sSubSup>
            <m:sSubSupPr>
              <m:ctrlPr>
                <w:rPr>
                  <w:rFonts w:ascii="Cambria Math" w:hAnsi="Cambria Math"/>
                  <w:i/>
                </w:rPr>
              </m:ctrlPr>
            </m:sSubSupPr>
            <m:e>
              <m:r>
                <w:rPr>
                  <w:rFonts w:ascii="Cambria Math" w:hAnsi="Cambria Math"/>
                </w:rPr>
                <m:t>w</m:t>
              </m:r>
            </m:e>
            <m:sub>
              <m:r>
                <w:rPr>
                  <w:rFonts w:ascii="Cambria Math" w:hAnsi="Cambria Math"/>
                </w:rPr>
                <m:t>ij</m:t>
              </m:r>
            </m:sub>
            <m:sup>
              <m:d>
                <m:dPr>
                  <m:ctrlPr>
                    <w:rPr>
                      <w:rFonts w:ascii="Cambria Math" w:hAnsi="Cambria Math"/>
                      <w:i/>
                    </w:rPr>
                  </m:ctrlPr>
                </m:dPr>
                <m:e>
                  <m:r>
                    <w:rPr>
                      <w:rFonts w:ascii="Cambria Math" w:hAnsi="Cambria Math"/>
                    </w:rPr>
                    <m:t>t</m:t>
                  </m:r>
                </m:e>
              </m:d>
            </m:sup>
          </m:sSubSup>
          <m:r>
            <w:rPr>
              <w:rFonts w:ascii="Cambria Math" w:hAnsi="Cambria Math" w:hint="eastAsia"/>
            </w:rPr>
            <m:t>+</m:t>
          </m:r>
          <m:r>
            <w:rPr>
              <w:rFonts w:ascii="Cambria Math" w:hAnsi="Cambria Math"/>
            </w:rPr>
            <m:t xml:space="preserve"> △</m:t>
          </m:r>
          <m:sSubSup>
            <m:sSubSupPr>
              <m:ctrlPr>
                <w:rPr>
                  <w:rFonts w:ascii="Cambria Math" w:hAnsi="Cambria Math"/>
                  <w:i/>
                </w:rPr>
              </m:ctrlPr>
            </m:sSubSupPr>
            <m:e>
              <m:r>
                <w:rPr>
                  <w:rFonts w:ascii="Cambria Math" w:hAnsi="Cambria Math"/>
                </w:rPr>
                <m:t>w</m:t>
              </m:r>
            </m:e>
            <m:sub>
              <m:r>
                <w:rPr>
                  <w:rFonts w:ascii="Cambria Math" w:hAnsi="Cambria Math"/>
                </w:rPr>
                <m:t>ij</m:t>
              </m:r>
            </m:sub>
            <m:sup>
              <m:d>
                <m:dPr>
                  <m:ctrlPr>
                    <w:rPr>
                      <w:rFonts w:ascii="Cambria Math" w:hAnsi="Cambria Math"/>
                      <w:i/>
                    </w:rPr>
                  </m:ctrlPr>
                </m:dPr>
                <m:e>
                  <m:r>
                    <w:rPr>
                      <w:rFonts w:ascii="Cambria Math" w:hAnsi="Cambria Math"/>
                    </w:rPr>
                    <m:t>t</m:t>
                  </m:r>
                </m:e>
              </m:d>
            </m:sup>
          </m:sSubSup>
          <m:r>
            <m:rPr>
              <m:sty m:val="p"/>
            </m:rPr>
            <w:rPr>
              <w:rFonts w:asciiTheme="minorEastAsia" w:eastAsiaTheme="minorEastAsia" w:hAnsiTheme="minorEastAsia"/>
            </w:rPr>
            <w:br/>
          </m:r>
        </m:oMath>
      </m:oMathPara>
      <w:r w:rsidR="001C3F6D">
        <w:rPr>
          <w:rFonts w:asciiTheme="minorEastAsia" w:eastAsiaTheme="minorEastAsia" w:hAnsiTheme="minorEastAsia" w:hint="eastAsia"/>
        </w:rPr>
        <w:t>其中上标</w:t>
      </w:r>
      <m:oMath>
        <m:d>
          <m:dPr>
            <m:ctrlPr>
              <w:rPr>
                <w:rFonts w:ascii="Cambria Math" w:hAnsi="Cambria Math"/>
                <w:i/>
              </w:rPr>
            </m:ctrlPr>
          </m:dPr>
          <m:e>
            <m:r>
              <w:rPr>
                <w:rFonts w:ascii="Cambria Math" w:hAnsi="Cambria Math"/>
              </w:rPr>
              <m:t>t</m:t>
            </m:r>
          </m:e>
        </m:d>
      </m:oMath>
      <w:r w:rsidR="001C3F6D">
        <w:rPr>
          <w:rFonts w:asciiTheme="minorEastAsia" w:eastAsiaTheme="minorEastAsia" w:hAnsiTheme="minorEastAsia" w:hint="eastAsia"/>
        </w:rPr>
        <w:t>、</w:t>
      </w:r>
      <m:oMath>
        <m:d>
          <m:dPr>
            <m:ctrlPr>
              <w:rPr>
                <w:rFonts w:ascii="Cambria Math" w:hAnsi="Cambria Math"/>
                <w:i/>
              </w:rPr>
            </m:ctrlPr>
          </m:dPr>
          <m:e>
            <m:r>
              <w:rPr>
                <w:rFonts w:ascii="Cambria Math" w:hAnsi="Cambria Math"/>
              </w:rPr>
              <m:t>t</m:t>
            </m:r>
            <m:r>
              <w:rPr>
                <w:rFonts w:ascii="Cambria Math" w:hAnsi="Cambria Math" w:hint="eastAsia"/>
              </w:rPr>
              <m:t>+</m:t>
            </m:r>
            <m:r>
              <w:rPr>
                <w:rFonts w:ascii="Cambria Math" w:hAnsi="Cambria Math"/>
              </w:rPr>
              <m:t>1</m:t>
            </m:r>
          </m:e>
        </m:d>
      </m:oMath>
      <w:r w:rsidR="001C3F6D">
        <w:rPr>
          <w:rFonts w:asciiTheme="minorEastAsia" w:eastAsiaTheme="minorEastAsia" w:hAnsiTheme="minorEastAsia" w:hint="eastAsia"/>
        </w:rPr>
        <w:t>表示学习迭代的代数，</w:t>
      </w:r>
      <m:oMath>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ij</m:t>
                </m:r>
              </m:sub>
            </m:sSub>
          </m:e>
          <m:sup>
            <m:d>
              <m:dPr>
                <m:ctrlPr>
                  <w:rPr>
                    <w:rFonts w:ascii="Cambria Math" w:hAnsi="Cambria Math"/>
                    <w:i/>
                  </w:rPr>
                </m:ctrlPr>
              </m:dPr>
              <m:e>
                <m:r>
                  <w:rPr>
                    <w:rFonts w:ascii="Cambria Math" w:hAnsi="Cambria Math"/>
                  </w:rPr>
                  <m:t>t</m:t>
                </m:r>
              </m:e>
            </m:d>
          </m:sup>
        </m:sSup>
      </m:oMath>
      <w:r w:rsidR="001C3F6D">
        <w:rPr>
          <w:rFonts w:asciiTheme="minorEastAsia" w:eastAsiaTheme="minorEastAsia" w:hAnsiTheme="minorEastAsia" w:hint="eastAsia"/>
        </w:rPr>
        <w:t>为调整的大小。</w:t>
      </w:r>
    </w:p>
    <w:p w14:paraId="4EC0FE92" w14:textId="582ACA8D" w:rsidR="00E0538D" w:rsidRDefault="001C3F6D" w:rsidP="00E0538D">
      <w:pPr>
        <w:ind w:firstLine="480"/>
      </w:pPr>
      <w:r>
        <w:rPr>
          <w:rFonts w:hint="eastAsia"/>
        </w:rPr>
        <w:t>学习算法会在满足某个条件是终止，列如迭代次数</w:t>
      </w:r>
      <w:r>
        <w:rPr>
          <w:rFonts w:hint="eastAsia"/>
        </w:rPr>
        <w:t>t</w:t>
      </w:r>
      <w:r>
        <w:rPr>
          <w:rFonts w:hint="eastAsia"/>
        </w:rPr>
        <w:t>超出预定值或者</w:t>
      </w:r>
      <w:r>
        <w:rPr>
          <w:rFonts w:hint="eastAsia"/>
        </w:rPr>
        <w:t>E</w:t>
      </w:r>
      <w:r>
        <w:rPr>
          <w:rFonts w:hint="eastAsia"/>
        </w:rPr>
        <w:t>小于预定值。迭代中每次权重更新的方向</w:t>
      </w:r>
      <w:r w:rsidR="001A7D0C">
        <w:rPr>
          <w:rFonts w:hint="eastAsia"/>
        </w:rPr>
        <w:t>是有偏导数</w:t>
      </w:r>
      <m:oMath>
        <m:r>
          <m:rPr>
            <m:sty m:val="p"/>
          </m:rPr>
          <w:rPr>
            <w:rFonts w:ascii="Cambria Math" w:hAnsi="Cambria Math"/>
          </w:rPr>
          <m:t>∂</m:t>
        </m:r>
        <m:r>
          <w:rPr>
            <w:rFonts w:ascii="Cambria Math" w:hAnsi="Cambria Math"/>
          </w:rPr>
          <m:t>E∕∂</m:t>
        </m:r>
        <m:sSub>
          <m:sSubPr>
            <m:ctrlPr>
              <w:rPr>
                <w:rFonts w:ascii="Cambria Math" w:hAnsi="Cambria Math"/>
                <w:i/>
              </w:rPr>
            </m:ctrlPr>
          </m:sSubPr>
          <m:e>
            <m:r>
              <w:rPr>
                <w:rFonts w:ascii="Cambria Math" w:hAnsi="Cambria Math"/>
              </w:rPr>
              <m:t>w</m:t>
            </m:r>
          </m:e>
          <m:sub>
            <m:r>
              <w:rPr>
                <w:rFonts w:ascii="Cambria Math" w:hAnsi="Cambria Math"/>
              </w:rPr>
              <m:t>ij</m:t>
            </m:r>
          </m:sub>
        </m:sSub>
      </m:oMath>
      <w:r w:rsidR="001A7D0C">
        <w:rPr>
          <w:rFonts w:hint="eastAsia"/>
        </w:rPr>
        <w:t>正负符号决定的。权重</w:t>
      </w:r>
      <m:oMath>
        <m:sSub>
          <m:sSubPr>
            <m:ctrlPr>
              <w:rPr>
                <w:rFonts w:ascii="Cambria Math" w:hAnsi="Cambria Math"/>
                <w:i/>
              </w:rPr>
            </m:ctrlPr>
          </m:sSubPr>
          <m:e>
            <m:r>
              <w:rPr>
                <w:rFonts w:ascii="Cambria Math" w:hAnsi="Cambria Math"/>
              </w:rPr>
              <m:t>w</m:t>
            </m:r>
          </m:e>
          <m:sub>
            <m:r>
              <w:rPr>
                <w:rFonts w:ascii="Cambria Math" w:hAnsi="Cambria Math"/>
              </w:rPr>
              <m:t>ij</m:t>
            </m:r>
          </m:sub>
        </m:sSub>
      </m:oMath>
      <w:r w:rsidR="001A7D0C">
        <w:rPr>
          <w:rFonts w:hint="eastAsia"/>
        </w:rPr>
        <w:t>每次更新的步长大小</w:t>
      </w:r>
      <m:oMath>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ij</m:t>
            </m:r>
          </m:sub>
          <m:sup>
            <m:d>
              <m:dPr>
                <m:ctrlPr>
                  <w:rPr>
                    <w:rFonts w:ascii="Cambria Math" w:hAnsi="Cambria Math"/>
                    <w:i/>
                  </w:rPr>
                </m:ctrlPr>
              </m:dPr>
              <m:e>
                <m:r>
                  <w:rPr>
                    <w:rFonts w:ascii="Cambria Math" w:hAnsi="Cambria Math"/>
                  </w:rPr>
                  <m:t>t</m:t>
                </m:r>
              </m:e>
            </m:d>
          </m:sup>
        </m:sSubSup>
      </m:oMath>
      <w:r w:rsidR="001A7D0C" w:rsidRPr="001A7D0C">
        <w:rPr>
          <w:rFonts w:hint="eastAsia"/>
        </w:rPr>
        <w:t>，</w:t>
      </w:r>
      <w:r w:rsidR="001A7D0C">
        <w:rPr>
          <w:rFonts w:hint="eastAsia"/>
        </w:rPr>
        <w:t>分别</w:t>
      </w:r>
      <w:r w:rsidR="001A7D0C" w:rsidRPr="001A7D0C">
        <w:rPr>
          <w:rFonts w:hint="eastAsia"/>
        </w:rPr>
        <w:t>针对每个权重进行</w:t>
      </w:r>
      <w:r w:rsidR="001A7D0C">
        <w:rPr>
          <w:rFonts w:hint="eastAsia"/>
        </w:rPr>
        <w:t>单独的</w:t>
      </w:r>
      <w:r w:rsidR="001A7D0C" w:rsidRPr="001A7D0C">
        <w:rPr>
          <w:rFonts w:hint="eastAsia"/>
        </w:rPr>
        <w:t>调整。则步长计算</w:t>
      </w:r>
      <w:r w:rsidR="001A7D0C">
        <w:rPr>
          <w:rFonts w:hint="eastAsia"/>
        </w:rPr>
        <w:t>公式</w:t>
      </w:r>
      <w:r w:rsidR="001A7D0C" w:rsidRPr="001A7D0C">
        <w:rPr>
          <w:rFonts w:hint="eastAsia"/>
        </w:rPr>
        <w:t>为</w:t>
      </w:r>
      <w:r w:rsidR="001A7D0C">
        <w:rPr>
          <w:rFonts w:hint="eastAsia"/>
        </w:rPr>
        <w:t>：</w:t>
      </w:r>
      <w:r w:rsidR="005E24FB">
        <w:br/>
      </w:r>
      <m:oMathPara>
        <m:oMath>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ij</m:t>
              </m:r>
            </m:sub>
            <m:sup>
              <m:d>
                <m:dPr>
                  <m:ctrlPr>
                    <w:rPr>
                      <w:rFonts w:ascii="Cambria Math" w:hAnsi="Cambria Math"/>
                      <w:i/>
                    </w:rPr>
                  </m:ctrlPr>
                </m:dPr>
                <m:e>
                  <m:r>
                    <w:rPr>
                      <w:rFonts w:ascii="Cambria Math" w:hAnsi="Cambria Math"/>
                    </w:rPr>
                    <m:t>t</m:t>
                  </m:r>
                </m:e>
              </m:d>
            </m:sup>
          </m:sSubSup>
          <m:r>
            <w:rPr>
              <w:rFonts w:ascii="Cambria Math" w:hAnsi="Cambria Math"/>
            </w:rPr>
            <m:t xml:space="preserve"> = -</m:t>
          </m:r>
          <m:r>
            <m:rPr>
              <m:sty m:val="p"/>
            </m:rPr>
            <w:rPr>
              <w:rFonts w:ascii="Cambria Math" w:hAnsi="Cambria Math"/>
            </w:rPr>
            <m:t>sign</m:t>
          </m:r>
          <m:d>
            <m:dPr>
              <m:ctrlPr>
                <w:rPr>
                  <w:rFonts w:ascii="Cambria Math" w:hAnsi="Cambria Math"/>
                </w:rPr>
              </m:ctrlPr>
            </m:dPr>
            <m:e>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(t)</m:t>
                      </m:r>
                    </m:sup>
                  </m:sSup>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ij</m:t>
                      </m:r>
                    </m:sub>
                  </m:sSub>
                </m:den>
              </m:f>
            </m:e>
          </m:d>
          <m:sSubSup>
            <m:sSubSupPr>
              <m:ctrlPr>
                <w:rPr>
                  <w:rFonts w:ascii="Cambria Math" w:hAnsi="Cambria Math"/>
                </w:rPr>
              </m:ctrlPr>
            </m:sSubSupPr>
            <m:e>
              <m:r>
                <m:rPr>
                  <m:sty m:val="p"/>
                </m:rPr>
                <w:rPr>
                  <w:rFonts w:ascii="Cambria Math" w:hAnsi="Cambria Math"/>
                </w:rPr>
                <m:t>∆</m:t>
              </m:r>
            </m:e>
            <m:sub>
              <m:r>
                <w:rPr>
                  <w:rFonts w:ascii="Cambria Math" w:hAnsi="Cambria Math"/>
                </w:rPr>
                <m:t>ij</m:t>
              </m:r>
            </m:sub>
            <m:sup>
              <m:r>
                <w:rPr>
                  <w:rFonts w:ascii="Cambria Math" w:hAnsi="Cambria Math"/>
                </w:rPr>
                <m:t>(t)</m:t>
              </m:r>
            </m:sup>
          </m:sSubSup>
          <m:r>
            <m:rPr>
              <m:sty m:val="p"/>
            </m:rPr>
            <w:br/>
          </m:r>
        </m:oMath>
      </m:oMathPara>
      <w:r w:rsidR="00E0538D">
        <w:rPr>
          <w:rFonts w:hint="eastAsia"/>
        </w:rPr>
        <w:t>其中</w:t>
      </w:r>
      <m:oMath>
        <m:r>
          <m:rPr>
            <m:sty m:val="p"/>
          </m:rPr>
          <w:rPr>
            <w:rFonts w:ascii="Cambria Math" w:hAnsi="Cambria Math"/>
          </w:rPr>
          <m:t>sign</m:t>
        </m:r>
        <m:d>
          <m:dPr>
            <m:ctrlPr>
              <w:rPr>
                <w:rFonts w:ascii="Cambria Math" w:hAnsi="Cambria Math"/>
              </w:rPr>
            </m:ctrlPr>
          </m:dPr>
          <m:e>
            <m:r>
              <w:rPr>
                <w:rFonts w:ascii="Cambria Math" w:hAnsi="Cambria Math"/>
              </w:rPr>
              <m:t>.</m:t>
            </m:r>
          </m:e>
        </m:d>
      </m:oMath>
      <w:r w:rsidR="00E0538D">
        <w:rPr>
          <w:rFonts w:hint="eastAsia"/>
        </w:rPr>
        <w:t>是符号函数，当参数为正数时返回</w:t>
      </w:r>
      <m:oMath>
        <m:r>
          <m:rPr>
            <m:sty m:val="p"/>
          </m:rPr>
          <w:rPr>
            <w:rFonts w:ascii="Cambria Math" w:hAnsi="Cambria Math"/>
          </w:rPr>
          <m:t>+1</m:t>
        </m:r>
      </m:oMath>
      <w:r w:rsidR="00E0538D">
        <w:rPr>
          <w:rFonts w:hint="eastAsia"/>
        </w:rPr>
        <w:t>，反之如果参数为负数则返回</w:t>
      </w:r>
      <m:oMath>
        <m:r>
          <m:rPr>
            <m:sty m:val="p"/>
          </m:rPr>
          <w:rPr>
            <w:rFonts w:ascii="微软雅黑" w:eastAsia="微软雅黑" w:hAnsi="微软雅黑" w:cs="微软雅黑" w:hint="eastAsia"/>
          </w:rPr>
          <m:t>-</m:t>
        </m:r>
        <m:r>
          <m:rPr>
            <m:sty m:val="p"/>
          </m:rPr>
          <w:rPr>
            <w:rFonts w:ascii="Cambria Math" w:hAnsi="Cambria Math"/>
          </w:rPr>
          <m:t>1</m:t>
        </m:r>
      </m:oMath>
      <w:r w:rsidR="00E0538D">
        <w:rPr>
          <w:rFonts w:hint="eastAsia"/>
        </w:rPr>
        <w:t>，当参数等于</w:t>
      </w:r>
      <w:r w:rsidR="00E0538D">
        <w:rPr>
          <w:rFonts w:hint="eastAsia"/>
        </w:rPr>
        <w:t>0</w:t>
      </w:r>
      <w:r w:rsidR="00E0538D">
        <w:rPr>
          <w:rFonts w:hint="eastAsia"/>
        </w:rPr>
        <w:t>是返回</w:t>
      </w:r>
      <w:r w:rsidR="00E0538D">
        <w:rPr>
          <w:rFonts w:hint="eastAsia"/>
        </w:rPr>
        <w:t>0</w:t>
      </w:r>
      <w:r w:rsidR="00E0538D">
        <w:rPr>
          <w:rFonts w:hint="eastAsia"/>
        </w:rPr>
        <w:t>。</w:t>
      </w:r>
      <w:r w:rsidR="00F53FC1">
        <w:rPr>
          <w:rFonts w:hint="eastAsia"/>
        </w:rPr>
        <w:t>对于所有的</w:t>
      </w:r>
      <m:oMath>
        <m:sSubSup>
          <m:sSubSupPr>
            <m:ctrlPr>
              <w:rPr>
                <w:rFonts w:ascii="Cambria Math" w:hAnsi="Cambria Math"/>
              </w:rPr>
            </m:ctrlPr>
          </m:sSubSupPr>
          <m:e>
            <m:r>
              <m:rPr>
                <m:sty m:val="p"/>
              </m:rPr>
              <w:rPr>
                <w:rFonts w:ascii="Cambria Math" w:hAnsi="Cambria Math"/>
              </w:rPr>
              <m:t>∆</m:t>
            </m:r>
          </m:e>
          <m:sub>
            <m:r>
              <w:rPr>
                <w:rFonts w:ascii="Cambria Math" w:hAnsi="Cambria Math"/>
              </w:rPr>
              <m:t>ij</m:t>
            </m:r>
          </m:sub>
          <m:sup>
            <m:r>
              <w:rPr>
                <w:rFonts w:ascii="Cambria Math" w:hAnsi="Cambria Math"/>
              </w:rPr>
              <m:t>(t)</m:t>
            </m:r>
          </m:sup>
        </m:sSubSup>
      </m:oMath>
      <w:r w:rsidR="00F53FC1">
        <w:rPr>
          <w:rFonts w:hint="eastAsia"/>
        </w:rPr>
        <w:t>，都初始化为</w:t>
      </w:r>
      <m:oMath>
        <m:sSub>
          <m:sSubPr>
            <m:ctrlPr>
              <w:rPr>
                <w:rFonts w:ascii="Cambria Math" w:hAnsi="Cambria Math"/>
              </w:rPr>
            </m:ctrlPr>
          </m:sSubPr>
          <m:e>
            <m:r>
              <w:rPr>
                <w:rFonts w:ascii="Cambria Math" w:hAnsi="Cambria Math"/>
              </w:rPr>
              <m:t>∆</m:t>
            </m:r>
          </m:e>
          <m:sub>
            <m:r>
              <w:rPr>
                <w:rFonts w:ascii="Cambria Math" w:hAnsi="Cambria Math"/>
              </w:rPr>
              <m:t>0</m:t>
            </m:r>
          </m:sub>
        </m:sSub>
      </m:oMath>
      <w:r w:rsidR="00F53FC1">
        <w:rPr>
          <w:rFonts w:hint="eastAsia"/>
        </w:rPr>
        <w:t>。</w:t>
      </w:r>
      <w:r w:rsidR="00F53FC1">
        <w:rPr>
          <w:rFonts w:hint="eastAsia"/>
        </w:rPr>
        <w:t>Rprop</w:t>
      </w:r>
      <w:r w:rsidR="00F53FC1">
        <w:rPr>
          <w:rFonts w:hint="eastAsia"/>
        </w:rPr>
        <w:t>算法每次迭代更新都可以分为两个部分，第一部分是调整步长的大小，第二部分为更新权重。</w:t>
      </w:r>
    </w:p>
    <w:p w14:paraId="3D331A2A" w14:textId="43AA6AA2" w:rsidR="001C6FE0" w:rsidRDefault="00F53FC1" w:rsidP="00E0538D">
      <w:pPr>
        <w:ind w:firstLine="480"/>
      </w:pPr>
      <w:r>
        <w:rPr>
          <w:rFonts w:hint="eastAsia"/>
        </w:rPr>
        <w:t>首先介绍第一部分，调整步长的大小。对于每个权重</w:t>
      </w:r>
      <m:oMath>
        <m:sSub>
          <m:sSubPr>
            <m:ctrlPr>
              <w:rPr>
                <w:rFonts w:ascii="Cambria Math" w:hAnsi="Cambria Math"/>
                <w:i/>
              </w:rPr>
            </m:ctrlPr>
          </m:sSubPr>
          <m:e>
            <m:r>
              <w:rPr>
                <w:rFonts w:ascii="Cambria Math" w:hAnsi="Cambria Math"/>
              </w:rPr>
              <m:t>w</m:t>
            </m:r>
          </m:e>
          <m:sub>
            <m:r>
              <w:rPr>
                <w:rFonts w:ascii="Cambria Math" w:hAnsi="Cambria Math"/>
              </w:rPr>
              <m:t>ij</m:t>
            </m:r>
          </m:sub>
        </m:sSub>
      </m:oMath>
      <w:r>
        <w:rPr>
          <w:rFonts w:hint="eastAsia"/>
        </w:rPr>
        <w:t>多有一个单独的调整步长，</w:t>
      </w:r>
      <w:r w:rsidR="0030152C">
        <w:rPr>
          <w:rFonts w:hint="eastAsia"/>
        </w:rPr>
        <w:t>步长的大小可以有下式计算得到：</w:t>
      </w:r>
      <w:r w:rsidR="005E24FB">
        <w:br/>
      </w:r>
      <m:oMathPara>
        <m:oMath>
          <m:d>
            <m:dPr>
              <m:begChr m:val="{"/>
              <m:endChr m:val=""/>
              <m:ctrlPr>
                <w:rPr>
                  <w:rFonts w:ascii="Cambria Math" w:hAnsi="Cambria Math"/>
                </w:rPr>
              </m:ctrlPr>
            </m:dPr>
            <m:e>
              <m:m>
                <m:mPr>
                  <m:mcs>
                    <m:mc>
                      <m:mcPr>
                        <m:count m:val="1"/>
                        <m:mcJc m:val="center"/>
                      </m:mcPr>
                    </m:mc>
                  </m:mcs>
                  <m:ctrlPr>
                    <w:rPr>
                      <w:rFonts w:ascii="Cambria Math" w:hAnsi="Cambria Math"/>
                      <w:i/>
                    </w:rPr>
                  </m:ctrlPr>
                </m:mPr>
                <m:mr>
                  <m:e>
                    <m:r>
                      <w:rPr>
                        <w:rFonts w:ascii="Cambria Math" w:hAnsi="Cambria Math"/>
                      </w:rPr>
                      <m:t xml:space="preserve">if      </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E</m:t>
                            </m:r>
                          </m:e>
                          <m:sup>
                            <m:d>
                              <m:dPr>
                                <m:ctrlPr>
                                  <w:rPr>
                                    <w:rFonts w:ascii="Cambria Math" w:hAnsi="Cambria Math"/>
                                    <w:i/>
                                  </w:rPr>
                                </m:ctrlPr>
                              </m:dPr>
                              <m:e>
                                <m:r>
                                  <w:rPr>
                                    <w:rFonts w:ascii="Cambria Math" w:hAnsi="Cambria Math"/>
                                  </w:rPr>
                                  <m:t>t-1</m:t>
                                </m:r>
                              </m:e>
                            </m:d>
                          </m:sup>
                        </m:sSup>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ij</m:t>
                            </m:r>
                          </m:sub>
                        </m:sSub>
                      </m:den>
                    </m:f>
                    <m:r>
                      <w:rPr>
                        <w:rFonts w:ascii="Cambria Math" w:hAnsi="Cambria Math"/>
                      </w:rPr>
                      <m:t xml:space="preserve"> * </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E</m:t>
                            </m:r>
                          </m:e>
                          <m:sup>
                            <m:d>
                              <m:dPr>
                                <m:ctrlPr>
                                  <w:rPr>
                                    <w:rFonts w:ascii="Cambria Math" w:hAnsi="Cambria Math"/>
                                    <w:i/>
                                  </w:rPr>
                                </m:ctrlPr>
                              </m:dPr>
                              <m:e>
                                <m:r>
                                  <w:rPr>
                                    <w:rFonts w:ascii="Cambria Math" w:hAnsi="Cambria Math"/>
                                  </w:rPr>
                                  <m:t>t</m:t>
                                </m:r>
                              </m:e>
                            </m:d>
                          </m:sup>
                        </m:sSup>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ij</m:t>
                            </m:r>
                          </m:sub>
                        </m:sSub>
                      </m:den>
                    </m:f>
                    <m:r>
                      <w:rPr>
                        <w:rFonts w:ascii="Cambria Math" w:hAnsi="Cambria Math"/>
                      </w:rPr>
                      <m:t xml:space="preserve"> &gt; 0      then </m:t>
                    </m:r>
                    <m:sSubSup>
                      <m:sSubSupPr>
                        <m:ctrlPr>
                          <w:rPr>
                            <w:rFonts w:ascii="Cambria Math" w:hAnsi="Cambria Math"/>
                          </w:rPr>
                        </m:ctrlPr>
                      </m:sSubSupPr>
                      <m:e>
                        <m:r>
                          <m:rPr>
                            <m:sty m:val="p"/>
                          </m:rPr>
                          <w:rPr>
                            <w:rFonts w:ascii="Cambria Math" w:hAnsi="Cambria Math"/>
                          </w:rPr>
                          <m:t>∆</m:t>
                        </m:r>
                      </m:e>
                      <m:sub>
                        <m:r>
                          <w:rPr>
                            <w:rFonts w:ascii="Cambria Math" w:hAnsi="Cambria Math"/>
                          </w:rPr>
                          <m:t>ij</m:t>
                        </m:r>
                      </m:sub>
                      <m:sup>
                        <m:d>
                          <m:dPr>
                            <m:ctrlPr>
                              <w:rPr>
                                <w:rFonts w:ascii="Cambria Math" w:hAnsi="Cambria Math"/>
                                <w:i/>
                              </w:rPr>
                            </m:ctrlPr>
                          </m:dPr>
                          <m:e>
                            <m:r>
                              <w:rPr>
                                <w:rFonts w:ascii="Cambria Math" w:hAnsi="Cambria Math"/>
                              </w:rPr>
                              <m:t>t</m:t>
                            </m:r>
                          </m:e>
                        </m:d>
                      </m:sup>
                    </m:sSubSup>
                    <m:r>
                      <w:rPr>
                        <w:rFonts w:ascii="Cambria Math" w:hAnsi="Cambria Math"/>
                      </w:rPr>
                      <m:t xml:space="preserve"> =</m:t>
                    </m:r>
                    <m:func>
                      <m:funcPr>
                        <m:ctrlPr>
                          <w:rPr>
                            <w:rFonts w:ascii="Cambria Math" w:hAnsi="Cambria Math"/>
                          </w:rPr>
                        </m:ctrlPr>
                      </m:funcPr>
                      <m:fName>
                        <m:r>
                          <m:rPr>
                            <m:sty m:val="p"/>
                          </m:rPr>
                          <w:rPr>
                            <w:rFonts w:ascii="Cambria Math" w:hAnsi="Cambria Math"/>
                          </w:rPr>
                          <m:t xml:space="preserve"> min</m:t>
                        </m:r>
                        <m:ctrlPr>
                          <w:rPr>
                            <w:rFonts w:ascii="Cambria Math" w:hAnsi="Cambria Math"/>
                            <w:i/>
                          </w:rPr>
                        </m:ctrlPr>
                      </m:fName>
                      <m:e>
                        <m:d>
                          <m:dPr>
                            <m:ctrlPr>
                              <w:rPr>
                                <w:rFonts w:ascii="Cambria Math" w:hAnsi="Cambria Math"/>
                                <w:i/>
                              </w:rPr>
                            </m:ctrlPr>
                          </m:dPr>
                          <m:e>
                            <m:sSup>
                              <m:sSupPr>
                                <m:ctrlPr>
                                  <w:rPr>
                                    <w:rFonts w:ascii="Cambria Math" w:hAnsi="Cambria Math"/>
                                    <w:i/>
                                  </w:rPr>
                                </m:ctrlPr>
                              </m:sSupPr>
                              <m:e>
                                <m:r>
                                  <w:rPr>
                                    <w:rFonts w:ascii="Cambria Math" w:hAnsi="Cambria Math" w:hint="eastAsia"/>
                                  </w:rPr>
                                  <m:t>ξ</m:t>
                                </m:r>
                              </m:e>
                              <m:sup>
                                <m:r>
                                  <w:rPr>
                                    <w:rFonts w:ascii="Cambria Math" w:hAnsi="Cambria Math"/>
                                  </w:rPr>
                                  <m:t>+</m:t>
                                </m:r>
                              </m:sup>
                            </m:sSup>
                            <m:sSubSup>
                              <m:sSubSupPr>
                                <m:ctrlPr>
                                  <w:rPr>
                                    <w:rFonts w:ascii="Cambria Math" w:hAnsi="Cambria Math"/>
                                  </w:rPr>
                                </m:ctrlPr>
                              </m:sSubSupPr>
                              <m:e>
                                <m:r>
                                  <m:rPr>
                                    <m:sty m:val="p"/>
                                  </m:rPr>
                                  <w:rPr>
                                    <w:rFonts w:ascii="Cambria Math" w:hAnsi="Cambria Math"/>
                                  </w:rPr>
                                  <m:t>∆</m:t>
                                </m:r>
                              </m:e>
                              <m:sub>
                                <m:r>
                                  <w:rPr>
                                    <w:rFonts w:ascii="Cambria Math" w:hAnsi="Cambria Math"/>
                                  </w:rPr>
                                  <m:t>ij</m:t>
                                </m:r>
                              </m:sub>
                              <m:sup>
                                <m:d>
                                  <m:dPr>
                                    <m:ctrlPr>
                                      <w:rPr>
                                        <w:rFonts w:ascii="Cambria Math" w:hAnsi="Cambria Math"/>
                                        <w:i/>
                                      </w:rPr>
                                    </m:ctrlPr>
                                  </m:dPr>
                                  <m:e>
                                    <m:r>
                                      <w:rPr>
                                        <w:rFonts w:ascii="Cambria Math" w:hAnsi="Cambria Math"/>
                                      </w:rPr>
                                      <m:t>t-1</m:t>
                                    </m:r>
                                  </m:e>
                                </m:d>
                              </m:sup>
                            </m:sSubSup>
                            <m:r>
                              <w:rPr>
                                <w:rFonts w:ascii="Cambria Math" w:hAnsi="Cambria Math"/>
                              </w:rPr>
                              <m:t>,</m:t>
                            </m:r>
                            <m:sSub>
                              <m:sSubPr>
                                <m:ctrlPr>
                                  <w:rPr>
                                    <w:rFonts w:ascii="Cambria Math" w:hAnsi="Cambria Math"/>
                                    <w:i/>
                                  </w:rPr>
                                </m:ctrlPr>
                              </m:sSubPr>
                              <m:e>
                                <m:r>
                                  <w:rPr>
                                    <w:rFonts w:ascii="Cambria Math" w:hAnsi="Cambria Math"/>
                                  </w:rPr>
                                  <m:t xml:space="preserve"> △</m:t>
                                </m:r>
                              </m:e>
                              <m:sub>
                                <m:r>
                                  <w:rPr>
                                    <w:rFonts w:ascii="Cambria Math" w:hAnsi="Cambria Math"/>
                                  </w:rPr>
                                  <m:t>max</m:t>
                                </m:r>
                              </m:sub>
                            </m:sSub>
                          </m:e>
                        </m:d>
                      </m:e>
                    </m:func>
                  </m:e>
                </m:mr>
                <m:mr>
                  <m:e>
                    <m:r>
                      <w:rPr>
                        <w:rFonts w:ascii="Cambria Math" w:hAnsi="Cambria Math"/>
                      </w:rPr>
                      <m:t xml:space="preserve">elif  </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E</m:t>
                            </m:r>
                          </m:e>
                          <m:sup>
                            <m:d>
                              <m:dPr>
                                <m:ctrlPr>
                                  <w:rPr>
                                    <w:rFonts w:ascii="Cambria Math" w:hAnsi="Cambria Math"/>
                                    <w:i/>
                                  </w:rPr>
                                </m:ctrlPr>
                              </m:dPr>
                              <m:e>
                                <m:r>
                                  <w:rPr>
                                    <w:rFonts w:ascii="Cambria Math" w:hAnsi="Cambria Math"/>
                                  </w:rPr>
                                  <m:t>t-1</m:t>
                                </m:r>
                              </m:e>
                            </m:d>
                          </m:sup>
                        </m:sSup>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ij</m:t>
                            </m:r>
                          </m:sub>
                        </m:sSub>
                      </m:den>
                    </m:f>
                    <m:r>
                      <w:rPr>
                        <w:rFonts w:ascii="Cambria Math" w:hAnsi="Cambria Math"/>
                      </w:rPr>
                      <m:t xml:space="preserve"> * </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E</m:t>
                            </m:r>
                          </m:e>
                          <m:sup>
                            <m:d>
                              <m:dPr>
                                <m:ctrlPr>
                                  <w:rPr>
                                    <w:rFonts w:ascii="Cambria Math" w:hAnsi="Cambria Math"/>
                                    <w:i/>
                                  </w:rPr>
                                </m:ctrlPr>
                              </m:dPr>
                              <m:e>
                                <m:r>
                                  <w:rPr>
                                    <w:rFonts w:ascii="Cambria Math" w:hAnsi="Cambria Math"/>
                                  </w:rPr>
                                  <m:t>t</m:t>
                                </m:r>
                              </m:e>
                            </m:d>
                          </m:sup>
                        </m:sSup>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ij</m:t>
                            </m:r>
                          </m:sub>
                        </m:sSub>
                      </m:den>
                    </m:f>
                    <m:r>
                      <w:rPr>
                        <w:rFonts w:ascii="Cambria Math" w:hAnsi="Cambria Math"/>
                      </w:rPr>
                      <m:t xml:space="preserve"> &lt; 0      then </m:t>
                    </m:r>
                    <m:sSubSup>
                      <m:sSubSupPr>
                        <m:ctrlPr>
                          <w:rPr>
                            <w:rFonts w:ascii="Cambria Math" w:hAnsi="Cambria Math"/>
                          </w:rPr>
                        </m:ctrlPr>
                      </m:sSubSupPr>
                      <m:e>
                        <m:r>
                          <m:rPr>
                            <m:sty m:val="p"/>
                          </m:rPr>
                          <w:rPr>
                            <w:rFonts w:ascii="Cambria Math" w:hAnsi="Cambria Math"/>
                          </w:rPr>
                          <m:t>∆</m:t>
                        </m:r>
                      </m:e>
                      <m:sub>
                        <m:r>
                          <w:rPr>
                            <w:rFonts w:ascii="Cambria Math" w:hAnsi="Cambria Math"/>
                          </w:rPr>
                          <m:t>ij</m:t>
                        </m:r>
                      </m:sub>
                      <m:sup>
                        <m:d>
                          <m:dPr>
                            <m:ctrlPr>
                              <w:rPr>
                                <w:rFonts w:ascii="Cambria Math" w:hAnsi="Cambria Math"/>
                                <w:i/>
                              </w:rPr>
                            </m:ctrlPr>
                          </m:dPr>
                          <m:e>
                            <m:r>
                              <w:rPr>
                                <w:rFonts w:ascii="Cambria Math" w:hAnsi="Cambria Math"/>
                              </w:rPr>
                              <m:t>t</m:t>
                            </m:r>
                          </m:e>
                        </m:d>
                      </m:sup>
                    </m:sSubSup>
                    <m:r>
                      <w:rPr>
                        <w:rFonts w:ascii="Cambria Math" w:hAnsi="Cambria Math"/>
                      </w:rPr>
                      <m:t xml:space="preserve"> =</m:t>
                    </m:r>
                    <m:func>
                      <m:funcPr>
                        <m:ctrlPr>
                          <w:rPr>
                            <w:rFonts w:ascii="Cambria Math" w:hAnsi="Cambria Math"/>
                          </w:rPr>
                        </m:ctrlPr>
                      </m:funcPr>
                      <m:fName>
                        <m:r>
                          <m:rPr>
                            <m:sty m:val="p"/>
                          </m:rPr>
                          <w:rPr>
                            <w:rFonts w:ascii="Cambria Math" w:hAnsi="Cambria Math"/>
                          </w:rPr>
                          <m:t xml:space="preserve"> max</m:t>
                        </m:r>
                        <m:ctrlPr>
                          <w:rPr>
                            <w:rFonts w:ascii="Cambria Math" w:hAnsi="Cambria Math"/>
                            <w:i/>
                          </w:rPr>
                        </m:ctrlPr>
                      </m:fName>
                      <m:e>
                        <m:d>
                          <m:dPr>
                            <m:ctrlPr>
                              <w:rPr>
                                <w:rFonts w:ascii="Cambria Math" w:hAnsi="Cambria Math"/>
                                <w:i/>
                              </w:rPr>
                            </m:ctrlPr>
                          </m:dPr>
                          <m:e>
                            <m:sSup>
                              <m:sSupPr>
                                <m:ctrlPr>
                                  <w:rPr>
                                    <w:rFonts w:ascii="Cambria Math" w:hAnsi="Cambria Math"/>
                                    <w:i/>
                                  </w:rPr>
                                </m:ctrlPr>
                              </m:sSupPr>
                              <m:e>
                                <m:r>
                                  <w:rPr>
                                    <w:rFonts w:ascii="Cambria Math" w:hAnsi="Cambria Math" w:hint="eastAsia"/>
                                  </w:rPr>
                                  <m:t>ξ</m:t>
                                </m:r>
                              </m:e>
                              <m:sup>
                                <m:r>
                                  <w:rPr>
                                    <w:rFonts w:ascii="Cambria Math" w:hAnsi="Cambria Math"/>
                                  </w:rPr>
                                  <m:t>-</m:t>
                                </m:r>
                              </m:sup>
                            </m:sSup>
                            <m:sSubSup>
                              <m:sSubSupPr>
                                <m:ctrlPr>
                                  <w:rPr>
                                    <w:rFonts w:ascii="Cambria Math" w:hAnsi="Cambria Math"/>
                                  </w:rPr>
                                </m:ctrlPr>
                              </m:sSubSupPr>
                              <m:e>
                                <m:r>
                                  <m:rPr>
                                    <m:sty m:val="p"/>
                                  </m:rPr>
                                  <w:rPr>
                                    <w:rFonts w:ascii="Cambria Math" w:hAnsi="Cambria Math"/>
                                  </w:rPr>
                                  <m:t>∆</m:t>
                                </m:r>
                              </m:e>
                              <m:sub>
                                <m:r>
                                  <w:rPr>
                                    <w:rFonts w:ascii="Cambria Math" w:hAnsi="Cambria Math"/>
                                  </w:rPr>
                                  <m:t>ij</m:t>
                                </m:r>
                              </m:sub>
                              <m:sup>
                                <m:d>
                                  <m:dPr>
                                    <m:ctrlPr>
                                      <w:rPr>
                                        <w:rFonts w:ascii="Cambria Math" w:hAnsi="Cambria Math"/>
                                        <w:i/>
                                      </w:rPr>
                                    </m:ctrlPr>
                                  </m:dPr>
                                  <m:e>
                                    <m:r>
                                      <w:rPr>
                                        <w:rFonts w:ascii="Cambria Math" w:hAnsi="Cambria Math"/>
                                      </w:rPr>
                                      <m:t>t-1</m:t>
                                    </m:r>
                                  </m:e>
                                </m:d>
                              </m:sup>
                            </m:sSubSup>
                            <m:r>
                              <w:rPr>
                                <w:rFonts w:ascii="Cambria Math" w:hAnsi="Cambria Math"/>
                              </w:rPr>
                              <m:t>,</m:t>
                            </m:r>
                            <m:sSub>
                              <m:sSubPr>
                                <m:ctrlPr>
                                  <w:rPr>
                                    <w:rFonts w:ascii="Cambria Math" w:hAnsi="Cambria Math"/>
                                    <w:i/>
                                  </w:rPr>
                                </m:ctrlPr>
                              </m:sSubPr>
                              <m:e>
                                <m:r>
                                  <w:rPr>
                                    <w:rFonts w:ascii="Cambria Math" w:hAnsi="Cambria Math"/>
                                  </w:rPr>
                                  <m:t xml:space="preserve"> △</m:t>
                                </m:r>
                              </m:e>
                              <m:sub>
                                <m:r>
                                  <w:rPr>
                                    <w:rFonts w:ascii="Cambria Math" w:hAnsi="Cambria Math"/>
                                  </w:rPr>
                                  <m:t>min</m:t>
                                </m:r>
                              </m:sub>
                            </m:sSub>
                          </m:e>
                        </m:d>
                      </m:e>
                    </m:func>
                  </m:e>
                </m:mr>
                <m:mr>
                  <m:e>
                    <m:r>
                      <w:rPr>
                        <w:rFonts w:ascii="Cambria Math" w:hAnsi="Cambria Math"/>
                      </w:rPr>
                      <m:t xml:space="preserve">else  </m:t>
                    </m:r>
                    <m:sSubSup>
                      <m:sSubSupPr>
                        <m:ctrlPr>
                          <w:rPr>
                            <w:rFonts w:ascii="Cambria Math" w:hAnsi="Cambria Math"/>
                          </w:rPr>
                        </m:ctrlPr>
                      </m:sSubSupPr>
                      <m:e>
                        <m:r>
                          <m:rPr>
                            <m:sty m:val="p"/>
                          </m:rPr>
                          <w:rPr>
                            <w:rFonts w:ascii="Cambria Math" w:hAnsi="Cambria Math"/>
                          </w:rPr>
                          <m:t>∆</m:t>
                        </m:r>
                      </m:e>
                      <m:sub>
                        <m:r>
                          <w:rPr>
                            <w:rFonts w:ascii="Cambria Math" w:hAnsi="Cambria Math"/>
                          </w:rPr>
                          <m:t>ij</m:t>
                        </m:r>
                      </m:sub>
                      <m:sup>
                        <m:r>
                          <w:rPr>
                            <w:rFonts w:ascii="Cambria Math" w:hAnsi="Cambria Math"/>
                          </w:rPr>
                          <m:t>(t)</m:t>
                        </m:r>
                      </m:sup>
                    </m:sSubSup>
                    <m:r>
                      <w:rPr>
                        <w:rFonts w:ascii="Cambria Math" w:hAnsi="Cambria Math"/>
                      </w:rPr>
                      <m:t xml:space="preserve"> = </m:t>
                    </m:r>
                    <m:sSubSup>
                      <m:sSubSupPr>
                        <m:ctrlPr>
                          <w:rPr>
                            <w:rFonts w:ascii="Cambria Math" w:hAnsi="Cambria Math"/>
                          </w:rPr>
                        </m:ctrlPr>
                      </m:sSubSupPr>
                      <m:e>
                        <m:r>
                          <m:rPr>
                            <m:sty m:val="p"/>
                          </m:rPr>
                          <w:rPr>
                            <w:rFonts w:ascii="Cambria Math" w:hAnsi="Cambria Math"/>
                          </w:rPr>
                          <m:t>∆</m:t>
                        </m:r>
                      </m:e>
                      <m:sub>
                        <m:r>
                          <w:rPr>
                            <w:rFonts w:ascii="Cambria Math" w:hAnsi="Cambria Math"/>
                          </w:rPr>
                          <m:t>ij</m:t>
                        </m:r>
                      </m:sub>
                      <m:sup>
                        <m:r>
                          <w:rPr>
                            <w:rFonts w:ascii="Cambria Math" w:hAnsi="Cambria Math"/>
                          </w:rPr>
                          <m:t>(t-1)</m:t>
                        </m:r>
                      </m:sup>
                    </m:sSubSup>
                  </m:e>
                </m:mr>
              </m:m>
            </m:e>
          </m:d>
          <m:r>
            <m:rPr>
              <m:sty m:val="p"/>
            </m:rPr>
            <w:br/>
          </m:r>
        </m:oMath>
      </m:oMathPara>
      <w:r w:rsidR="00BC2DCF" w:rsidRPr="00BC2DCF">
        <w:rPr>
          <w:rFonts w:hint="eastAsia"/>
        </w:rPr>
        <w:t>其中</w:t>
      </w:r>
      <m:oMath>
        <m:r>
          <m:rPr>
            <m:sty m:val="p"/>
          </m:rPr>
          <w:rPr>
            <w:rFonts w:ascii="Cambria Math" w:hAnsi="Cambria Math" w:hint="eastAsia"/>
          </w:rPr>
          <m:t>0</m:t>
        </m:r>
        <m:sSup>
          <m:sSupPr>
            <m:ctrlPr>
              <w:rPr>
                <w:rFonts w:ascii="Cambria Math" w:hAnsi="Cambria Math"/>
              </w:rPr>
            </m:ctrlPr>
          </m:sSupPr>
          <m:e>
            <m:r>
              <m:rPr>
                <m:sty m:val="p"/>
              </m:rPr>
              <w:rPr>
                <w:rFonts w:ascii="Cambria Math" w:hAnsi="Cambria Math"/>
              </w:rPr>
              <m:t>&lt;</m:t>
            </m:r>
            <m:r>
              <m:rPr>
                <m:sty m:val="p"/>
              </m:rPr>
              <w:rPr>
                <w:rFonts w:ascii="Cambria Math" w:hAnsi="Cambria Math" w:hint="eastAsia"/>
              </w:rPr>
              <m:t>ξ</m:t>
            </m:r>
          </m:e>
          <m:sup>
            <m:r>
              <w:rPr>
                <w:rFonts w:ascii="Cambria Math" w:hAnsi="Cambria Math"/>
              </w:rPr>
              <m:t>-</m:t>
            </m:r>
          </m:sup>
        </m:sSup>
        <m:r>
          <m:rPr>
            <m:sty m:val="p"/>
          </m:rPr>
          <w:rPr>
            <w:rFonts w:ascii="Cambria Math" w:hAnsi="Cambria Math"/>
          </w:rPr>
          <m:t>&lt;</m:t>
        </m:r>
        <m:r>
          <m:rPr>
            <m:sty m:val="p"/>
          </m:rPr>
          <w:rPr>
            <w:rFonts w:ascii="Cambria Math" w:hAnsi="Cambria Math" w:hint="eastAsia"/>
          </w:rPr>
          <m:t>1</m:t>
        </m:r>
        <m:sSup>
          <m:sSupPr>
            <m:ctrlPr>
              <w:rPr>
                <w:rFonts w:ascii="Cambria Math" w:hAnsi="Cambria Math"/>
              </w:rPr>
            </m:ctrlPr>
          </m:sSupPr>
          <m:e>
            <m:r>
              <m:rPr>
                <m:sty m:val="p"/>
              </m:rPr>
              <w:rPr>
                <w:rFonts w:ascii="Cambria Math" w:hAnsi="Cambria Math"/>
              </w:rPr>
              <m:t>&lt;</m:t>
            </m:r>
            <m:r>
              <m:rPr>
                <m:sty m:val="p"/>
              </m:rPr>
              <w:rPr>
                <w:rFonts w:ascii="Cambria Math" w:hAnsi="Cambria Math" w:hint="eastAsia"/>
              </w:rPr>
              <m:t>ξ</m:t>
            </m:r>
          </m:e>
          <m:sup>
            <m:r>
              <w:rPr>
                <w:rFonts w:ascii="Cambria Math" w:hAnsi="Cambria Math"/>
              </w:rPr>
              <m:t>+</m:t>
            </m:r>
          </m:sup>
        </m:sSup>
      </m:oMath>
      <w:r w:rsidR="00BC2DCF">
        <w:rPr>
          <w:rFonts w:hint="eastAsia"/>
        </w:rPr>
        <w:t>，</w:t>
      </w:r>
      <w:r w:rsidR="00BC2DCF" w:rsidRPr="00BC2DCF">
        <w:rPr>
          <w:rFonts w:hint="eastAsia"/>
        </w:rPr>
        <w:t>为了防止步长变得过大或过小，它们以</w:t>
      </w:r>
      <m:oMath>
        <m:sSub>
          <m:sSubPr>
            <m:ctrlPr>
              <w:rPr>
                <w:rFonts w:ascii="Cambria Math" w:hAnsi="Cambria Math"/>
              </w:rPr>
            </m:ctrlPr>
          </m:sSubPr>
          <m:e>
            <m:r>
              <m:rPr>
                <m:sty m:val="p"/>
              </m:rPr>
              <w:rPr>
                <w:rFonts w:ascii="Cambria Math" w:hAnsi="Cambria Math"/>
              </w:rPr>
              <m:t>∆</m:t>
            </m:r>
          </m:e>
          <m:sub>
            <m:r>
              <m:rPr>
                <m:sty m:val="p"/>
              </m:rPr>
              <w:rPr>
                <w:rFonts w:ascii="Cambria Math" w:hAnsi="Cambria Math" w:hint="eastAsia"/>
              </w:rPr>
              <m:t>min</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m:t>
            </m:r>
          </m:e>
          <m:sub>
            <m:r>
              <m:rPr>
                <m:sty m:val="p"/>
              </m:rPr>
              <w:rPr>
                <w:rFonts w:ascii="Cambria Math" w:hAnsi="Cambria Math" w:hint="eastAsia"/>
              </w:rPr>
              <m:t>ij</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m:t>
            </m:r>
          </m:e>
          <m:sub>
            <m:r>
              <w:rPr>
                <w:rFonts w:ascii="Cambria Math" w:hAnsi="Cambria Math"/>
              </w:rPr>
              <m:t>max</m:t>
            </m:r>
          </m:sub>
        </m:sSub>
      </m:oMath>
      <w:r w:rsidR="00BC2DCF" w:rsidRPr="00BC2DCF">
        <w:rPr>
          <w:rFonts w:hint="eastAsia"/>
        </w:rPr>
        <w:t>为界</w:t>
      </w:r>
      <w:r w:rsidR="00BC2DCF">
        <w:rPr>
          <w:rFonts w:hint="eastAsia"/>
        </w:rPr>
        <w:t>。</w:t>
      </w:r>
      <w:r w:rsidR="00BC2DCF" w:rsidRPr="00BC2DCF">
        <w:rPr>
          <w:rFonts w:hint="eastAsia"/>
        </w:rPr>
        <w:t>如果偏导数</w:t>
      </w:r>
      <m:oMath>
        <m:r>
          <m:rPr>
            <m:sty m:val="p"/>
          </m:rPr>
          <w:rPr>
            <w:rFonts w:ascii="Cambria Math" w:hAnsi="Cambria Math"/>
          </w:rPr>
          <m:t>∂</m:t>
        </m:r>
        <m:r>
          <w:rPr>
            <w:rFonts w:ascii="Cambria Math" w:hAnsi="Cambria Math"/>
          </w:rPr>
          <m:t>E∕∂</m:t>
        </m:r>
        <m:sSub>
          <m:sSubPr>
            <m:ctrlPr>
              <w:rPr>
                <w:rFonts w:ascii="Cambria Math" w:hAnsi="Cambria Math"/>
                <w:i/>
              </w:rPr>
            </m:ctrlPr>
          </m:sSubPr>
          <m:e>
            <m:r>
              <w:rPr>
                <w:rFonts w:ascii="Cambria Math" w:hAnsi="Cambria Math"/>
              </w:rPr>
              <m:t>w</m:t>
            </m:r>
          </m:e>
          <m:sub>
            <m:r>
              <w:rPr>
                <w:rFonts w:ascii="Cambria Math" w:hAnsi="Cambria Math"/>
              </w:rPr>
              <m:t>ij</m:t>
            </m:r>
          </m:sub>
        </m:sSub>
      </m:oMath>
      <w:r w:rsidR="001C6FE0">
        <w:rPr>
          <w:rFonts w:hint="eastAsia"/>
        </w:rPr>
        <w:t>在</w:t>
      </w:r>
      <w:r w:rsidR="00BC2DCF" w:rsidRPr="00BC2DCF">
        <w:rPr>
          <w:rFonts w:hint="eastAsia"/>
        </w:rPr>
        <w:t>连续的</w:t>
      </w:r>
      <w:r w:rsidR="00BC2DCF">
        <w:rPr>
          <w:rFonts w:hint="eastAsia"/>
        </w:rPr>
        <w:t>迭代</w:t>
      </w:r>
      <w:r w:rsidR="001C6FE0">
        <w:rPr>
          <w:rFonts w:hint="eastAsia"/>
        </w:rPr>
        <w:t>中</w:t>
      </w:r>
      <w:r w:rsidR="00BC2DCF" w:rsidRPr="00BC2DCF">
        <w:rPr>
          <w:rFonts w:hint="eastAsia"/>
        </w:rPr>
        <w:t>具有相同的符号，则</w:t>
      </w:r>
      <w:r w:rsidR="001C6FE0" w:rsidRPr="00BC2DCF">
        <w:rPr>
          <w:rFonts w:hint="eastAsia"/>
        </w:rPr>
        <w:t>增加</w:t>
      </w:r>
      <w:r w:rsidR="00BC2DCF" w:rsidRPr="00BC2DCF">
        <w:rPr>
          <w:rFonts w:hint="eastAsia"/>
        </w:rPr>
        <w:t>步长，而如果它</w:t>
      </w:r>
      <w:r w:rsidR="001C6FE0">
        <w:rPr>
          <w:rFonts w:hint="eastAsia"/>
        </w:rPr>
        <w:t>在连续迭代中</w:t>
      </w:r>
      <w:r w:rsidR="00BC2DCF" w:rsidRPr="00BC2DCF">
        <w:rPr>
          <w:rFonts w:hint="eastAsia"/>
        </w:rPr>
        <w:t>符号</w:t>
      </w:r>
      <w:r w:rsidR="001C6FE0">
        <w:rPr>
          <w:rFonts w:hint="eastAsia"/>
        </w:rPr>
        <w:t>改变了</w:t>
      </w:r>
      <w:r w:rsidR="00BC2DCF" w:rsidRPr="00BC2DCF">
        <w:rPr>
          <w:rFonts w:hint="eastAsia"/>
        </w:rPr>
        <w:t>，则减小</w:t>
      </w:r>
      <w:r w:rsidR="001C6FE0" w:rsidRPr="00BC2DCF">
        <w:rPr>
          <w:rFonts w:hint="eastAsia"/>
        </w:rPr>
        <w:t>步长</w:t>
      </w:r>
      <w:r w:rsidR="001C6FE0">
        <w:rPr>
          <w:rFonts w:hint="eastAsia"/>
        </w:rPr>
        <w:t>。由前面的公式我们可以推导出公式：</w:t>
      </w:r>
      <w:r w:rsidR="005E24FB">
        <w:br/>
      </w:r>
      <m:oMathPara>
        <m:oMath>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(t)</m:t>
                  </m:r>
                </m:sup>
              </m:sSup>
            </m:num>
            <m:den>
              <m:r>
                <w:rPr>
                  <w:rFonts w:ascii="Cambria Math" w:hAnsi="Cambria Math"/>
                </w:rPr>
                <m:t>∂</m:t>
              </m:r>
              <m:sSubSup>
                <m:sSubSupPr>
                  <m:ctrlPr>
                    <w:rPr>
                      <w:rFonts w:ascii="Cambria Math" w:hAnsi="Cambria Math"/>
                      <w:i/>
                    </w:rPr>
                  </m:ctrlPr>
                </m:sSubSupPr>
                <m:e>
                  <m:r>
                    <w:rPr>
                      <w:rFonts w:ascii="Cambria Math" w:hAnsi="Cambria Math"/>
                    </w:rPr>
                    <m:t>△</m:t>
                  </m:r>
                </m:e>
                <m:sub>
                  <m:r>
                    <w:rPr>
                      <w:rFonts w:ascii="Cambria Math" w:hAnsi="Cambria Math"/>
                    </w:rPr>
                    <m:t>ij</m:t>
                  </m:r>
                </m:sub>
                <m:sup>
                  <m:d>
                    <m:dPr>
                      <m:ctrlPr>
                        <w:rPr>
                          <w:rFonts w:ascii="Cambria Math" w:hAnsi="Cambria Math"/>
                          <w:i/>
                        </w:rPr>
                      </m:ctrlPr>
                    </m:dPr>
                    <m:e>
                      <m:r>
                        <w:rPr>
                          <w:rFonts w:ascii="Cambria Math" w:hAnsi="Cambria Math"/>
                        </w:rPr>
                        <m:t>t-1</m:t>
                      </m:r>
                    </m:e>
                  </m:d>
                </m:sup>
              </m:sSubSup>
            </m:den>
          </m:f>
          <m:r>
            <w:rPr>
              <w:rFonts w:ascii="Cambria Math" w:hAnsi="Cambria Math"/>
            </w:rPr>
            <m:t xml:space="preserve"> = </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(t)</m:t>
                  </m:r>
                </m:sup>
              </m:sSup>
            </m:num>
            <m:den>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ij</m:t>
                  </m:r>
                </m:sub>
                <m:sup>
                  <m:d>
                    <m:dPr>
                      <m:ctrlPr>
                        <w:rPr>
                          <w:rFonts w:ascii="Cambria Math" w:hAnsi="Cambria Math"/>
                          <w:i/>
                        </w:rPr>
                      </m:ctrlPr>
                    </m:dPr>
                    <m:e>
                      <m:r>
                        <w:rPr>
                          <w:rFonts w:ascii="Cambria Math" w:hAnsi="Cambria Math"/>
                        </w:rPr>
                        <m:t>t</m:t>
                      </m:r>
                    </m:e>
                  </m:d>
                </m:sup>
              </m:sSubSup>
            </m:den>
          </m:f>
          <m:r>
            <w:rPr>
              <w:rFonts w:ascii="Cambria Math" w:hAnsi="Cambria Math"/>
            </w:rPr>
            <m:t xml:space="preserve"> </m:t>
          </m:r>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ij</m:t>
                  </m:r>
                </m:sub>
                <m:sup>
                  <m:d>
                    <m:dPr>
                      <m:ctrlPr>
                        <w:rPr>
                          <w:rFonts w:ascii="Cambria Math" w:hAnsi="Cambria Math"/>
                          <w:i/>
                        </w:rPr>
                      </m:ctrlPr>
                    </m:dPr>
                    <m:e>
                      <m:r>
                        <w:rPr>
                          <w:rFonts w:ascii="Cambria Math" w:hAnsi="Cambria Math"/>
                        </w:rPr>
                        <m:t>t</m:t>
                      </m:r>
                    </m:e>
                  </m:d>
                </m:sup>
              </m:sSubSup>
            </m:num>
            <m:den>
              <m:r>
                <w:rPr>
                  <w:rFonts w:ascii="Cambria Math" w:hAnsi="Cambria Math"/>
                </w:rPr>
                <m:t>∂</m:t>
              </m:r>
              <m:sSubSup>
                <m:sSubSupPr>
                  <m:ctrlPr>
                    <w:rPr>
                      <w:rFonts w:ascii="Cambria Math" w:hAnsi="Cambria Math"/>
                      <w:i/>
                    </w:rPr>
                  </m:ctrlPr>
                </m:sSubSupPr>
                <m:e>
                  <m:r>
                    <w:rPr>
                      <w:rFonts w:ascii="Cambria Math" w:hAnsi="Cambria Math"/>
                    </w:rPr>
                    <m:t>△</m:t>
                  </m:r>
                </m:e>
                <m:sub>
                  <m:r>
                    <w:rPr>
                      <w:rFonts w:ascii="Cambria Math" w:hAnsi="Cambria Math"/>
                    </w:rPr>
                    <m:t>ij</m:t>
                  </m:r>
                </m:sub>
                <m:sup>
                  <m:d>
                    <m:dPr>
                      <m:ctrlPr>
                        <w:rPr>
                          <w:rFonts w:ascii="Cambria Math" w:hAnsi="Cambria Math"/>
                          <w:i/>
                        </w:rPr>
                      </m:ctrlPr>
                    </m:dPr>
                    <m:e>
                      <m:r>
                        <w:rPr>
                          <w:rFonts w:ascii="Cambria Math" w:hAnsi="Cambria Math"/>
                        </w:rPr>
                        <m:t>t-1</m:t>
                      </m:r>
                    </m:e>
                  </m:d>
                </m:sup>
              </m:sSubSup>
            </m:den>
          </m:f>
          <m:r>
            <w:rPr>
              <w:rFonts w:ascii="Cambria Math" w:hAnsi="Cambria Math"/>
            </w:rPr>
            <m:t xml:space="preserve"> = - </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E</m:t>
                  </m:r>
                </m:e>
                <m:sup>
                  <m:d>
                    <m:dPr>
                      <m:ctrlPr>
                        <w:rPr>
                          <w:rFonts w:ascii="Cambria Math" w:hAnsi="Cambria Math"/>
                          <w:i/>
                        </w:rPr>
                      </m:ctrlPr>
                    </m:dPr>
                    <m:e>
                      <m:r>
                        <w:rPr>
                          <w:rFonts w:ascii="Cambria Math" w:hAnsi="Cambria Math"/>
                        </w:rPr>
                        <m:t>t</m:t>
                      </m:r>
                    </m:e>
                  </m:d>
                </m:sup>
              </m:sSup>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ij</m:t>
                  </m:r>
                </m:sub>
              </m:sSub>
            </m:den>
          </m:f>
          <m:r>
            <w:rPr>
              <w:rFonts w:ascii="Cambria Math" w:hAnsi="Cambria Math"/>
            </w:rPr>
            <m:t xml:space="preserve"> sign</m:t>
          </m:r>
          <m:d>
            <m:dPr>
              <m:ctrlPr>
                <w:rPr>
                  <w:rFonts w:ascii="Cambria Math" w:hAnsi="Cambria Math"/>
                  <w:i/>
                </w:rPr>
              </m:ctrlPr>
            </m:dPr>
            <m:e>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(t-1)</m:t>
                      </m:r>
                    </m:sup>
                  </m:sSup>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ij</m:t>
                      </m:r>
                    </m:sub>
                  </m:sSub>
                </m:den>
              </m:f>
            </m:e>
          </m:d>
          <m:r>
            <m:rPr>
              <m:sty m:val="p"/>
            </m:rPr>
            <w:br/>
          </m:r>
        </m:oMath>
      </m:oMathPara>
      <w:r w:rsidR="00615D11" w:rsidRPr="00615D11">
        <w:rPr>
          <w:rFonts w:hint="eastAsia"/>
        </w:rPr>
        <w:t>因此，</w:t>
      </w:r>
      <w:r w:rsidR="00615D11">
        <w:rPr>
          <w:rFonts w:hint="eastAsia"/>
        </w:rPr>
        <w:t>我们可以知道</w:t>
      </w:r>
      <w:r w:rsidR="00615D11" w:rsidRPr="00615D11">
        <w:rPr>
          <w:rFonts w:hint="eastAsia"/>
        </w:rPr>
        <w:t>的</w:t>
      </w:r>
      <w:r w:rsidR="00615D11">
        <w:rPr>
          <w:rFonts w:hint="eastAsia"/>
        </w:rPr>
        <w:t>调整步长的大小</w:t>
      </w:r>
      <m:oMath>
        <m:sSub>
          <m:sSubPr>
            <m:ctrlPr>
              <w:rPr>
                <w:rFonts w:ascii="Cambria Math" w:hAnsi="Cambria Math"/>
              </w:rPr>
            </m:ctrlPr>
          </m:sSubPr>
          <m:e>
            <m:r>
              <m:rPr>
                <m:sty m:val="p"/>
              </m:rPr>
              <w:rPr>
                <w:rFonts w:ascii="Cambria Math" w:hAnsi="Cambria Math"/>
              </w:rPr>
              <m:t>△</m:t>
            </m:r>
          </m:e>
          <m:sub>
            <m:r>
              <w:rPr>
                <w:rFonts w:ascii="Cambria Math" w:hAnsi="Cambria Math"/>
              </w:rPr>
              <m:t>ij</m:t>
            </m:r>
          </m:sub>
        </m:sSub>
      </m:oMath>
      <w:r w:rsidR="00615D11" w:rsidRPr="00615D11">
        <w:rPr>
          <w:rFonts w:hint="eastAsia"/>
        </w:rPr>
        <w:t>变化的方向与基于网络优化误差</w:t>
      </w:r>
      <w:r w:rsidR="00615D11">
        <w:rPr>
          <w:rFonts w:hint="eastAsia"/>
        </w:rPr>
        <w:t>得到的</w:t>
      </w:r>
      <w:r w:rsidR="00615D11" w:rsidRPr="00615D11">
        <w:rPr>
          <w:rFonts w:hint="eastAsia"/>
        </w:rPr>
        <w:t>梯度</w:t>
      </w:r>
      <m:oMath>
        <m:sSub>
          <m:sSubPr>
            <m:ctrlPr>
              <w:rPr>
                <w:rFonts w:ascii="Cambria Math" w:hAnsi="Cambria Math"/>
              </w:rPr>
            </m:ctrlPr>
          </m:sSubPr>
          <m:e>
            <m:r>
              <m:rPr>
                <m:sty m:val="p"/>
              </m:rPr>
              <w:rPr>
                <w:rFonts w:ascii="Cambria Math" w:hAnsi="Cambria Math"/>
              </w:rPr>
              <m:t>△</m:t>
            </m:r>
          </m:e>
          <m:sub>
            <m:r>
              <w:rPr>
                <w:rFonts w:ascii="Cambria Math" w:hAnsi="Cambria Math"/>
              </w:rPr>
              <m:t>ij</m:t>
            </m:r>
          </m:sub>
        </m:sSub>
      </m:oMath>
      <w:r w:rsidR="00615D11" w:rsidRPr="00615D11">
        <w:rPr>
          <w:rFonts w:hint="eastAsia"/>
        </w:rPr>
        <w:t>的</w:t>
      </w:r>
      <w:r w:rsidR="00615D11">
        <w:rPr>
          <w:rFonts w:hint="eastAsia"/>
        </w:rPr>
        <w:t>方向是</w:t>
      </w:r>
      <w:r w:rsidR="00615D11" w:rsidRPr="00615D11">
        <w:rPr>
          <w:rFonts w:hint="eastAsia"/>
        </w:rPr>
        <w:t>一致</w:t>
      </w:r>
      <w:r w:rsidR="00615D11">
        <w:rPr>
          <w:rFonts w:hint="eastAsia"/>
        </w:rPr>
        <w:t>的</w:t>
      </w:r>
      <w:r w:rsidR="00615D11" w:rsidRPr="00615D11">
        <w:rPr>
          <w:rFonts w:hint="eastAsia"/>
        </w:rPr>
        <w:t>。</w:t>
      </w:r>
    </w:p>
    <w:p w14:paraId="28CD5561" w14:textId="77777777" w:rsidR="00C85687" w:rsidRDefault="00615D11" w:rsidP="0020242D">
      <w:pPr>
        <w:ind w:firstLine="480"/>
      </w:pPr>
      <w:r>
        <w:rPr>
          <w:rFonts w:hint="eastAsia"/>
        </w:rPr>
        <w:t>算法的第二部分是更新权重</w:t>
      </w:r>
      <w:r w:rsidR="009762BD">
        <w:rPr>
          <w:rFonts w:hint="eastAsia"/>
        </w:rPr>
        <w:t>。根据上述公式确定步长更新</w:t>
      </w:r>
      <m:oMath>
        <m:sSub>
          <m:sSubPr>
            <m:ctrlPr>
              <w:rPr>
                <w:rFonts w:ascii="Cambria Math" w:hAnsi="Cambria Math"/>
                <w:i/>
              </w:rPr>
            </m:ctrlPr>
          </m:sSubPr>
          <m:e>
            <m:r>
              <w:rPr>
                <w:rFonts w:ascii="Cambria Math" w:hAnsi="Cambria Math"/>
              </w:rPr>
              <m:t>△w</m:t>
            </m:r>
          </m:e>
          <m:sub>
            <m:r>
              <w:rPr>
                <w:rFonts w:ascii="Cambria Math" w:hAnsi="Cambria Math"/>
              </w:rPr>
              <m:t>ij</m:t>
            </m:r>
          </m:sub>
        </m:sSub>
      </m:oMath>
      <w:r w:rsidR="009762BD">
        <w:rPr>
          <w:rFonts w:hint="eastAsia"/>
        </w:rPr>
        <w:t>的大小方向之后，有两种不同的情况需要考虑，如果偏导数</w:t>
      </w:r>
      <m:oMath>
        <m:r>
          <m:rPr>
            <m:sty m:val="p"/>
          </m:rPr>
          <w:rPr>
            <w:rFonts w:ascii="Cambria Math" w:hAnsi="Cambria Math"/>
          </w:rPr>
          <m:t>∂</m:t>
        </m:r>
        <m:r>
          <w:rPr>
            <w:rFonts w:ascii="Cambria Math" w:hAnsi="Cambria Math"/>
          </w:rPr>
          <m:t>E∕∂</m:t>
        </m:r>
        <m:sSub>
          <m:sSubPr>
            <m:ctrlPr>
              <w:rPr>
                <w:rFonts w:ascii="Cambria Math" w:hAnsi="Cambria Math"/>
                <w:i/>
              </w:rPr>
            </m:ctrlPr>
          </m:sSubPr>
          <m:e>
            <m:r>
              <w:rPr>
                <w:rFonts w:ascii="Cambria Math" w:hAnsi="Cambria Math"/>
              </w:rPr>
              <m:t>w</m:t>
            </m:r>
          </m:e>
          <m:sub>
            <m:r>
              <w:rPr>
                <w:rFonts w:ascii="Cambria Math" w:hAnsi="Cambria Math"/>
              </w:rPr>
              <m:t>ij</m:t>
            </m:r>
          </m:sub>
        </m:sSub>
      </m:oMath>
      <w:r w:rsidR="009762BD">
        <w:rPr>
          <w:rFonts w:hint="eastAsia"/>
        </w:rPr>
        <w:t>的符号没有改变，则按照常规</w:t>
      </w:r>
      <w:r w:rsidR="0020242D">
        <w:rPr>
          <w:rFonts w:hint="eastAsia"/>
        </w:rPr>
        <w:t>方法更新权重，但是当偏导数的符号改变之后，就需要恢复先前的权重：</w:t>
      </w:r>
      <w:r w:rsidR="005E24FB">
        <w:br/>
      </w:r>
      <m:oMathPara>
        <m:oMath>
          <m:d>
            <m:dPr>
              <m:begChr m:val="{"/>
              <m:endChr m:val=""/>
              <m:ctrlPr>
                <w:rPr>
                  <w:rFonts w:ascii="Cambria Math" w:hAnsi="Cambria Math"/>
                </w:rPr>
              </m:ctrlPr>
            </m:dPr>
            <m:e>
              <m:m>
                <m:mPr>
                  <m:mcs>
                    <m:mc>
                      <m:mcPr>
                        <m:count m:val="1"/>
                        <m:mcJc m:val="center"/>
                      </m:mcPr>
                    </m:mc>
                  </m:mcs>
                  <m:ctrlPr>
                    <w:rPr>
                      <w:rFonts w:ascii="Cambria Math" w:hAnsi="Cambria Math"/>
                      <w:i/>
                    </w:rPr>
                  </m:ctrlPr>
                </m:mPr>
                <m:mr>
                  <m:e>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ij</m:t>
                        </m:r>
                      </m:sub>
                      <m:sup>
                        <m:d>
                          <m:dPr>
                            <m:ctrlPr>
                              <w:rPr>
                                <w:rFonts w:ascii="Cambria Math" w:hAnsi="Cambria Math"/>
                                <w:i/>
                              </w:rPr>
                            </m:ctrlPr>
                          </m:dPr>
                          <m:e>
                            <m:r>
                              <w:rPr>
                                <w:rFonts w:ascii="Cambria Math" w:hAnsi="Cambria Math"/>
                              </w:rPr>
                              <m:t>t</m:t>
                            </m:r>
                          </m:e>
                        </m:d>
                      </m:sup>
                    </m:sSubSup>
                    <m:r>
                      <w:rPr>
                        <w:rFonts w:ascii="Cambria Math" w:hAnsi="Cambria Math"/>
                      </w:rPr>
                      <m:t xml:space="preserve"> = -</m:t>
                    </m:r>
                    <m:r>
                      <m:rPr>
                        <m:sty m:val="p"/>
                      </m:rPr>
                      <w:rPr>
                        <w:rFonts w:ascii="Cambria Math" w:hAnsi="Cambria Math"/>
                      </w:rPr>
                      <m:t>sign</m:t>
                    </m:r>
                    <m:d>
                      <m:dPr>
                        <m:ctrlPr>
                          <w:rPr>
                            <w:rFonts w:ascii="Cambria Math" w:hAnsi="Cambria Math"/>
                          </w:rPr>
                        </m:ctrlPr>
                      </m:dPr>
                      <m:e>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E</m:t>
                                </m:r>
                              </m:e>
                              <m:sup>
                                <m:d>
                                  <m:dPr>
                                    <m:ctrlPr>
                                      <w:rPr>
                                        <w:rFonts w:ascii="Cambria Math" w:hAnsi="Cambria Math"/>
                                        <w:i/>
                                      </w:rPr>
                                    </m:ctrlPr>
                                  </m:dPr>
                                  <m:e>
                                    <m:r>
                                      <w:rPr>
                                        <w:rFonts w:ascii="Cambria Math" w:hAnsi="Cambria Math"/>
                                      </w:rPr>
                                      <m:t>t</m:t>
                                    </m:r>
                                  </m:e>
                                </m:d>
                              </m:sup>
                            </m:sSup>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ij</m:t>
                                </m:r>
                              </m:sub>
                            </m:sSub>
                          </m:den>
                        </m:f>
                      </m:e>
                    </m:d>
                    <m:sSubSup>
                      <m:sSubSupPr>
                        <m:ctrlPr>
                          <w:rPr>
                            <w:rFonts w:ascii="Cambria Math" w:hAnsi="Cambria Math"/>
                          </w:rPr>
                        </m:ctrlPr>
                      </m:sSubSupPr>
                      <m:e>
                        <m:r>
                          <m:rPr>
                            <m:sty m:val="p"/>
                          </m:rPr>
                          <w:rPr>
                            <w:rFonts w:ascii="Cambria Math" w:hAnsi="Cambria Math"/>
                          </w:rPr>
                          <m:t>∆</m:t>
                        </m:r>
                      </m:e>
                      <m:sub>
                        <m:r>
                          <w:rPr>
                            <w:rFonts w:ascii="Cambria Math" w:hAnsi="Cambria Math"/>
                          </w:rPr>
                          <m:t>ij</m:t>
                        </m:r>
                      </m:sub>
                      <m:sup>
                        <m:d>
                          <m:dPr>
                            <m:ctrlPr>
                              <w:rPr>
                                <w:rFonts w:ascii="Cambria Math" w:hAnsi="Cambria Math"/>
                                <w:i/>
                              </w:rPr>
                            </m:ctrlPr>
                          </m:dPr>
                          <m:e>
                            <m:r>
                              <w:rPr>
                                <w:rFonts w:ascii="Cambria Math" w:hAnsi="Cambria Math"/>
                              </w:rPr>
                              <m:t>t</m:t>
                            </m:r>
                          </m:e>
                        </m:d>
                      </m:sup>
                    </m:sSubSup>
                    <m:r>
                      <w:rPr>
                        <w:rFonts w:ascii="Cambria Math" w:hAnsi="Cambria Math"/>
                      </w:rPr>
                      <m:t xml:space="preserve">,  if </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E</m:t>
                            </m:r>
                          </m:e>
                          <m:sup>
                            <m:d>
                              <m:dPr>
                                <m:ctrlPr>
                                  <w:rPr>
                                    <w:rFonts w:ascii="Cambria Math" w:hAnsi="Cambria Math"/>
                                    <w:i/>
                                  </w:rPr>
                                </m:ctrlPr>
                              </m:dPr>
                              <m:e>
                                <m:r>
                                  <w:rPr>
                                    <w:rFonts w:ascii="Cambria Math" w:hAnsi="Cambria Math"/>
                                  </w:rPr>
                                  <m:t>t-1</m:t>
                                </m:r>
                              </m:e>
                            </m:d>
                          </m:sup>
                        </m:sSup>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ij</m:t>
                            </m:r>
                          </m:sub>
                        </m:sSub>
                      </m:den>
                    </m:f>
                    <m:r>
                      <w:rPr>
                        <w:rFonts w:ascii="Cambria Math" w:hAnsi="Cambria Math"/>
                      </w:rPr>
                      <m:t xml:space="preserve"> * </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E</m:t>
                            </m:r>
                          </m:e>
                          <m:sup>
                            <m:d>
                              <m:dPr>
                                <m:ctrlPr>
                                  <w:rPr>
                                    <w:rFonts w:ascii="Cambria Math" w:hAnsi="Cambria Math"/>
                                    <w:i/>
                                  </w:rPr>
                                </m:ctrlPr>
                              </m:dPr>
                              <m:e>
                                <m:r>
                                  <w:rPr>
                                    <w:rFonts w:ascii="Cambria Math" w:hAnsi="Cambria Math"/>
                                  </w:rPr>
                                  <m:t>t</m:t>
                                </m:r>
                              </m:e>
                            </m:d>
                          </m:sup>
                        </m:sSup>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ij</m:t>
                            </m:r>
                          </m:sub>
                        </m:sSub>
                      </m:den>
                    </m:f>
                    <m:r>
                      <w:rPr>
                        <w:rFonts w:ascii="Cambria Math" w:hAnsi="Cambria Math"/>
                      </w:rPr>
                      <m:t xml:space="preserve"> ≥ 0</m:t>
                    </m:r>
                  </m:e>
                </m:mr>
                <m:mr>
                  <m:e>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ij</m:t>
                        </m:r>
                      </m:sub>
                      <m:sup>
                        <m:d>
                          <m:dPr>
                            <m:ctrlPr>
                              <w:rPr>
                                <w:rFonts w:ascii="Cambria Math" w:hAnsi="Cambria Math"/>
                                <w:i/>
                              </w:rPr>
                            </m:ctrlPr>
                          </m:dPr>
                          <m:e>
                            <m:r>
                              <w:rPr>
                                <w:rFonts w:ascii="Cambria Math" w:hAnsi="Cambria Math"/>
                              </w:rPr>
                              <m:t>t</m:t>
                            </m:r>
                          </m:e>
                        </m:d>
                      </m:sup>
                    </m:sSubSup>
                    <m:r>
                      <w:rPr>
                        <w:rFonts w:ascii="Cambria Math" w:hAnsi="Cambria Math"/>
                      </w:rPr>
                      <m:t xml:space="preserve"> = △</m:t>
                    </m:r>
                    <m:sSubSup>
                      <m:sSubSupPr>
                        <m:ctrlPr>
                          <w:rPr>
                            <w:rFonts w:ascii="Cambria Math" w:hAnsi="Cambria Math"/>
                            <w:i/>
                          </w:rPr>
                        </m:ctrlPr>
                      </m:sSubSupPr>
                      <m:e>
                        <m:r>
                          <w:rPr>
                            <w:rFonts w:ascii="Cambria Math" w:hAnsi="Cambria Math"/>
                          </w:rPr>
                          <m:t>w</m:t>
                        </m:r>
                      </m:e>
                      <m:sub>
                        <m:r>
                          <w:rPr>
                            <w:rFonts w:ascii="Cambria Math" w:hAnsi="Cambria Math"/>
                          </w:rPr>
                          <m:t>ij</m:t>
                        </m:r>
                      </m:sub>
                      <m:sup>
                        <m:d>
                          <m:dPr>
                            <m:ctrlPr>
                              <w:rPr>
                                <w:rFonts w:ascii="Cambria Math" w:hAnsi="Cambria Math"/>
                                <w:i/>
                              </w:rPr>
                            </m:ctrlPr>
                          </m:dPr>
                          <m:e>
                            <m:r>
                              <w:rPr>
                                <w:rFonts w:ascii="Cambria Math" w:hAnsi="Cambria Math"/>
                              </w:rPr>
                              <m:t>t-1</m:t>
                            </m:r>
                          </m:e>
                        </m:d>
                      </m:sup>
                    </m:sSubSup>
                    <m:r>
                      <w:rPr>
                        <w:rFonts w:ascii="Cambria Math" w:hAnsi="Cambria Math"/>
                      </w:rPr>
                      <m:t xml:space="preserve">, </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E</m:t>
                            </m:r>
                          </m:e>
                          <m:sup>
                            <m:d>
                              <m:dPr>
                                <m:ctrlPr>
                                  <w:rPr>
                                    <w:rFonts w:ascii="Cambria Math" w:hAnsi="Cambria Math"/>
                                    <w:i/>
                                  </w:rPr>
                                </m:ctrlPr>
                              </m:dPr>
                              <m:e>
                                <m:r>
                                  <w:rPr>
                                    <w:rFonts w:ascii="Cambria Math" w:hAnsi="Cambria Math"/>
                                  </w:rPr>
                                  <m:t>t</m:t>
                                </m:r>
                              </m:e>
                            </m:d>
                          </m:sup>
                        </m:sSup>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ij</m:t>
                            </m:r>
                          </m:sub>
                        </m:sSub>
                      </m:den>
                    </m:f>
                    <m:r>
                      <w:rPr>
                        <w:rFonts w:ascii="Cambria Math" w:hAnsi="Cambria Math"/>
                      </w:rPr>
                      <m:t xml:space="preserve"> = 0,  if </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E</m:t>
                            </m:r>
                          </m:e>
                          <m:sup>
                            <m:d>
                              <m:dPr>
                                <m:ctrlPr>
                                  <w:rPr>
                                    <w:rFonts w:ascii="Cambria Math" w:hAnsi="Cambria Math"/>
                                    <w:i/>
                                  </w:rPr>
                                </m:ctrlPr>
                              </m:dPr>
                              <m:e>
                                <m:r>
                                  <w:rPr>
                                    <w:rFonts w:ascii="Cambria Math" w:hAnsi="Cambria Math"/>
                                  </w:rPr>
                                  <m:t>t-1</m:t>
                                </m:r>
                              </m:e>
                            </m:d>
                          </m:sup>
                        </m:sSup>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ij</m:t>
                            </m:r>
                          </m:sub>
                        </m:sSub>
                      </m:den>
                    </m:f>
                    <m:r>
                      <w:rPr>
                        <w:rFonts w:ascii="Cambria Math" w:hAnsi="Cambria Math"/>
                      </w:rPr>
                      <m:t xml:space="preserve"> * </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E</m:t>
                            </m:r>
                          </m:e>
                          <m:sup>
                            <m:d>
                              <m:dPr>
                                <m:ctrlPr>
                                  <w:rPr>
                                    <w:rFonts w:ascii="Cambria Math" w:hAnsi="Cambria Math"/>
                                    <w:i/>
                                  </w:rPr>
                                </m:ctrlPr>
                              </m:dPr>
                              <m:e>
                                <m:r>
                                  <w:rPr>
                                    <w:rFonts w:ascii="Cambria Math" w:hAnsi="Cambria Math"/>
                                  </w:rPr>
                                  <m:t>t</m:t>
                                </m:r>
                              </m:e>
                            </m:d>
                          </m:sup>
                        </m:sSup>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ij</m:t>
                            </m:r>
                          </m:sub>
                        </m:sSub>
                      </m:den>
                    </m:f>
                    <m:r>
                      <w:rPr>
                        <w:rFonts w:ascii="Cambria Math" w:hAnsi="Cambria Math"/>
                      </w:rPr>
                      <m:t xml:space="preserve"> &lt; 0</m:t>
                    </m:r>
                  </m:e>
                </m:mr>
              </m:m>
            </m:e>
          </m:d>
          <m:r>
            <m:rPr>
              <m:sty m:val="p"/>
            </m:rPr>
            <w:br/>
          </m:r>
        </m:oMath>
      </m:oMathPara>
      <w:r w:rsidR="0020242D" w:rsidRPr="0020242D">
        <w:rPr>
          <w:rFonts w:hint="eastAsia"/>
        </w:rPr>
        <w:t>将</w:t>
      </w:r>
      <w:r w:rsidR="0091750F">
        <w:rPr>
          <w:rFonts w:hint="eastAsia"/>
        </w:rPr>
        <w:t>偏导数</w:t>
      </w:r>
      <w:r w:rsidR="0020242D" w:rsidRPr="0020242D">
        <w:rPr>
          <w:rFonts w:hint="eastAsia"/>
        </w:rPr>
        <w:t>设置为零可避免在下一次迭代中更新学习速率</w:t>
      </w:r>
      <w:r w:rsidR="0091750F">
        <w:rPr>
          <w:rFonts w:hint="eastAsia"/>
        </w:rPr>
        <w:t>。</w:t>
      </w:r>
      <w:r w:rsidR="0091750F" w:rsidRPr="0091750F">
        <w:rPr>
          <w:rFonts w:hint="eastAsia"/>
        </w:rPr>
        <w:t>在</w:t>
      </w:r>
      <w:r w:rsidR="00E23292">
        <w:rPr>
          <w:rFonts w:hint="eastAsia"/>
        </w:rPr>
        <w:t>改进的</w:t>
      </w:r>
      <w:r w:rsidR="00E23292">
        <w:rPr>
          <w:rFonts w:hint="eastAsia"/>
        </w:rPr>
        <w:t>Rprop</w:t>
      </w:r>
      <w:r w:rsidR="00E23292">
        <w:rPr>
          <w:rFonts w:hint="eastAsia"/>
        </w:rPr>
        <w:t>算法</w:t>
      </w:r>
      <w:r w:rsidR="0091750F" w:rsidRPr="0091750F">
        <w:rPr>
          <w:rFonts w:hint="eastAsia"/>
        </w:rPr>
        <w:t>中，认为</w:t>
      </w:r>
      <w:r w:rsidR="0091750F">
        <w:rPr>
          <w:rFonts w:hint="eastAsia"/>
        </w:rPr>
        <w:t>上式</w:t>
      </w:r>
      <w:r w:rsidR="0091750F" w:rsidRPr="0091750F">
        <w:rPr>
          <w:rFonts w:hint="eastAsia"/>
        </w:rPr>
        <w:t>中</w:t>
      </w:r>
      <w:r w:rsidR="0091750F">
        <w:rPr>
          <w:rFonts w:hint="eastAsia"/>
        </w:rPr>
        <w:t>权重</w:t>
      </w:r>
      <w:r w:rsidR="0091750F" w:rsidRPr="0091750F">
        <w:rPr>
          <w:rFonts w:hint="eastAsia"/>
        </w:rPr>
        <w:t>回缩的情况并不总是合理的。只有偏导数变化符号和逼近误差增加时，才</w:t>
      </w:r>
      <w:r w:rsidR="0091750F">
        <w:rPr>
          <w:rFonts w:hint="eastAsia"/>
        </w:rPr>
        <w:t>恢复先前的权重。</w:t>
      </w:r>
      <w:r w:rsidR="0091750F" w:rsidRPr="0091750F">
        <w:rPr>
          <w:rFonts w:hint="eastAsia"/>
        </w:rPr>
        <w:t>因此，</w:t>
      </w:r>
      <w:r w:rsidR="00E23292">
        <w:rPr>
          <w:rFonts w:hint="eastAsia"/>
        </w:rPr>
        <w:t>权重</w:t>
      </w:r>
      <w:r w:rsidR="0091750F" w:rsidRPr="0091750F">
        <w:rPr>
          <w:rFonts w:hint="eastAsia"/>
        </w:rPr>
        <w:t>缩回条件被修改</w:t>
      </w:r>
      <w:r w:rsidR="00E23292">
        <w:rPr>
          <w:rFonts w:hint="eastAsia"/>
        </w:rPr>
        <w:t>为</w:t>
      </w:r>
      <w:r w:rsidR="0091750F" w:rsidRPr="0091750F">
        <w:rPr>
          <w:rFonts w:hint="eastAsia"/>
        </w:rPr>
        <w:t>：</w:t>
      </w:r>
      <m:oMath>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E</m:t>
                </m:r>
              </m:e>
              <m:sup>
                <m:d>
                  <m:dPr>
                    <m:ctrlPr>
                      <w:rPr>
                        <w:rFonts w:ascii="Cambria Math" w:hAnsi="Cambria Math"/>
                        <w:i/>
                      </w:rPr>
                    </m:ctrlPr>
                  </m:dPr>
                  <m:e>
                    <m:r>
                      <w:rPr>
                        <w:rFonts w:ascii="Cambria Math" w:hAnsi="Cambria Math"/>
                      </w:rPr>
                      <m:t>t-1</m:t>
                    </m:r>
                  </m:e>
                </m:d>
              </m:sup>
            </m:sSup>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ij</m:t>
                </m:r>
              </m:sub>
            </m:sSub>
          </m:den>
        </m:f>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E</m:t>
                </m:r>
              </m:e>
              <m:sup>
                <m:d>
                  <m:dPr>
                    <m:ctrlPr>
                      <w:rPr>
                        <w:rFonts w:ascii="Cambria Math" w:hAnsi="Cambria Math"/>
                        <w:i/>
                      </w:rPr>
                    </m:ctrlPr>
                  </m:dPr>
                  <m:e>
                    <m:r>
                      <w:rPr>
                        <w:rFonts w:ascii="Cambria Math" w:hAnsi="Cambria Math"/>
                      </w:rPr>
                      <m:t>t</m:t>
                    </m:r>
                  </m:e>
                </m:d>
              </m:sup>
            </m:sSup>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ij</m:t>
                </m:r>
              </m:sub>
            </m:sSub>
          </m:den>
        </m:f>
        <m:r>
          <w:rPr>
            <w:rFonts w:ascii="Cambria Math" w:hAnsi="Cambria Math"/>
          </w:rPr>
          <m:t xml:space="preserve"> &lt; 0  and </m:t>
        </m:r>
        <m:sSup>
          <m:sSupPr>
            <m:ctrlPr>
              <w:rPr>
                <w:rFonts w:ascii="Cambria Math" w:hAnsi="Cambria Math"/>
                <w:i/>
              </w:rPr>
            </m:ctrlPr>
          </m:sSupPr>
          <m:e>
            <m:r>
              <w:rPr>
                <w:rFonts w:ascii="Cambria Math" w:hAnsi="Cambria Math"/>
              </w:rPr>
              <m:t xml:space="preserve"> E</m:t>
            </m:r>
          </m:e>
          <m:sup>
            <m:d>
              <m:dPr>
                <m:ctrlPr>
                  <w:rPr>
                    <w:rFonts w:ascii="Cambria Math" w:hAnsi="Cambria Math"/>
                    <w:i/>
                  </w:rPr>
                </m:ctrlPr>
              </m:dPr>
              <m:e>
                <m:r>
                  <w:rPr>
                    <w:rFonts w:ascii="Cambria Math" w:hAnsi="Cambria Math"/>
                  </w:rPr>
                  <m:t>t</m:t>
                </m:r>
              </m:e>
            </m:d>
          </m:sup>
        </m:sSup>
        <m:r>
          <w:rPr>
            <w:rFonts w:ascii="Cambria Math" w:hAnsi="Cambria Math"/>
          </w:rPr>
          <m:t xml:space="preserve"> &gt; </m:t>
        </m:r>
        <m:sSup>
          <m:sSupPr>
            <m:ctrlPr>
              <w:rPr>
                <w:rFonts w:ascii="Cambria Math" w:hAnsi="Cambria Math"/>
                <w:i/>
              </w:rPr>
            </m:ctrlPr>
          </m:sSupPr>
          <m:e>
            <m:r>
              <w:rPr>
                <w:rFonts w:ascii="Cambria Math" w:hAnsi="Cambria Math"/>
              </w:rPr>
              <m:t>E</m:t>
            </m:r>
          </m:e>
          <m:sup>
            <m:d>
              <m:dPr>
                <m:ctrlPr>
                  <w:rPr>
                    <w:rFonts w:ascii="Cambria Math" w:hAnsi="Cambria Math"/>
                    <w:i/>
                  </w:rPr>
                </m:ctrlPr>
              </m:dPr>
              <m:e>
                <m:r>
                  <w:rPr>
                    <w:rFonts w:ascii="Cambria Math" w:hAnsi="Cambria Math"/>
                  </w:rPr>
                  <m:t>t-1</m:t>
                </m:r>
              </m:e>
            </m:d>
          </m:sup>
        </m:sSup>
      </m:oMath>
      <w:r w:rsidR="00E355E9">
        <w:rPr>
          <w:rFonts w:hint="eastAsia"/>
        </w:rPr>
        <w:t>。</w:t>
      </w:r>
    </w:p>
    <w:p w14:paraId="2AC3246C" w14:textId="538823AC" w:rsidR="006D25BB" w:rsidRDefault="006D25BB" w:rsidP="0020242D">
      <w:pPr>
        <w:ind w:firstLine="480"/>
      </w:pPr>
      <w:r>
        <w:br w:type="page"/>
      </w:r>
    </w:p>
    <w:p w14:paraId="3FB7F763" w14:textId="0B1800AD" w:rsidR="00E23292" w:rsidRDefault="004B5A8F" w:rsidP="00B12FBC">
      <w:pPr>
        <w:pStyle w:val="1"/>
      </w:pPr>
      <w:bookmarkStart w:id="22" w:name="_Toc514699749"/>
      <w:r>
        <w:rPr>
          <w:rFonts w:hint="eastAsia"/>
        </w:rPr>
        <w:lastRenderedPageBreak/>
        <w:t>单目标</w:t>
      </w:r>
      <w:r w:rsidR="00CF2169">
        <w:rPr>
          <w:rFonts w:hint="eastAsia"/>
        </w:rPr>
        <w:t>学习</w:t>
      </w:r>
      <w:r>
        <w:rPr>
          <w:rFonts w:hint="eastAsia"/>
        </w:rPr>
        <w:t>与多目标</w:t>
      </w:r>
      <w:r w:rsidR="00CF2169">
        <w:rPr>
          <w:rFonts w:hint="eastAsia"/>
        </w:rPr>
        <w:t>学习</w:t>
      </w:r>
      <w:bookmarkEnd w:id="22"/>
    </w:p>
    <w:p w14:paraId="164D663D" w14:textId="6620CC51" w:rsidR="004B5A8F" w:rsidRDefault="002068AC" w:rsidP="008B2D1E">
      <w:pPr>
        <w:ind w:firstLine="480"/>
      </w:pPr>
      <w:r>
        <w:rPr>
          <w:rFonts w:hint="eastAsia"/>
        </w:rPr>
        <w:t>学习算法可以分为两类单目标学习和多目标学习，其中多目标学习还可以分为标量化多目标学习和基于</w:t>
      </w:r>
      <w:r>
        <w:rPr>
          <w:rFonts w:hint="eastAsia"/>
        </w:rPr>
        <w:t>Pareto</w:t>
      </w:r>
      <w:r>
        <w:rPr>
          <w:rFonts w:hint="eastAsia"/>
        </w:rPr>
        <w:t>的多目标学习。</w:t>
      </w:r>
    </w:p>
    <w:p w14:paraId="134B3D9C" w14:textId="0695343D" w:rsidR="002068AC" w:rsidRDefault="002068AC" w:rsidP="00B12FBC">
      <w:pPr>
        <w:pStyle w:val="21"/>
      </w:pPr>
      <w:bookmarkStart w:id="23" w:name="_Toc514699750"/>
      <w:r>
        <w:rPr>
          <w:rFonts w:hint="eastAsia"/>
        </w:rPr>
        <w:t>单目标学习</w:t>
      </w:r>
      <w:bookmarkEnd w:id="23"/>
    </w:p>
    <w:p w14:paraId="4ABDF67A" w14:textId="03AC15E8" w:rsidR="003861BD" w:rsidRDefault="008B2D1E" w:rsidP="003861BD">
      <w:pPr>
        <w:ind w:firstLine="480"/>
      </w:pPr>
      <w:r w:rsidRPr="003E796F">
        <w:rPr>
          <w:color w:val="C00000"/>
        </w:rPr>
        <w:t>所谓单目标学习</w:t>
      </w:r>
      <w:r w:rsidRPr="003E796F">
        <w:rPr>
          <w:rFonts w:hint="eastAsia"/>
          <w:color w:val="C00000"/>
        </w:rPr>
        <w:t>，</w:t>
      </w:r>
      <w:r w:rsidRPr="003E796F">
        <w:rPr>
          <w:color w:val="C00000"/>
        </w:rPr>
        <w:t>是指只对一个目标函数进行优化的算法</w:t>
      </w:r>
      <w:r w:rsidRPr="003E796F">
        <w:rPr>
          <w:rFonts w:hint="eastAsia"/>
          <w:color w:val="C00000"/>
        </w:rPr>
        <w:t>。</w:t>
      </w:r>
      <w:r w:rsidR="00825E2F" w:rsidRPr="003E796F">
        <w:rPr>
          <w:rFonts w:hint="eastAsia"/>
          <w:color w:val="C00000"/>
        </w:rPr>
        <w:t>比如数据挖掘十大经典算法之一，最常见的聚类算法</w:t>
      </w:r>
      <w:r w:rsidR="00825E2F" w:rsidRPr="003E796F">
        <w:rPr>
          <w:rFonts w:hint="eastAsia"/>
          <w:color w:val="C00000"/>
        </w:rPr>
        <w:t>K-means</w:t>
      </w:r>
      <w:r w:rsidR="003861BD" w:rsidRPr="003E796F">
        <w:rPr>
          <w:rFonts w:hint="eastAsia"/>
          <w:color w:val="C00000"/>
        </w:rPr>
        <w:t>算</w:t>
      </w:r>
      <w:r w:rsidR="00825E2F" w:rsidRPr="003E796F">
        <w:rPr>
          <w:rFonts w:hint="eastAsia"/>
          <w:color w:val="C00000"/>
        </w:rPr>
        <w:t>法，它属于无监督学习算法。</w:t>
      </w:r>
      <w:r w:rsidR="003861BD" w:rsidRPr="003E796F">
        <w:rPr>
          <w:rFonts w:hint="eastAsia"/>
          <w:color w:val="C00000"/>
        </w:rPr>
        <w:t>它</w:t>
      </w:r>
      <w:r w:rsidR="00825E2F" w:rsidRPr="003E796F">
        <w:rPr>
          <w:rFonts w:hint="eastAsia"/>
          <w:color w:val="C00000"/>
        </w:rPr>
        <w:t>以空间</w:t>
      </w:r>
      <w:r w:rsidR="003861BD" w:rsidRPr="003E796F">
        <w:rPr>
          <w:rFonts w:hint="eastAsia"/>
          <w:color w:val="C00000"/>
        </w:rPr>
        <w:t>中所有的点分为</w:t>
      </w:r>
      <w:r w:rsidR="003861BD" w:rsidRPr="003E796F">
        <w:rPr>
          <w:rFonts w:hint="eastAsia"/>
          <w:color w:val="C00000"/>
        </w:rPr>
        <w:t>k</w:t>
      </w:r>
      <w:r w:rsidR="003861BD" w:rsidRPr="003E796F">
        <w:rPr>
          <w:rFonts w:hint="eastAsia"/>
          <w:color w:val="C00000"/>
        </w:rPr>
        <w:t>类，</w:t>
      </w:r>
      <w:r w:rsidR="00825E2F" w:rsidRPr="003E796F">
        <w:rPr>
          <w:rFonts w:hint="eastAsia"/>
          <w:color w:val="C00000"/>
        </w:rPr>
        <w:t>通过迭代的方法，逐次更新各聚类中心的值，直到得到最好的聚类结果。</w:t>
      </w:r>
      <w:r w:rsidR="003861BD" w:rsidRPr="003E796F">
        <w:rPr>
          <w:rFonts w:hint="eastAsia"/>
          <w:color w:val="C00000"/>
        </w:rPr>
        <w:t>评价聚类结果的函数是</w:t>
      </w:r>
      <w:r w:rsidR="00FC3D6A">
        <w:br/>
      </w:r>
      <m:oMathPara>
        <m:oMath>
          <m:r>
            <w:rPr>
              <w:rFonts w:ascii="Cambria Math" w:hAnsi="Cambria Math"/>
            </w:rPr>
            <m:t xml:space="preserve">f = </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nary>
                <m:naryPr>
                  <m:chr m:val="∑"/>
                  <m:limLoc m:val="undOvr"/>
                  <m:supHide m:val="1"/>
                  <m:ctrlPr>
                    <w:rPr>
                      <w:rFonts w:ascii="Cambria Math" w:hAnsi="Cambria Math"/>
                      <w:i/>
                    </w:rPr>
                  </m:ctrlPr>
                </m:naryPr>
                <m:sub>
                  <m:r>
                    <w:rPr>
                      <w:rFonts w:ascii="Cambria Math" w:hAnsi="Cambria Math"/>
                    </w:rPr>
                    <m:t>x∈</m:t>
                  </m:r>
                  <m:sSub>
                    <m:sSubPr>
                      <m:ctrlPr>
                        <w:rPr>
                          <w:rFonts w:ascii="Cambria Math" w:hAnsi="Cambria Math"/>
                          <w:i/>
                        </w:rPr>
                      </m:ctrlPr>
                    </m:sSubPr>
                    <m:e>
                      <m:r>
                        <w:rPr>
                          <w:rFonts w:ascii="Cambria Math" w:hAnsi="Cambria Math"/>
                        </w:rPr>
                        <m:t>C</m:t>
                      </m:r>
                    </m:e>
                    <m:sub>
                      <m:r>
                        <w:rPr>
                          <w:rFonts w:ascii="Cambria Math" w:hAnsi="Cambria Math"/>
                        </w:rPr>
                        <m:t>j</m:t>
                      </m:r>
                    </m:sub>
                  </m:sSub>
                </m:sub>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c</m:t>
                              </m:r>
                            </m:e>
                            <m:sub>
                              <m:r>
                                <w:rPr>
                                  <w:rFonts w:ascii="Cambria Math" w:hAnsi="Cambria Math"/>
                                </w:rPr>
                                <m:t>j</m:t>
                              </m:r>
                            </m:sub>
                          </m:sSub>
                        </m:e>
                      </m:d>
                    </m:e>
                    <m:sup>
                      <m:r>
                        <w:rPr>
                          <w:rFonts w:ascii="Cambria Math" w:hAnsi="Cambria Math"/>
                        </w:rPr>
                        <m:t>2</m:t>
                      </m:r>
                    </m:sup>
                  </m:sSup>
                </m:e>
              </m:nary>
            </m:e>
          </m:nary>
          <m:r>
            <m:rPr>
              <m:sty m:val="p"/>
            </m:rPr>
            <w:br/>
          </m:r>
        </m:oMath>
      </m:oMathPara>
      <w:r w:rsidR="003861BD">
        <w:rPr>
          <w:rFonts w:hint="eastAsia"/>
        </w:rPr>
        <w:t>其中</w:t>
      </w:r>
      <m:oMath>
        <m:d>
          <m:dPr>
            <m:begChr m:val="|"/>
            <m:endChr m:val="|"/>
            <m:ctrlPr>
              <w:rPr>
                <w:rFonts w:ascii="Cambria Math" w:hAnsi="Cambria Math"/>
              </w:rPr>
            </m:ctrlPr>
          </m:dPr>
          <m:e>
            <m:r>
              <w:rPr>
                <w:rFonts w:ascii="Cambria Math" w:hAnsi="Cambria Math"/>
              </w:rPr>
              <m:t>.</m:t>
            </m:r>
          </m:e>
        </m:d>
      </m:oMath>
      <w:r w:rsidR="003861BD" w:rsidRPr="00AC3968">
        <w:rPr>
          <w:rFonts w:hint="eastAsia"/>
        </w:rPr>
        <w:t>是数据节点</w:t>
      </w:r>
      <m:oMath>
        <m:r>
          <w:rPr>
            <w:rFonts w:ascii="Cambria Math" w:hAnsi="Cambria Math"/>
          </w:rPr>
          <m:t>x</m:t>
        </m:r>
      </m:oMath>
      <w:r w:rsidR="003861BD" w:rsidRPr="00AC3968">
        <w:rPr>
          <w:rFonts w:hint="eastAsia"/>
        </w:rPr>
        <w:t>和类</w:t>
      </w:r>
      <m:oMath>
        <m:sSub>
          <m:sSubPr>
            <m:ctrlPr>
              <w:rPr>
                <w:rFonts w:ascii="Cambria Math" w:hAnsi="Cambria Math"/>
                <w:i/>
              </w:rPr>
            </m:ctrlPr>
          </m:sSubPr>
          <m:e>
            <m:r>
              <w:rPr>
                <w:rFonts w:ascii="Cambria Math" w:hAnsi="Cambria Math"/>
              </w:rPr>
              <m:t>C</m:t>
            </m:r>
          </m:e>
          <m:sub>
            <m:r>
              <w:rPr>
                <w:rFonts w:ascii="Cambria Math" w:hAnsi="Cambria Math"/>
              </w:rPr>
              <m:t>j</m:t>
            </m:r>
          </m:sub>
        </m:sSub>
      </m:oMath>
      <w:r w:rsidR="003861BD" w:rsidRPr="00AC3968">
        <w:t>的中心</w:t>
      </w:r>
      <m:oMath>
        <m:sSub>
          <m:sSubPr>
            <m:ctrlPr>
              <w:rPr>
                <w:rFonts w:ascii="Cambria Math" w:hAnsi="Cambria Math"/>
                <w:i/>
              </w:rPr>
            </m:ctrlPr>
          </m:sSubPr>
          <m:e>
            <m:r>
              <w:rPr>
                <w:rFonts w:ascii="Cambria Math" w:hAnsi="Cambria Math"/>
              </w:rPr>
              <m:t>c</m:t>
            </m:r>
          </m:e>
          <m:sub>
            <m:r>
              <w:rPr>
                <w:rFonts w:ascii="Cambria Math" w:hAnsi="Cambria Math"/>
              </w:rPr>
              <m:t>j</m:t>
            </m:r>
          </m:sub>
        </m:sSub>
      </m:oMath>
      <w:r w:rsidR="003861BD" w:rsidRPr="00AC3968">
        <w:t>之间的距离测量方法</w:t>
      </w:r>
      <w:r w:rsidR="003861BD" w:rsidRPr="00AC3968">
        <w:rPr>
          <w:rFonts w:hint="eastAsia"/>
        </w:rPr>
        <w:t>，</w:t>
      </w:r>
      <w:r w:rsidR="003861BD">
        <w:rPr>
          <w:rFonts w:hint="eastAsia"/>
        </w:rPr>
        <w:t>N</w:t>
      </w:r>
      <w:r w:rsidR="003861BD">
        <w:rPr>
          <w:rFonts w:hint="eastAsia"/>
        </w:rPr>
        <w:t>数据集中</w:t>
      </w:r>
      <w:r w:rsidR="003861BD" w:rsidRPr="00AC3968">
        <w:t>类的数量</w:t>
      </w:r>
      <w:r w:rsidR="003861BD" w:rsidRPr="00AC3968">
        <w:rPr>
          <w:rFonts w:hint="eastAsia"/>
        </w:rPr>
        <w:t>。</w:t>
      </w:r>
      <w:r w:rsidR="003861BD">
        <w:rPr>
          <w:rFonts w:hint="eastAsia"/>
        </w:rPr>
        <w:t>所以</w:t>
      </w:r>
      <w:r w:rsidR="003861BD">
        <w:rPr>
          <w:rFonts w:hint="eastAsia"/>
        </w:rPr>
        <w:t>K-means</w:t>
      </w:r>
      <w:r w:rsidR="003861BD">
        <w:rPr>
          <w:rFonts w:hint="eastAsia"/>
        </w:rPr>
        <w:t>算法的唯一目标就是最小化函数</w:t>
      </w:r>
      <m:oMath>
        <m:r>
          <w:rPr>
            <w:rFonts w:ascii="Cambria Math" w:hAnsi="Cambria Math"/>
          </w:rPr>
          <m:t>f</m:t>
        </m:r>
      </m:oMath>
      <w:r w:rsidR="003861BD">
        <w:rPr>
          <w:rFonts w:hint="eastAsia"/>
        </w:rPr>
        <w:t>，属于单目标学习算法。</w:t>
      </w:r>
    </w:p>
    <w:p w14:paraId="65FFA243" w14:textId="6F53F097" w:rsidR="00220CE8" w:rsidRDefault="00220CE8" w:rsidP="00B12FBC">
      <w:pPr>
        <w:pStyle w:val="21"/>
      </w:pPr>
      <w:bookmarkStart w:id="24" w:name="_Toc514699751"/>
      <w:r>
        <w:rPr>
          <w:rFonts w:hint="eastAsia"/>
        </w:rPr>
        <w:t>多目标学习</w:t>
      </w:r>
      <w:bookmarkEnd w:id="24"/>
    </w:p>
    <w:p w14:paraId="7089BE3C" w14:textId="1CFFD4F3" w:rsidR="00700F26" w:rsidRDefault="00220CE8" w:rsidP="00220CE8">
      <w:pPr>
        <w:ind w:firstLine="480"/>
      </w:pPr>
      <w:r>
        <w:rPr>
          <w:rFonts w:hint="eastAsia"/>
        </w:rPr>
        <w:t>许多现实生活中的问题涉及多个目标的处理。</w:t>
      </w:r>
      <w:r w:rsidR="00A329F7">
        <w:rPr>
          <w:rFonts w:hint="eastAsia"/>
        </w:rPr>
        <w:t>例如</w:t>
      </w:r>
      <w:r w:rsidR="00A329F7" w:rsidRPr="00AC3968">
        <w:t>在有监督学习中</w:t>
      </w:r>
      <w:r w:rsidR="00A329F7" w:rsidRPr="00AC3968">
        <w:rPr>
          <w:rFonts w:hint="eastAsia"/>
        </w:rPr>
        <w:t>，</w:t>
      </w:r>
      <w:r w:rsidR="00A329F7" w:rsidRPr="00AC3968">
        <w:t>记忆训练数据不是唯一的目标</w:t>
      </w:r>
      <w:r w:rsidR="00A329F7" w:rsidRPr="00AC3968">
        <w:rPr>
          <w:rFonts w:hint="eastAsia"/>
        </w:rPr>
        <w:t>。还经常需要考虑其他几个目标。在回归和分类中，一个学习模型不仅应该对训练数据具有良好的近似性，还应该对同一问题的不可见数据具有良好的近似性。但是这个目标不能通过最小化</w:t>
      </w:r>
      <w:r w:rsidR="00A329F7" w:rsidRPr="00AC3968">
        <w:t>单个目标或任何相似误差测量方法实现</w:t>
      </w:r>
      <w:r w:rsidR="00A329F7" w:rsidRPr="00AC3968">
        <w:rPr>
          <w:rFonts w:hint="eastAsia"/>
        </w:rPr>
        <w:t>。事实上，单纯最小化训练数据上的近似误差会产生过拟合现象，这意味着该模型在不可见数据可能表现不佳。换句话说，该模型不能归纳不可见数据。为了防止模型在训练数据上过拟合，必须控制模型复杂度。通常需要考虑的另一个共同目标是学习模型的可理解性或可解释性，当有监督学习用于从数据中提取知识时这点尤为重要。</w:t>
      </w:r>
      <w:r w:rsidR="00A329F7" w:rsidRPr="00AC3968">
        <w:t>机器学习的可解释性强烈依赖于模型的复杂性</w:t>
      </w:r>
      <w:r w:rsidR="00A329F7" w:rsidRPr="00AC3968">
        <w:rPr>
          <w:rFonts w:hint="eastAsia"/>
        </w:rPr>
        <w:t>，</w:t>
      </w:r>
      <w:r w:rsidR="00A329F7" w:rsidRPr="00AC3968">
        <w:t>一般来说</w:t>
      </w:r>
      <w:r w:rsidR="00A329F7" w:rsidRPr="00AC3968">
        <w:rPr>
          <w:rFonts w:hint="eastAsia"/>
        </w:rPr>
        <w:t>，</w:t>
      </w:r>
      <w:r w:rsidR="00A329F7" w:rsidRPr="00AC3968">
        <w:t>复杂度越低</w:t>
      </w:r>
      <w:r w:rsidR="00A329F7" w:rsidRPr="00AC3968">
        <w:rPr>
          <w:rFonts w:hint="eastAsia"/>
        </w:rPr>
        <w:t>，</w:t>
      </w:r>
      <w:r w:rsidR="00A329F7" w:rsidRPr="00AC3968">
        <w:t>模型越容易理解</w:t>
      </w:r>
      <w:r w:rsidR="00A329F7" w:rsidRPr="00AC3968">
        <w:rPr>
          <w:rFonts w:hint="eastAsia"/>
        </w:rPr>
        <w:t>。</w:t>
      </w:r>
      <w:r w:rsidR="00A329F7" w:rsidRPr="00AC3968">
        <w:t>在这两种情况下都必须考虑第二个目标模型复杂度</w:t>
      </w:r>
      <w:r w:rsidR="00A329F7" w:rsidRPr="00AC3968">
        <w:rPr>
          <w:rFonts w:hint="eastAsia"/>
        </w:rPr>
        <w:t>。</w:t>
      </w:r>
      <w:r w:rsidR="00A329F7">
        <w:rPr>
          <w:rFonts w:hint="eastAsia"/>
        </w:rPr>
        <w:t>但是这两个目标很有可能是</w:t>
      </w:r>
      <w:r>
        <w:rPr>
          <w:rFonts w:hint="eastAsia"/>
        </w:rPr>
        <w:t>相互矛盾的。当</w:t>
      </w:r>
      <w:r w:rsidR="00A329F7">
        <w:rPr>
          <w:rFonts w:hint="eastAsia"/>
        </w:rPr>
        <w:t>我们</w:t>
      </w:r>
      <w:r>
        <w:rPr>
          <w:rFonts w:hint="eastAsia"/>
        </w:rPr>
        <w:t>想要</w:t>
      </w:r>
      <w:r w:rsidR="00A329F7">
        <w:rPr>
          <w:rFonts w:hint="eastAsia"/>
        </w:rPr>
        <w:t>同时</w:t>
      </w:r>
      <w:r>
        <w:rPr>
          <w:rFonts w:hint="eastAsia"/>
        </w:rPr>
        <w:t>优化多个目标时，先验并不总是清楚哪些目标可能相互关联，以及它们如何相互影响。由于目标冲突，通常不存在单一的最佳解决方案。在这些情况下，</w:t>
      </w:r>
      <w:r w:rsidR="00700F26">
        <w:rPr>
          <w:rFonts w:hint="eastAsia"/>
        </w:rPr>
        <w:t>我们的目的变为</w:t>
      </w:r>
      <w:r w:rsidR="00700F26" w:rsidRPr="00700F26">
        <w:rPr>
          <w:rFonts w:hint="eastAsia"/>
        </w:rPr>
        <w:t>目找到一组决策变量的向量，这组决策变量满足约束而且最优化一组以目标函数为元素的函数向量。这些函数形成了函数之</w:t>
      </w:r>
      <w:r w:rsidR="00700F26" w:rsidRPr="00700F26">
        <w:rPr>
          <w:rFonts w:hint="eastAsia"/>
        </w:rPr>
        <w:lastRenderedPageBreak/>
        <w:t>间通常相互冲突的性能标准的一种数学描述</w:t>
      </w:r>
      <w:r>
        <w:rPr>
          <w:rFonts w:hint="eastAsia"/>
        </w:rPr>
        <w:t>。</w:t>
      </w:r>
      <w:r w:rsidR="00700F26">
        <w:rPr>
          <w:rFonts w:hint="eastAsia"/>
        </w:rPr>
        <w:t>简单</w:t>
      </w:r>
      <w:r>
        <w:rPr>
          <w:rFonts w:hint="eastAsia"/>
        </w:rPr>
        <w:t>地说，我们希望获得一组最佳的折衷解决方案</w:t>
      </w:r>
      <w:r w:rsidR="00CD6DED">
        <w:rPr>
          <w:rFonts w:hint="eastAsia"/>
        </w:rPr>
        <w:t>。</w:t>
      </w:r>
    </w:p>
    <w:p w14:paraId="21FD28ED" w14:textId="16189F64" w:rsidR="00D44FEB" w:rsidRDefault="00700F26" w:rsidP="00D44FEB">
      <w:pPr>
        <w:ind w:firstLine="480"/>
      </w:pPr>
      <w:r>
        <w:rPr>
          <w:rFonts w:hint="eastAsia"/>
        </w:rPr>
        <w:t>多目标学习的数学表示为：</w:t>
      </w:r>
      <w:r w:rsidR="00FC3D6A">
        <w:br/>
      </w:r>
      <m:oMathPara>
        <m:oMath>
          <m:d>
            <m:dPr>
              <m:begChr m:val="{"/>
              <m:endChr m:val=""/>
              <m:ctrlPr>
                <w:rPr>
                  <w:rFonts w:ascii="Cambria Math" w:hAnsi="Cambria Math"/>
                </w:rPr>
              </m:ctrlPr>
            </m:dPr>
            <m:e>
              <m:eqArr>
                <m:eqArrPr>
                  <m:ctrlPr>
                    <w:rPr>
                      <w:rFonts w:ascii="Cambria Math" w:hAnsi="Cambria Math"/>
                      <w:i/>
                    </w:rPr>
                  </m:ctrlPr>
                </m:eqArrPr>
                <m:e>
                  <m:eqArr>
                    <m:eqArrPr>
                      <m:ctrlPr>
                        <w:rPr>
                          <w:rFonts w:ascii="Cambria Math" w:hAnsi="Cambria Math"/>
                          <w:i/>
                        </w:rPr>
                      </m:ctrlPr>
                    </m:eqArrPr>
                    <m:e>
                      <m:m>
                        <m:mPr>
                          <m:mcs>
                            <m:mc>
                              <m:mcPr>
                                <m:count m:val="1"/>
                                <m:mcJc m:val="center"/>
                              </m:mcPr>
                            </m:mc>
                          </m:mcs>
                          <m:ctrlPr>
                            <w:rPr>
                              <w:rFonts w:ascii="Cambria Math" w:hAnsi="Cambria Math"/>
                              <w:i/>
                            </w:rPr>
                          </m:ctrlPr>
                        </m:mPr>
                        <m:mr>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w:rPr>
                                        <w:rFonts w:ascii="Cambria Math" w:hAnsi="Cambria Math"/>
                                      </w:rPr>
                                      <m:t>x</m:t>
                                    </m:r>
                                  </m:lim>
                                </m:limLow>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 xml:space="preserve"> f</m:t>
                                        </m:r>
                                      </m:e>
                                      <m:sub>
                                        <m:r>
                                          <w:rPr>
                                            <w:rFonts w:ascii="Cambria Math" w:hAnsi="Cambria Math"/>
                                          </w:rPr>
                                          <m:t>2</m:t>
                                        </m:r>
                                      </m:sub>
                                    </m:sSub>
                                    <m:d>
                                      <m:dPr>
                                        <m:ctrlPr>
                                          <w:rPr>
                                            <w:rFonts w:ascii="Cambria Math" w:hAnsi="Cambria Math"/>
                                            <w:i/>
                                          </w:rPr>
                                        </m:ctrlPr>
                                      </m:dPr>
                                      <m:e>
                                        <m:r>
                                          <w:rPr>
                                            <w:rFonts w:ascii="Cambria Math" w:hAnsi="Cambria Math"/>
                                          </w:rPr>
                                          <m:t>x</m:t>
                                        </m:r>
                                      </m:e>
                                    </m:d>
                                    <m:r>
                                      <w:rPr>
                                        <w:rFonts w:ascii="Cambria Math" w:hAnsi="Cambria Math"/>
                                      </w:rPr>
                                      <m:t>, …,</m:t>
                                    </m:r>
                                    <m:sSub>
                                      <m:sSubPr>
                                        <m:ctrlPr>
                                          <w:rPr>
                                            <w:rFonts w:ascii="Cambria Math" w:hAnsi="Cambria Math"/>
                                            <w:i/>
                                          </w:rPr>
                                        </m:ctrlPr>
                                      </m:sSubPr>
                                      <m:e>
                                        <m:r>
                                          <w:rPr>
                                            <w:rFonts w:ascii="Cambria Math" w:hAnsi="Cambria Math"/>
                                          </w:rPr>
                                          <m:t xml:space="preserve"> f</m:t>
                                        </m:r>
                                      </m:e>
                                      <m:sub>
                                        <m:r>
                                          <w:rPr>
                                            <w:rFonts w:ascii="Cambria Math" w:hAnsi="Cambria Math"/>
                                          </w:rPr>
                                          <m:t>n</m:t>
                                        </m:r>
                                      </m:sub>
                                    </m:sSub>
                                    <m:d>
                                      <m:dPr>
                                        <m:ctrlPr>
                                          <w:rPr>
                                            <w:rFonts w:ascii="Cambria Math" w:hAnsi="Cambria Math"/>
                                            <w:i/>
                                          </w:rPr>
                                        </m:ctrlPr>
                                      </m:dPr>
                                      <m:e>
                                        <m:r>
                                          <w:rPr>
                                            <w:rFonts w:ascii="Cambria Math" w:hAnsi="Cambria Math"/>
                                          </w:rPr>
                                          <m:t>x</m:t>
                                        </m:r>
                                      </m:e>
                                    </m:d>
                                  </m:e>
                                </m:d>
                              </m:e>
                            </m:func>
                          </m:e>
                        </m:mr>
                        <m:mr>
                          <m:e>
                            <m:r>
                              <w:rPr>
                                <w:rFonts w:ascii="Cambria Math" w:hAnsi="Cambria Math"/>
                              </w:rPr>
                              <m:t>s.t.</m:t>
                            </m:r>
                          </m:e>
                        </m:mr>
                        <m:mr>
                          <m:e>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 xml:space="preserve"> ≤ 0</m:t>
                            </m:r>
                          </m:e>
                        </m:mr>
                      </m:m>
                    </m:e>
                    <m:e>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 xml:space="preserve"> = 0</m:t>
                      </m:r>
                    </m:e>
                  </m:eqArr>
                </m:e>
                <m:e>
                  <m:sSub>
                    <m:sSubPr>
                      <m:ctrlPr>
                        <w:rPr>
                          <w:rFonts w:ascii="Cambria Math" w:hAnsi="Cambria Math"/>
                          <w:i/>
                        </w:rPr>
                      </m:ctrlPr>
                    </m:sSubPr>
                    <m:e>
                      <m:r>
                        <w:rPr>
                          <w:rFonts w:ascii="Cambria Math" w:hAnsi="Cambria Math"/>
                        </w:rPr>
                        <m:t>x</m:t>
                      </m:r>
                    </m:e>
                    <m:sub>
                      <m:r>
                        <w:rPr>
                          <w:rFonts w:ascii="Cambria Math" w:hAnsi="Cambria Math"/>
                        </w:rPr>
                        <m:t>l</m:t>
                      </m:r>
                    </m:sub>
                  </m:sSub>
                  <m:r>
                    <w:rPr>
                      <w:rFonts w:ascii="Cambria Math" w:hAnsi="Cambria Math"/>
                    </w:rPr>
                    <m:t xml:space="preserve"> ≤ x ≤ </m:t>
                  </m:r>
                  <m:sSub>
                    <m:sSubPr>
                      <m:ctrlPr>
                        <w:rPr>
                          <w:rFonts w:ascii="Cambria Math" w:hAnsi="Cambria Math"/>
                          <w:i/>
                        </w:rPr>
                      </m:ctrlPr>
                    </m:sSubPr>
                    <m:e>
                      <m:r>
                        <w:rPr>
                          <w:rFonts w:ascii="Cambria Math" w:hAnsi="Cambria Math"/>
                        </w:rPr>
                        <m:t>x</m:t>
                      </m:r>
                    </m:e>
                    <m:sub>
                      <m:r>
                        <w:rPr>
                          <w:rFonts w:ascii="Cambria Math" w:hAnsi="Cambria Math"/>
                        </w:rPr>
                        <m:t>u</m:t>
                      </m:r>
                    </m:sub>
                  </m:sSub>
                </m:e>
              </m:eqArr>
            </m:e>
          </m:d>
          <m:r>
            <m:rPr>
              <m:sty m:val="p"/>
            </m:rPr>
            <w:br/>
          </m:r>
        </m:oMath>
      </m:oMathPara>
      <w:r w:rsidR="00D44FEB">
        <w:rPr>
          <w:rFonts w:hint="eastAsia"/>
        </w:rPr>
        <w:t>其中</w:t>
      </w:r>
      <m:oMath>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x</m:t>
            </m:r>
          </m:e>
        </m:d>
      </m:oMath>
      <w:r w:rsidR="00D44FEB">
        <w:rPr>
          <w:rFonts w:hint="eastAsia"/>
        </w:rPr>
        <w:t>是第</w:t>
      </w:r>
      <m:oMath>
        <m:r>
          <w:rPr>
            <w:rFonts w:ascii="Cambria Math" w:hAnsi="Cambria Math"/>
          </w:rPr>
          <m:t>i</m:t>
        </m:r>
      </m:oMath>
      <w:r w:rsidR="00D44FEB">
        <w:rPr>
          <w:rFonts w:hint="eastAsia"/>
        </w:rPr>
        <w:t>个目标函数，</w:t>
      </w:r>
      <m:oMath>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  h</m:t>
        </m:r>
        <m:d>
          <m:dPr>
            <m:ctrlPr>
              <w:rPr>
                <w:rFonts w:ascii="Cambria Math" w:hAnsi="Cambria Math"/>
                <w:i/>
              </w:rPr>
            </m:ctrlPr>
          </m:dPr>
          <m:e>
            <m:r>
              <w:rPr>
                <w:rFonts w:ascii="Cambria Math" w:hAnsi="Cambria Math"/>
              </w:rPr>
              <m:t>x</m:t>
            </m:r>
          </m:e>
        </m:d>
      </m:oMath>
      <w:r w:rsidR="00D44FEB">
        <w:rPr>
          <w:rFonts w:hint="eastAsia"/>
        </w:rPr>
        <w:t>分别为不等式约束函数和等式约束函数，</w:t>
      </w:r>
      <m:oMath>
        <m:r>
          <w:rPr>
            <w:rFonts w:ascii="Cambria Math" w:hAnsi="Cambria Math"/>
          </w:rPr>
          <m:t>x</m:t>
        </m:r>
      </m:oMath>
      <w:r w:rsidR="00D44FEB">
        <w:rPr>
          <w:rFonts w:hint="eastAsia"/>
        </w:rPr>
        <w:t>是决策变量。</w:t>
      </w:r>
    </w:p>
    <w:p w14:paraId="1250BB37" w14:textId="25583B68" w:rsidR="00220CE8" w:rsidRDefault="00220CE8" w:rsidP="00220CE8">
      <w:pPr>
        <w:ind w:firstLine="480"/>
      </w:pPr>
      <w:r>
        <w:rPr>
          <w:rFonts w:hint="eastAsia"/>
        </w:rPr>
        <w:t>处理多目标问题有两种主要方法。最简单的方法是使用标量化函数，将多目标问题转化为标准的单目标问题</w:t>
      </w:r>
      <w:r w:rsidR="00EF1C9E">
        <w:rPr>
          <w:rFonts w:hint="eastAsia"/>
        </w:rPr>
        <w:t>，即标量化多目标学习</w:t>
      </w:r>
      <w:r>
        <w:rPr>
          <w:rFonts w:hint="eastAsia"/>
        </w:rPr>
        <w:t>。但是，当标量函数是非线性时，此转换可能无效。这种方法称为单策略算法，因为每次运行都收敛到单个解决方案。为了找到各种折衷解决方案，我们采用了几个参数化的标量化函数，并将它们的结果组合在一起。然而，从权重空间到客观空间的映射不能保证是同构的。这意味着权重</w:t>
      </w:r>
      <w:r w:rsidR="00EF1C9E">
        <w:rPr>
          <w:rFonts w:hint="eastAsia"/>
        </w:rPr>
        <w:t>的定义</w:t>
      </w:r>
      <w:r>
        <w:rPr>
          <w:rFonts w:hint="eastAsia"/>
        </w:rPr>
        <w:t>对于能否很好地覆盖帕累托政策的前沿</w:t>
      </w:r>
      <w:r w:rsidR="00EF1C9E">
        <w:rPr>
          <w:rFonts w:hint="eastAsia"/>
        </w:rPr>
        <w:t>的影响并不明显</w:t>
      </w:r>
      <w:r>
        <w:rPr>
          <w:rFonts w:hint="eastAsia"/>
        </w:rPr>
        <w:t>。</w:t>
      </w:r>
    </w:p>
    <w:p w14:paraId="2800CAED" w14:textId="0AE452D7" w:rsidR="00EF1C9E" w:rsidRPr="00220CE8" w:rsidRDefault="00220CE8" w:rsidP="00220CE8">
      <w:pPr>
        <w:ind w:firstLine="480"/>
      </w:pPr>
      <w:r>
        <w:rPr>
          <w:rFonts w:hint="eastAsia"/>
        </w:rPr>
        <w:t>另一类算法是</w:t>
      </w:r>
      <w:r w:rsidR="00EF1C9E">
        <w:rPr>
          <w:rFonts w:hint="eastAsia"/>
        </w:rPr>
        <w:t>基于帕累托的多目标学习算法</w:t>
      </w:r>
      <w:r>
        <w:rPr>
          <w:rFonts w:hint="eastAsia"/>
        </w:rPr>
        <w:t>。与一次只关注单一解决方案相反，</w:t>
      </w:r>
      <w:r w:rsidR="00EF1C9E">
        <w:rPr>
          <w:rFonts w:hint="eastAsia"/>
        </w:rPr>
        <w:t>基于帕累托的多目标学习算法</w:t>
      </w:r>
      <w:r>
        <w:rPr>
          <w:rFonts w:hint="eastAsia"/>
        </w:rPr>
        <w:t>在单次运行中搜索一组最佳解决方案。进化多目标算法</w:t>
      </w:r>
      <w:r w:rsidR="00EF1C9E">
        <w:rPr>
          <w:rFonts w:hint="eastAsia"/>
        </w:rPr>
        <w:t>就是应用此类算法的典型算法</w:t>
      </w:r>
      <w:r>
        <w:rPr>
          <w:rFonts w:hint="eastAsia"/>
        </w:rPr>
        <w:t>，如</w:t>
      </w:r>
      <w:r>
        <w:rPr>
          <w:rFonts w:hint="eastAsia"/>
        </w:rPr>
        <w:t>SPEA2</w:t>
      </w:r>
      <w:r>
        <w:rPr>
          <w:rFonts w:hint="eastAsia"/>
        </w:rPr>
        <w:t>和</w:t>
      </w:r>
      <w:r>
        <w:rPr>
          <w:rFonts w:hint="eastAsia"/>
        </w:rPr>
        <w:t>NSGA-II</w:t>
      </w:r>
      <w:r>
        <w:rPr>
          <w:rFonts w:hint="eastAsia"/>
        </w:rPr>
        <w:t>，它们</w:t>
      </w:r>
      <w:r w:rsidR="00EF1C9E">
        <w:rPr>
          <w:rFonts w:hint="eastAsia"/>
        </w:rPr>
        <w:t>拓展了解决多目标问题的方式</w:t>
      </w:r>
      <w:r>
        <w:rPr>
          <w:rFonts w:hint="eastAsia"/>
        </w:rPr>
        <w:t>。这些</w:t>
      </w:r>
      <w:r w:rsidR="00EF1C9E">
        <w:rPr>
          <w:rFonts w:hint="eastAsia"/>
        </w:rPr>
        <w:t>进化</w:t>
      </w:r>
      <w:r>
        <w:rPr>
          <w:rFonts w:hint="eastAsia"/>
        </w:rPr>
        <w:t>多目标算法是解决多目标优化问题的最强大技术之一。</w:t>
      </w:r>
    </w:p>
    <w:p w14:paraId="59797A6D" w14:textId="2D37A4E7" w:rsidR="008B2D1E" w:rsidRPr="000D227B" w:rsidRDefault="008B2D1E" w:rsidP="00CD6DED">
      <w:pPr>
        <w:pStyle w:val="31"/>
      </w:pPr>
      <w:bookmarkStart w:id="25" w:name="_Toc514699752"/>
      <w:r w:rsidRPr="000D227B">
        <w:rPr>
          <w:rFonts w:hint="eastAsia"/>
        </w:rPr>
        <w:t>标量化多目标学习</w:t>
      </w:r>
      <w:bookmarkEnd w:id="25"/>
    </w:p>
    <w:p w14:paraId="14E6A756" w14:textId="4D0F8C0E" w:rsidR="00E30DC4" w:rsidRDefault="00A329F7" w:rsidP="00E30DC4">
      <w:pPr>
        <w:ind w:firstLine="480"/>
      </w:pPr>
      <w:r>
        <w:rPr>
          <w:rFonts w:hint="eastAsia"/>
        </w:rPr>
        <w:t>标量化多目标学习简单来说就是将多目标问题转化为标准的单目标问题，然后利用单目标学习算法的求解方式得到一个解决方案。</w:t>
      </w:r>
    </w:p>
    <w:p w14:paraId="245A85A2" w14:textId="14873435" w:rsidR="008B2D1E" w:rsidRPr="00AC3968" w:rsidRDefault="00E30DC4" w:rsidP="008B2D1E">
      <w:pPr>
        <w:ind w:firstLine="480"/>
      </w:pPr>
      <w:r>
        <w:rPr>
          <w:rFonts w:hint="eastAsia"/>
        </w:rPr>
        <w:t>在有监督学习中为了防止模型在出现过拟合现象，需要控制模型复杂度，这时候引入一个可以反应模型的函数作为第二个目标。可以将误差函数和模型复杂度这两个目标</w:t>
      </w:r>
      <w:r w:rsidR="008B2D1E" w:rsidRPr="00AC3968">
        <w:t>汇总为一个标量目标函数</w:t>
      </w:r>
      <w:r w:rsidR="00FC3D6A">
        <w:br/>
      </w:r>
      <m:oMathPara>
        <m:oMath>
          <m:d>
            <m:dPr>
              <m:begChr m:val="{"/>
              <m:endChr m:val=""/>
              <m:ctrlPr>
                <w:rPr>
                  <w:rFonts w:ascii="Cambria Math" w:hAnsi="Cambria Math"/>
                </w:rPr>
              </m:ctrlPr>
            </m:dPr>
            <m:e>
              <m:m>
                <m:mPr>
                  <m:mcs>
                    <m:mc>
                      <m:mcPr>
                        <m:count m:val="1"/>
                        <m:mcJc m:val="center"/>
                      </m:mcPr>
                    </m:mc>
                  </m:mcs>
                  <m:ctrlPr>
                    <w:rPr>
                      <w:rFonts w:ascii="Cambria Math" w:hAnsi="Cambria Math"/>
                      <w:i/>
                    </w:rPr>
                  </m:ctrlPr>
                </m:mPr>
                <m:mr>
                  <m:e>
                    <m:r>
                      <w:rPr>
                        <w:rFonts w:ascii="Cambria Math" w:hAnsi="Cambria Math"/>
                      </w:rPr>
                      <m:t xml:space="preserve">f = E + λΩ                        </m:t>
                    </m:r>
                  </m:e>
                </m:mr>
                <m:mr>
                  <m:e>
                    <m:r>
                      <w:rPr>
                        <w:rFonts w:ascii="Cambria Math" w:hAnsi="Cambria Math"/>
                      </w:rPr>
                      <m:t xml:space="preserve">E = </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y</m:t>
                                </m:r>
                                <m:d>
                                  <m:dPr>
                                    <m:ctrlPr>
                                      <w:rPr>
                                        <w:rFonts w:ascii="Cambria Math" w:hAnsi="Cambria Math"/>
                                        <w:i/>
                                      </w:rPr>
                                    </m:ctrlPr>
                                  </m:dPr>
                                  <m:e>
                                    <m:r>
                                      <w:rPr>
                                        <w:rFonts w:ascii="Cambria Math" w:hAnsi="Cambria Math"/>
                                      </w:rPr>
                                      <m:t>i</m:t>
                                    </m:r>
                                  </m:e>
                                </m:d>
                                <m:r>
                                  <w:rPr>
                                    <w:rFonts w:ascii="Cambria Math" w:hAnsi="Cambria Math"/>
                                  </w:rPr>
                                  <m:t xml:space="preserve"> - </m:t>
                                </m:r>
                                <m:sSup>
                                  <m:sSupPr>
                                    <m:ctrlPr>
                                      <w:rPr>
                                        <w:rFonts w:ascii="Cambria Math" w:hAnsi="Cambria Math"/>
                                        <w:i/>
                                      </w:rPr>
                                    </m:ctrlPr>
                                  </m:sSupPr>
                                  <m:e>
                                    <m:r>
                                      <w:rPr>
                                        <w:rFonts w:ascii="Cambria Math" w:hAnsi="Cambria Math"/>
                                      </w:rPr>
                                      <m:t>y</m:t>
                                    </m:r>
                                  </m:e>
                                  <m:sup>
                                    <m:r>
                                      <w:rPr>
                                        <w:rFonts w:ascii="Cambria Math" w:hAnsi="Cambria Math"/>
                                      </w:rPr>
                                      <m:t>d</m:t>
                                    </m:r>
                                  </m:sup>
                                </m:sSup>
                                <m:r>
                                  <w:rPr>
                                    <w:rFonts w:ascii="Cambria Math" w:hAnsi="Cambria Math"/>
                                  </w:rPr>
                                  <m:t>(i)</m:t>
                                </m:r>
                              </m:e>
                            </m:d>
                          </m:e>
                          <m:sup>
                            <m:r>
                              <w:rPr>
                                <w:rFonts w:ascii="Cambria Math" w:hAnsi="Cambria Math"/>
                              </w:rPr>
                              <m:t>2</m:t>
                            </m:r>
                          </m:sup>
                        </m:sSup>
                      </m:e>
                    </m:nary>
                  </m:e>
                </m:mr>
              </m:m>
            </m:e>
          </m:d>
          <m:r>
            <m:rPr>
              <m:sty m:val="p"/>
            </m:rPr>
            <w:rPr>
              <w:rFonts w:ascii="Cambria Math" w:hAnsi="Cambria Math"/>
            </w:rPr>
            <w:br/>
          </m:r>
        </m:oMath>
      </m:oMathPara>
      <w:r w:rsidR="008B2D1E" w:rsidRPr="00AC3968">
        <w:rPr>
          <w:rFonts w:hint="eastAsia"/>
        </w:rPr>
        <w:t>其中</w:t>
      </w:r>
      <w:r w:rsidR="008B2D1E" w:rsidRPr="00AC3968">
        <w:rPr>
          <w:rFonts w:hint="eastAsia"/>
        </w:rPr>
        <w:t>E</w:t>
      </w:r>
      <w:r w:rsidR="008B2D1E" w:rsidRPr="00AC3968">
        <w:rPr>
          <w:rFonts w:hint="eastAsia"/>
        </w:rPr>
        <w:t>是普通的误差函数，</w:t>
      </w:r>
      <m:oMath>
        <m:r>
          <w:rPr>
            <w:rFonts w:ascii="Cambria Math" w:hAnsi="Cambria Math"/>
          </w:rPr>
          <m:t>Ω</m:t>
        </m:r>
      </m:oMath>
      <w:r w:rsidR="008B2D1E" w:rsidRPr="00AC3968">
        <w:t>是模型复杂度的量度</w:t>
      </w:r>
      <w:r w:rsidR="008B2D1E" w:rsidRPr="00AC3968">
        <w:rPr>
          <w:rFonts w:hint="eastAsia"/>
        </w:rPr>
        <w:t>，例如</w:t>
      </w:r>
      <w:r w:rsidR="008B2D1E" w:rsidRPr="00AC3968">
        <w:t>模型中的</w:t>
      </w:r>
      <w:r w:rsidR="00724FAE">
        <w:rPr>
          <w:rFonts w:hint="eastAsia"/>
        </w:rPr>
        <w:t>神经元</w:t>
      </w:r>
      <w:r w:rsidR="008B2D1E" w:rsidRPr="00AC3968">
        <w:t>的数量</w:t>
      </w:r>
      <w:r w:rsidR="008B2D1E" w:rsidRPr="00AC3968">
        <w:rPr>
          <w:rFonts w:hint="eastAsia"/>
        </w:rPr>
        <w:t>，</w:t>
      </w:r>
      <m:oMath>
        <m:r>
          <w:rPr>
            <w:rFonts w:ascii="Cambria Math" w:hAnsi="Cambria Math"/>
          </w:rPr>
          <m:t>λ&gt;0</m:t>
        </m:r>
      </m:oMath>
      <w:r w:rsidR="008B2D1E" w:rsidRPr="00AC3968">
        <w:rPr>
          <w:rFonts w:hint="eastAsia"/>
        </w:rPr>
        <w:t>是一个</w:t>
      </w:r>
      <w:r w:rsidR="00724FAE">
        <w:rPr>
          <w:rFonts w:hint="eastAsia"/>
        </w:rPr>
        <w:t>大于零的常数</w:t>
      </w:r>
      <w:r w:rsidR="008B2D1E" w:rsidRPr="00AC3968">
        <w:rPr>
          <w:rFonts w:hint="eastAsia"/>
        </w:rPr>
        <w:t>，由用户定义</w:t>
      </w:r>
      <w:r w:rsidR="00724FAE">
        <w:rPr>
          <w:rFonts w:hint="eastAsia"/>
        </w:rPr>
        <w:t>，</w:t>
      </w:r>
      <m:oMath>
        <m:r>
          <m:rPr>
            <m:sty m:val="p"/>
          </m:rPr>
          <w:rPr>
            <w:rFonts w:ascii="Cambria Math" w:hAnsi="Cambria Math"/>
          </w:rPr>
          <m:t>y</m:t>
        </m:r>
        <m:d>
          <m:dPr>
            <m:ctrlPr>
              <w:rPr>
                <w:rFonts w:ascii="Cambria Math" w:hAnsi="Cambria Math"/>
              </w:rPr>
            </m:ctrlPr>
          </m:dPr>
          <m:e>
            <m:r>
              <m:rPr>
                <m:sty m:val="p"/>
              </m:rPr>
              <w:rPr>
                <w:rFonts w:ascii="Cambria Math" w:hAnsi="Cambria Math"/>
              </w:rPr>
              <m:t>i</m:t>
            </m:r>
          </m:e>
        </m:d>
      </m:oMath>
      <w:r w:rsidR="00724FAE" w:rsidRPr="00724FAE">
        <w:rPr>
          <w:rFonts w:hint="eastAsia"/>
        </w:rPr>
        <w:t>和</w:t>
      </w:r>
      <m:oMath>
        <m:sSup>
          <m:sSupPr>
            <m:ctrlPr>
              <w:rPr>
                <w:rFonts w:ascii="Cambria Math" w:hAnsi="Cambria Math"/>
              </w:rPr>
            </m:ctrlPr>
          </m:sSupPr>
          <m:e>
            <m:r>
              <m:rPr>
                <m:sty m:val="p"/>
              </m:rPr>
              <w:rPr>
                <w:rFonts w:ascii="Cambria Math" w:hAnsi="Cambria Math"/>
              </w:rPr>
              <m:t>y</m:t>
            </m:r>
          </m:e>
          <m:sup>
            <m:r>
              <m:rPr>
                <m:sty m:val="p"/>
              </m:rPr>
              <w:rPr>
                <w:rFonts w:ascii="Cambria Math" w:hAnsi="Cambria Math"/>
              </w:rPr>
              <m:t>d</m:t>
            </m:r>
          </m:sup>
        </m:sSup>
        <m:r>
          <m:rPr>
            <m:sty m:val="p"/>
          </m:rPr>
          <w:rPr>
            <w:rFonts w:ascii="Cambria Math" w:hAnsi="Cambria Math"/>
          </w:rPr>
          <m:t>(i)</m:t>
        </m:r>
      </m:oMath>
      <w:r w:rsidR="00724FAE" w:rsidRPr="00724FAE">
        <w:t>分别是模型输出和期望输出</w:t>
      </w:r>
      <w:r w:rsidR="00724FAE" w:rsidRPr="00724FAE">
        <w:rPr>
          <w:rFonts w:hint="eastAsia"/>
        </w:rPr>
        <w:t>，</w:t>
      </w:r>
      <w:r w:rsidR="00724FAE" w:rsidRPr="00724FAE">
        <w:rPr>
          <w:rFonts w:hint="eastAsia"/>
        </w:rPr>
        <w:t>N</w:t>
      </w:r>
      <w:r w:rsidR="00724FAE" w:rsidRPr="00724FAE">
        <w:rPr>
          <w:rFonts w:hint="eastAsia"/>
        </w:rPr>
        <w:t>是训练数据集中数据对的数量</w:t>
      </w:r>
      <w:r w:rsidR="008B2D1E" w:rsidRPr="00AC3968">
        <w:rPr>
          <w:rFonts w:hint="eastAsia"/>
        </w:rPr>
        <w:t>。通过这种方式，学习算法可以优化两个目标，尽管目标函数仍然是一个标量函数。</w:t>
      </w:r>
    </w:p>
    <w:p w14:paraId="146B07B1" w14:textId="0D8BBB4B" w:rsidR="008B2D1E" w:rsidRPr="00AC3968" w:rsidRDefault="008B2D1E" w:rsidP="008B2D1E">
      <w:pPr>
        <w:ind w:firstLine="480"/>
      </w:pPr>
      <w:r>
        <w:rPr>
          <w:rFonts w:hint="eastAsia"/>
        </w:rPr>
        <w:t>与</w:t>
      </w:r>
      <w:r w:rsidR="00724FAE">
        <w:rPr>
          <w:rFonts w:hint="eastAsia"/>
        </w:rPr>
        <w:t>有</w:t>
      </w:r>
      <w:r>
        <w:rPr>
          <w:rFonts w:hint="eastAsia"/>
        </w:rPr>
        <w:t>监督学习</w:t>
      </w:r>
      <w:r w:rsidR="00724FAE">
        <w:rPr>
          <w:rFonts w:hint="eastAsia"/>
        </w:rPr>
        <w:t>类似</w:t>
      </w:r>
      <w:r>
        <w:rPr>
          <w:rFonts w:hint="eastAsia"/>
        </w:rPr>
        <w:t>，在数据聚类中也</w:t>
      </w:r>
      <w:r w:rsidR="00724FAE">
        <w:rPr>
          <w:rFonts w:hint="eastAsia"/>
        </w:rPr>
        <w:t>经常需要同时</w:t>
      </w:r>
      <w:r>
        <w:rPr>
          <w:rFonts w:hint="eastAsia"/>
        </w:rPr>
        <w:t>考虑多个目标。一方面，很容易看出</w:t>
      </w:r>
      <w:r>
        <w:t>的</w:t>
      </w:r>
      <w:r w:rsidRPr="00AC3968">
        <w:rPr>
          <w:rFonts w:hint="eastAsia"/>
        </w:rPr>
        <w:t>是</w:t>
      </w:r>
      <w:r w:rsidR="00724FAE">
        <w:rPr>
          <w:rFonts w:hint="eastAsia"/>
        </w:rPr>
        <w:t>前式</w:t>
      </w:r>
      <w:r w:rsidRPr="00AC3968">
        <w:rPr>
          <w:rFonts w:hint="eastAsia"/>
        </w:rPr>
        <w:t>中定义的目标函数强烈地偏向球形集群</w:t>
      </w:r>
      <w:r w:rsidR="00724FAE">
        <w:rPr>
          <w:rFonts w:hint="eastAsia"/>
        </w:rPr>
        <w:t>，</w:t>
      </w:r>
      <w:r w:rsidR="008767DA">
        <w:rPr>
          <w:rFonts w:hint="eastAsia"/>
        </w:rPr>
        <w:t>虽然有些可以通过修改距离测度函数改善，但是</w:t>
      </w:r>
      <w:r w:rsidRPr="00AC3968">
        <w:rPr>
          <w:rFonts w:hint="eastAsia"/>
        </w:rPr>
        <w:t>对于具有</w:t>
      </w:r>
      <w:r w:rsidR="008767DA">
        <w:rPr>
          <w:rFonts w:hint="eastAsia"/>
        </w:rPr>
        <w:t>某些</w:t>
      </w:r>
      <w:r w:rsidRPr="00AC3968">
        <w:rPr>
          <w:rFonts w:hint="eastAsia"/>
        </w:rPr>
        <w:t>类型的聚类结构的数据</w:t>
      </w:r>
      <w:r w:rsidR="008767DA">
        <w:rPr>
          <w:rFonts w:hint="eastAsia"/>
        </w:rPr>
        <w:t>，仅修改距离测度函数无法解决不了问题</w:t>
      </w:r>
      <w:r w:rsidRPr="00AC3968">
        <w:rPr>
          <w:rFonts w:hint="eastAsia"/>
        </w:rPr>
        <w:t>。另一方面，也有人提出在开发聚类算法时应考虑</w:t>
      </w:r>
      <w:r w:rsidR="008767DA">
        <w:rPr>
          <w:rFonts w:hint="eastAsia"/>
        </w:rPr>
        <w:t>存在</w:t>
      </w:r>
      <w:r w:rsidRPr="00AC3968">
        <w:rPr>
          <w:rFonts w:hint="eastAsia"/>
        </w:rPr>
        <w:t>扰动</w:t>
      </w:r>
      <w:r w:rsidR="008767DA">
        <w:rPr>
          <w:rFonts w:hint="eastAsia"/>
        </w:rPr>
        <w:t>时</w:t>
      </w:r>
      <w:r w:rsidRPr="00AC3968">
        <w:rPr>
          <w:rFonts w:hint="eastAsia"/>
        </w:rPr>
        <w:t>聚类方案变化的稳定性。</w:t>
      </w:r>
      <w:r w:rsidR="008767DA">
        <w:rPr>
          <w:rFonts w:hint="eastAsia"/>
        </w:rPr>
        <w:t>所以数据聚类很多情况下也要作为多目标考虑。</w:t>
      </w:r>
    </w:p>
    <w:p w14:paraId="6912CE24" w14:textId="670B4468" w:rsidR="008B2D1E" w:rsidRDefault="008B2D1E" w:rsidP="008B2D1E">
      <w:pPr>
        <w:ind w:firstLine="480"/>
      </w:pPr>
      <w:r w:rsidRPr="00AC3968">
        <w:rPr>
          <w:rFonts w:hint="eastAsia"/>
        </w:rPr>
        <w:t>标量化多目标</w:t>
      </w:r>
      <w:r w:rsidR="008767DA">
        <w:rPr>
          <w:rFonts w:hint="eastAsia"/>
        </w:rPr>
        <w:t>学习算法主要</w:t>
      </w:r>
      <w:r w:rsidRPr="00AC3968">
        <w:rPr>
          <w:rFonts w:hint="eastAsia"/>
        </w:rPr>
        <w:t>存在两个主要缺陷。首先，确定适当</w:t>
      </w:r>
      <w:r>
        <w:rPr>
          <w:rFonts w:hint="eastAsia"/>
        </w:rPr>
        <w:t>能够反映用户目的的适当</w:t>
      </w:r>
      <w:r w:rsidRPr="00AC3968">
        <w:rPr>
          <w:rFonts w:hint="eastAsia"/>
        </w:rPr>
        <w:t>超参数λ</w:t>
      </w:r>
      <w:r>
        <w:rPr>
          <w:rFonts w:hint="eastAsia"/>
        </w:rPr>
        <w:t>是很重要的</w:t>
      </w:r>
      <w:r w:rsidR="008767DA">
        <w:rPr>
          <w:rFonts w:hint="eastAsia"/>
        </w:rPr>
        <w:t>，</w:t>
      </w:r>
      <w:r w:rsidR="008767DA" w:rsidRPr="00AC3968">
        <w:rPr>
          <w:rFonts w:hint="eastAsia"/>
        </w:rPr>
        <w:t>超参数λ</w:t>
      </w:r>
      <w:r w:rsidR="008767DA" w:rsidRPr="008767DA">
        <w:rPr>
          <w:rFonts w:hint="eastAsia"/>
        </w:rPr>
        <w:t>的很小改变</w:t>
      </w:r>
      <w:r w:rsidR="00B12FBC">
        <w:rPr>
          <w:rFonts w:hint="eastAsia"/>
        </w:rPr>
        <w:t>有可能</w:t>
      </w:r>
      <w:r w:rsidR="008767DA" w:rsidRPr="008767DA">
        <w:rPr>
          <w:rFonts w:hint="eastAsia"/>
        </w:rPr>
        <w:t>引起所求目标向量的显著变化</w:t>
      </w:r>
      <w:r w:rsidR="00CD6DED">
        <w:rPr>
          <w:rFonts w:hint="eastAsia"/>
        </w:rPr>
        <w:t>，导致最终解得多样性差</w:t>
      </w:r>
      <w:r w:rsidRPr="00AC3968">
        <w:rPr>
          <w:rFonts w:hint="eastAsia"/>
        </w:rPr>
        <w:t>。其次，</w:t>
      </w:r>
      <w:r w:rsidR="00B12FBC">
        <w:rPr>
          <w:rFonts w:hint="eastAsia"/>
        </w:rPr>
        <w:t>一次运行</w:t>
      </w:r>
      <w:r w:rsidRPr="00AC3968">
        <w:rPr>
          <w:rFonts w:hint="eastAsia"/>
        </w:rPr>
        <w:t>只能得到单一的解决方案，从中不能获得对问题的深入了解。</w:t>
      </w:r>
      <w:r w:rsidR="00B12FBC">
        <w:rPr>
          <w:rFonts w:hint="eastAsia"/>
        </w:rPr>
        <w:t>因为</w:t>
      </w:r>
      <w:r w:rsidRPr="00AC3968">
        <w:rPr>
          <w:rFonts w:hint="eastAsia"/>
        </w:rPr>
        <w:t>不存在使所有目标同时优化的单一最佳解决方案</w:t>
      </w:r>
      <w:r w:rsidR="00B12FBC">
        <w:rPr>
          <w:rFonts w:hint="eastAsia"/>
        </w:rPr>
        <w:t>，所以对于多个目标是相互冲突的情况下，这点尤为重要</w:t>
      </w:r>
      <w:r w:rsidRPr="00AC3968">
        <w:rPr>
          <w:rFonts w:hint="eastAsia"/>
        </w:rPr>
        <w:t>。这对于多目标学习尤其如此，例如，减小近似误差常常导致模型的复杂性增加。除了上述两个缺点之外，从优化的角度来看，即使超参数被适当地指定，使用标量目标函数也不能实现期望的解决方案。但是请注意，如果超参数在优化过程中动态改变，可以部分解决这个问题。</w:t>
      </w:r>
      <w:r w:rsidR="00CD6DED">
        <w:rPr>
          <w:rFonts w:hint="eastAsia"/>
        </w:rPr>
        <w:t>另外经过多次改变超参数</w:t>
      </w:r>
      <w:r w:rsidR="00CD6DED" w:rsidRPr="00AC3968">
        <w:rPr>
          <w:rFonts w:hint="eastAsia"/>
        </w:rPr>
        <w:t>λ</w:t>
      </w:r>
      <w:r w:rsidR="00CD6DED">
        <w:rPr>
          <w:rFonts w:hint="eastAsia"/>
        </w:rPr>
        <w:t>而得到的帕累托最优解集一般不会均匀分布。</w:t>
      </w:r>
    </w:p>
    <w:p w14:paraId="5F157ECA" w14:textId="601B3E6D" w:rsidR="00CD6DED" w:rsidRPr="00CD6DED" w:rsidRDefault="008B2D1E" w:rsidP="00CD6DED">
      <w:pPr>
        <w:pStyle w:val="31"/>
      </w:pPr>
      <w:bookmarkStart w:id="26" w:name="_Toc514699753"/>
      <w:r w:rsidRPr="00B12FBC">
        <w:rPr>
          <w:rFonts w:hint="eastAsia"/>
        </w:rPr>
        <w:t>基于</w:t>
      </w:r>
      <w:r w:rsidRPr="00B12FBC">
        <w:rPr>
          <w:rFonts w:hint="eastAsia"/>
        </w:rPr>
        <w:t>Pareto</w:t>
      </w:r>
      <w:r w:rsidRPr="00B12FBC">
        <w:rPr>
          <w:rFonts w:hint="eastAsia"/>
        </w:rPr>
        <w:t>的多目标学习</w:t>
      </w:r>
      <w:bookmarkEnd w:id="26"/>
    </w:p>
    <w:p w14:paraId="1A82D01F" w14:textId="77777777" w:rsidR="00833649" w:rsidRDefault="00543AB8" w:rsidP="00833649">
      <w:pPr>
        <w:ind w:firstLine="480"/>
      </w:pPr>
      <w:r>
        <w:rPr>
          <w:rFonts w:hint="eastAsia"/>
        </w:rPr>
        <w:t>在介绍</w:t>
      </w:r>
      <w:r w:rsidRPr="00B12FBC">
        <w:rPr>
          <w:rFonts w:hint="eastAsia"/>
        </w:rPr>
        <w:t>基于</w:t>
      </w:r>
      <w:r w:rsidRPr="00B12FBC">
        <w:rPr>
          <w:rFonts w:hint="eastAsia"/>
        </w:rPr>
        <w:t>Pareto</w:t>
      </w:r>
      <w:r w:rsidRPr="00B12FBC">
        <w:rPr>
          <w:rFonts w:hint="eastAsia"/>
        </w:rPr>
        <w:t>的多目标学习</w:t>
      </w:r>
      <w:r>
        <w:rPr>
          <w:rFonts w:hint="eastAsia"/>
        </w:rPr>
        <w:t>前我们需要先了解几个概念</w:t>
      </w:r>
      <w:r w:rsidR="00833649">
        <w:rPr>
          <w:rFonts w:hint="eastAsia"/>
        </w:rPr>
        <w:t>：</w:t>
      </w:r>
    </w:p>
    <w:p w14:paraId="30206F22" w14:textId="1B49A273" w:rsidR="00D532ED" w:rsidRPr="0067792D" w:rsidRDefault="0067792D" w:rsidP="0067792D">
      <w:pPr>
        <w:pStyle w:val="wz"/>
      </w:pPr>
      <w:r w:rsidRPr="0067792D">
        <w:rPr>
          <w:rFonts w:hint="eastAsia"/>
          <w:b/>
        </w:rPr>
        <w:t>帕累托</w:t>
      </w:r>
      <w:r w:rsidR="00D532ED" w:rsidRPr="0067792D">
        <w:rPr>
          <w:rFonts w:hint="eastAsia"/>
          <w:b/>
        </w:rPr>
        <w:t>支配</w:t>
      </w:r>
      <w:r w:rsidR="00D532ED" w:rsidRPr="0067792D">
        <w:rPr>
          <w:rFonts w:hint="eastAsia"/>
          <w:b/>
        </w:rPr>
        <w:t>(</w:t>
      </w:r>
      <w:r w:rsidRPr="0067792D">
        <w:rPr>
          <w:rFonts w:hint="eastAsia"/>
          <w:b/>
        </w:rPr>
        <w:t>Pareto</w:t>
      </w:r>
      <w:r w:rsidRPr="0067792D">
        <w:rPr>
          <w:b/>
        </w:rPr>
        <w:t xml:space="preserve"> </w:t>
      </w:r>
      <w:r w:rsidR="00D532ED" w:rsidRPr="0067792D">
        <w:rPr>
          <w:b/>
        </w:rPr>
        <w:t>Domination)</w:t>
      </w:r>
      <w:r w:rsidR="00D532ED" w:rsidRPr="0067792D">
        <w:rPr>
          <w:rFonts w:hint="eastAsia"/>
          <w:b/>
        </w:rPr>
        <w:t>：</w:t>
      </w:r>
      <w:r w:rsidR="00D532ED" w:rsidRPr="0067792D">
        <w:rPr>
          <w:rFonts w:hint="eastAsia"/>
        </w:rPr>
        <w:t>对于</w:t>
      </w:r>
      <w:r w:rsidR="00D532ED" w:rsidRPr="0067792D">
        <w:rPr>
          <w:rFonts w:hint="eastAsia"/>
        </w:rPr>
        <w:t>m</w:t>
      </w:r>
      <w:r w:rsidR="00D532ED" w:rsidRPr="0067792D">
        <w:rPr>
          <w:rFonts w:hint="eastAsia"/>
        </w:rPr>
        <w:t>个目标的最小化问题：</w:t>
      </w:r>
      <m:oMath>
        <m:func>
          <m:funcPr>
            <m:ctrlPr>
              <w:rPr>
                <w:rFonts w:ascii="Cambria Math" w:hAnsi="Cambria Math"/>
              </w:rPr>
            </m:ctrlPr>
          </m:funcPr>
          <m:fName>
            <m:r>
              <m:rPr>
                <m:sty m:val="p"/>
              </m:rPr>
              <w:rPr>
                <w:rFonts w:ascii="Cambria Math" w:hAnsi="Cambria Math"/>
              </w:rPr>
              <m:t>min</m:t>
            </m:r>
          </m:fName>
          <m:e>
            <m:r>
              <m:rPr>
                <m:sty m:val="p"/>
              </m:rPr>
              <w:rPr>
                <w:rFonts w:ascii="Cambria Math" w:hAnsi="Cambria Math"/>
              </w:rPr>
              <m:t>{</m:t>
            </m:r>
            <m:sSub>
              <m:sSubPr>
                <m:ctrlPr>
                  <w:rPr>
                    <w:rFonts w:ascii="Cambria Math" w:hAnsi="Cambria Math"/>
                  </w:rPr>
                </m:ctrlPr>
              </m:sSubPr>
              <m:e>
                <m:r>
                  <w:rPr>
                    <w:rFonts w:ascii="Cambria Math" w:hAnsi="Cambria Math"/>
                  </w:rPr>
                  <m:t>f</m:t>
                </m:r>
              </m:e>
              <m:sub>
                <m:r>
                  <m:rPr>
                    <m:sty m:val="p"/>
                  </m:rPr>
                  <w:rPr>
                    <w:rFonts w:ascii="Cambria Math" w:hAnsi="Cambria Math"/>
                  </w:rPr>
                  <m:t>1</m:t>
                </m:r>
              </m:sub>
            </m:sSub>
            <m:d>
              <m:dPr>
                <m:ctrlPr>
                  <w:rPr>
                    <w:rFonts w:ascii="Cambria Math" w:hAnsi="Cambria Math"/>
                  </w:rPr>
                </m:ctrlPr>
              </m:dPr>
              <m:e>
                <m:r>
                  <w:rPr>
                    <w:rFonts w:ascii="Cambria Math" w:hAnsi="Cambria Math"/>
                  </w:rPr>
                  <m:t>x</m:t>
                </m:r>
              </m:e>
            </m:d>
            <m:r>
              <m:rPr>
                <m:sty m:val="p"/>
              </m:rPr>
              <w:rPr>
                <w:rFonts w:ascii="Cambria Math" w:hAnsi="Cambria Math"/>
              </w:rPr>
              <m:t xml:space="preserve">,  </m:t>
            </m:r>
            <m:sSub>
              <m:sSubPr>
                <m:ctrlPr>
                  <w:rPr>
                    <w:rFonts w:ascii="Cambria Math" w:hAnsi="Cambria Math"/>
                  </w:rPr>
                </m:ctrlPr>
              </m:sSubPr>
              <m:e>
                <m:r>
                  <w:rPr>
                    <w:rFonts w:ascii="Cambria Math" w:hAnsi="Cambria Math"/>
                  </w:rPr>
                  <m:t>f</m:t>
                </m:r>
              </m:e>
              <m:sub>
                <m:r>
                  <m:rPr>
                    <m:sty m:val="p"/>
                  </m:rPr>
                  <w:rPr>
                    <w:rFonts w:ascii="Cambria Math" w:hAnsi="Cambria Math"/>
                  </w:rPr>
                  <m:t>2</m:t>
                </m:r>
              </m:sub>
            </m:sSub>
            <m:d>
              <m:dPr>
                <m:ctrlPr>
                  <w:rPr>
                    <w:rFonts w:ascii="Cambria Math" w:hAnsi="Cambria Math"/>
                  </w:rPr>
                </m:ctrlPr>
              </m:dPr>
              <m:e>
                <m:r>
                  <w:rPr>
                    <w:rFonts w:ascii="Cambria Math" w:hAnsi="Cambria Math"/>
                  </w:rPr>
                  <m:t>x</m:t>
                </m:r>
              </m:e>
            </m:d>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 xml:space="preserve">,  </m:t>
                </m:r>
                <m:r>
                  <w:rPr>
                    <w:rFonts w:ascii="Cambria Math" w:hAnsi="Cambria Math"/>
                  </w:rPr>
                  <m:t>f</m:t>
                </m:r>
              </m:e>
              <m:sub>
                <m:r>
                  <w:rPr>
                    <w:rFonts w:ascii="Cambria Math" w:hAnsi="Cambria Math"/>
                  </w:rPr>
                  <m:t>m</m:t>
                </m:r>
              </m:sub>
            </m:sSub>
            <m:d>
              <m:dPr>
                <m:ctrlPr>
                  <w:rPr>
                    <w:rFonts w:ascii="Cambria Math" w:hAnsi="Cambria Math"/>
                  </w:rPr>
                </m:ctrlPr>
              </m:dPr>
              <m:e>
                <m:r>
                  <w:rPr>
                    <w:rFonts w:ascii="Cambria Math" w:hAnsi="Cambria Math"/>
                  </w:rPr>
                  <m:t>x</m:t>
                </m:r>
              </m:e>
            </m:d>
            <m:r>
              <m:rPr>
                <m:sty m:val="p"/>
              </m:rPr>
              <w:rPr>
                <w:rFonts w:ascii="Cambria Math" w:hAnsi="Cambria Math"/>
              </w:rPr>
              <m:t>}</m:t>
            </m:r>
          </m:e>
        </m:func>
      </m:oMath>
      <w:r w:rsidR="00D532ED" w:rsidRPr="0067792D">
        <w:rPr>
          <w:rFonts w:hint="eastAsia"/>
        </w:rPr>
        <w:t>如果</w:t>
      </w:r>
      <m:oMath>
        <m:r>
          <m:rPr>
            <m:sty m:val="p"/>
          </m:rPr>
          <w:rPr>
            <w:rFonts w:ascii="Cambria Math" w:hAnsi="Cambria Math"/>
          </w:rPr>
          <m:t>∀</m:t>
        </m:r>
        <m:r>
          <w:rPr>
            <w:rFonts w:ascii="Cambria Math" w:hAnsi="Cambria Math"/>
          </w:rPr>
          <m:t>j</m:t>
        </m:r>
        <m:r>
          <m:rPr>
            <m:sty m:val="p"/>
          </m:rPr>
          <w:rPr>
            <w:rFonts w:ascii="Cambria Math" w:hAnsi="Cambria Math"/>
          </w:rPr>
          <m:t xml:space="preserve"> = 1, 2, …, </m:t>
        </m:r>
        <m:r>
          <w:rPr>
            <w:rFonts w:ascii="Cambria Math" w:hAnsi="Cambria Math"/>
          </w:rPr>
          <m:t>m</m:t>
        </m:r>
        <m:r>
          <m:rPr>
            <m:sty m:val="p"/>
          </m:rPr>
          <w:rPr>
            <w:rFonts w:ascii="Cambria Math" w:hAnsi="Cambria Math"/>
          </w:rPr>
          <m:t xml:space="preserve">,  </m:t>
        </m:r>
        <m:sSub>
          <m:sSubPr>
            <m:ctrlPr>
              <w:rPr>
                <w:rFonts w:ascii="Cambria Math" w:hAnsi="Cambria Math"/>
              </w:rPr>
            </m:ctrlPr>
          </m:sSubPr>
          <m:e>
            <m:r>
              <w:rPr>
                <w:rFonts w:ascii="Cambria Math" w:hAnsi="Cambria Math"/>
              </w:rPr>
              <m:t>f</m:t>
            </m:r>
          </m:e>
          <m:sub>
            <m:r>
              <w:rPr>
                <w:rFonts w:ascii="Cambria Math" w:hAnsi="Cambria Math"/>
              </w:rPr>
              <m:t>j</m:t>
            </m:r>
          </m:sub>
        </m:sSub>
        <m:d>
          <m:dPr>
            <m:ctrlPr>
              <w:rPr>
                <w:rFonts w:ascii="Cambria Math" w:hAnsi="Cambria Math"/>
              </w:rPr>
            </m:ctrlPr>
          </m:dPr>
          <m:e>
            <m:r>
              <w:rPr>
                <w:rFonts w:ascii="Cambria Math" w:hAnsi="Cambria Math"/>
              </w:rPr>
              <m:t>X</m:t>
            </m:r>
          </m:e>
        </m:d>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 xml:space="preserve"> </m:t>
            </m:r>
            <m:r>
              <w:rPr>
                <w:rFonts w:ascii="Cambria Math" w:hAnsi="Cambria Math"/>
              </w:rPr>
              <m:t>f</m:t>
            </m:r>
          </m:e>
          <m:sub>
            <m:r>
              <w:rPr>
                <w:rFonts w:ascii="Cambria Math" w:hAnsi="Cambria Math"/>
              </w:rPr>
              <m:t>j</m:t>
            </m:r>
          </m:sub>
        </m:sSub>
        <m:d>
          <m:dPr>
            <m:ctrlPr>
              <w:rPr>
                <w:rFonts w:ascii="Cambria Math" w:hAnsi="Cambria Math"/>
              </w:rPr>
            </m:ctrlPr>
          </m:dPr>
          <m:e>
            <m:r>
              <w:rPr>
                <w:rFonts w:ascii="Cambria Math" w:hAnsi="Cambria Math"/>
              </w:rPr>
              <m:t>Y</m:t>
            </m:r>
          </m:e>
        </m:d>
      </m:oMath>
      <w:r w:rsidR="00D532ED" w:rsidRPr="0067792D">
        <w:rPr>
          <w:rFonts w:hint="eastAsia"/>
        </w:rPr>
        <w:t>，</w:t>
      </w:r>
      <w:r w:rsidR="00D532ED" w:rsidRPr="0067792D">
        <w:t>并且</w:t>
      </w:r>
      <w:r w:rsidR="00D532ED" w:rsidRPr="0067792D">
        <w:rPr>
          <w:rFonts w:hint="eastAsia"/>
        </w:rPr>
        <w:t>对于</w:t>
      </w:r>
      <m:oMath>
        <m:r>
          <w:rPr>
            <w:rFonts w:ascii="Cambria Math" w:hAnsi="Cambria Math"/>
          </w:rPr>
          <m:t>k</m:t>
        </m:r>
        <m:r>
          <m:rPr>
            <m:sty m:val="p"/>
          </m:rPr>
          <w:rPr>
            <w:rFonts w:ascii="Cambria Math" w:hAnsi="Cambria Math"/>
          </w:rPr>
          <m:t>∈{1,2,…,</m:t>
        </m:r>
        <m:r>
          <w:rPr>
            <w:rFonts w:ascii="Cambria Math" w:hAnsi="Cambria Math"/>
          </w:rPr>
          <m:t>m</m:t>
        </m:r>
        <m:r>
          <m:rPr>
            <m:sty m:val="p"/>
          </m:rPr>
          <w:rPr>
            <w:rFonts w:ascii="Cambria Math" w:hAnsi="Cambria Math"/>
          </w:rPr>
          <m:t>}</m:t>
        </m:r>
      </m:oMath>
      <w:r w:rsidR="00D532ED" w:rsidRPr="0067792D">
        <w:t>存在</w:t>
      </w:r>
      <m:oMath>
        <m:sSub>
          <m:sSubPr>
            <m:ctrlPr>
              <w:rPr>
                <w:rFonts w:ascii="Cambria Math" w:hAnsi="Cambria Math"/>
              </w:rPr>
            </m:ctrlPr>
          </m:sSubPr>
          <m:e>
            <m:r>
              <w:rPr>
                <w:rFonts w:ascii="Cambria Math" w:hAnsi="Cambria Math"/>
              </w:rPr>
              <m:t>f</m:t>
            </m:r>
          </m:e>
          <m:sub>
            <m:r>
              <w:rPr>
                <w:rFonts w:ascii="Cambria Math" w:hAnsi="Cambria Math"/>
              </w:rPr>
              <m:t>k</m:t>
            </m:r>
          </m:sub>
        </m:sSub>
        <m:d>
          <m:dPr>
            <m:ctrlPr>
              <w:rPr>
                <w:rFonts w:ascii="Cambria Math" w:hAnsi="Cambria Math"/>
              </w:rPr>
            </m:ctrlPr>
          </m:dPr>
          <m:e>
            <m:r>
              <w:rPr>
                <w:rFonts w:ascii="Cambria Math" w:hAnsi="Cambria Math"/>
              </w:rPr>
              <m:t>X</m:t>
            </m:r>
          </m:e>
        </m:d>
        <m:r>
          <m:rPr>
            <m:sty m:val="p"/>
          </m:rPr>
          <w:rPr>
            <w:rFonts w:ascii="Cambria Math" w:hAnsi="Cambria Math"/>
          </w:rPr>
          <m:t>&lt;</m:t>
        </m:r>
        <m:sSub>
          <m:sSubPr>
            <m:ctrlPr>
              <w:rPr>
                <w:rFonts w:ascii="Cambria Math" w:hAnsi="Cambria Math"/>
              </w:rPr>
            </m:ctrlPr>
          </m:sSubPr>
          <m:e>
            <m:r>
              <w:rPr>
                <w:rFonts w:ascii="Cambria Math" w:hAnsi="Cambria Math"/>
              </w:rPr>
              <m:t>f</m:t>
            </m:r>
          </m:e>
          <m:sub>
            <m:r>
              <w:rPr>
                <w:rFonts w:ascii="Cambria Math" w:hAnsi="Cambria Math"/>
              </w:rPr>
              <m:t>k</m:t>
            </m:r>
          </m:sub>
        </m:sSub>
        <m:d>
          <m:dPr>
            <m:ctrlPr>
              <w:rPr>
                <w:rFonts w:ascii="Cambria Math" w:hAnsi="Cambria Math"/>
              </w:rPr>
            </m:ctrlPr>
          </m:dPr>
          <m:e>
            <m:r>
              <w:rPr>
                <w:rFonts w:ascii="Cambria Math" w:hAnsi="Cambria Math"/>
              </w:rPr>
              <m:t>Y</m:t>
            </m:r>
          </m:e>
        </m:d>
      </m:oMath>
      <w:r w:rsidR="00D532ED" w:rsidRPr="0067792D">
        <w:rPr>
          <w:rFonts w:hint="eastAsia"/>
        </w:rPr>
        <w:t>则称解决方案</w:t>
      </w:r>
      <w:r w:rsidR="00D532ED" w:rsidRPr="0067792D">
        <w:rPr>
          <w:rFonts w:hint="eastAsia"/>
        </w:rPr>
        <w:t>X</w:t>
      </w:r>
      <w:r w:rsidR="00D532ED" w:rsidRPr="0067792D">
        <w:rPr>
          <w:rFonts w:hint="eastAsia"/>
        </w:rPr>
        <w:t>支配解决方案</w:t>
      </w:r>
      <w:r w:rsidR="00D532ED" w:rsidRPr="0067792D">
        <w:rPr>
          <w:rFonts w:hint="eastAsia"/>
        </w:rPr>
        <w:t>Y</w:t>
      </w:r>
      <w:r w:rsidR="00D532ED" w:rsidRPr="0067792D">
        <w:rPr>
          <w:rFonts w:hint="eastAsia"/>
        </w:rPr>
        <w:t>，解决方案</w:t>
      </w:r>
      <w:r w:rsidR="00D532ED" w:rsidRPr="0067792D">
        <w:rPr>
          <w:rFonts w:hint="eastAsia"/>
        </w:rPr>
        <w:t>Y</w:t>
      </w:r>
      <w:r w:rsidR="00D532ED" w:rsidRPr="0067792D">
        <w:rPr>
          <w:rFonts w:hint="eastAsia"/>
        </w:rPr>
        <w:t>被解决方案</w:t>
      </w:r>
      <w:r w:rsidR="00D532ED" w:rsidRPr="0067792D">
        <w:rPr>
          <w:rFonts w:hint="eastAsia"/>
        </w:rPr>
        <w:t>X</w:t>
      </w:r>
      <w:r w:rsidR="00D532ED" w:rsidRPr="0067792D">
        <w:rPr>
          <w:rFonts w:hint="eastAsia"/>
        </w:rPr>
        <w:t>支配</w:t>
      </w:r>
      <w:r w:rsidR="007B3820">
        <w:rPr>
          <w:rFonts w:hint="eastAsia"/>
        </w:rPr>
        <w:t>，记做</w:t>
      </w:r>
      <m:oMath>
        <m:r>
          <w:rPr>
            <w:rFonts w:ascii="Cambria Math" w:hAnsi="Cambria Math"/>
          </w:rPr>
          <m:t>X</m:t>
        </m:r>
        <m:r>
          <m:rPr>
            <m:sty m:val="p"/>
          </m:rPr>
          <w:rPr>
            <w:rFonts w:ascii="Cambria Math" w:hAnsi="Cambria Math"/>
          </w:rPr>
          <m:t>≺</m:t>
        </m:r>
        <m:r>
          <w:rPr>
            <w:rFonts w:ascii="Cambria Math" w:hAnsi="Cambria Math"/>
          </w:rPr>
          <m:t>Y</m:t>
        </m:r>
      </m:oMath>
      <w:r w:rsidR="00D532ED" w:rsidRPr="0067792D">
        <w:rPr>
          <w:rFonts w:hint="eastAsia"/>
        </w:rPr>
        <w:t>。</w:t>
      </w:r>
    </w:p>
    <w:p w14:paraId="715F465A" w14:textId="6639A4A8" w:rsidR="006C6883" w:rsidRPr="0067792D" w:rsidRDefault="00F83EAE" w:rsidP="0067792D">
      <w:pPr>
        <w:pStyle w:val="wz"/>
      </w:pPr>
      <w:r w:rsidRPr="0067792D">
        <w:rPr>
          <w:rFonts w:hint="eastAsia"/>
          <w:b/>
        </w:rPr>
        <w:t>帕累托最优解</w:t>
      </w:r>
      <w:r w:rsidRPr="0067792D">
        <w:rPr>
          <w:rFonts w:hint="eastAsia"/>
          <w:b/>
        </w:rPr>
        <w:t>(</w:t>
      </w:r>
      <w:r w:rsidRPr="0067792D">
        <w:rPr>
          <w:b/>
        </w:rPr>
        <w:t>Pareto</w:t>
      </w:r>
      <w:r w:rsidR="0067792D" w:rsidRPr="0067792D">
        <w:rPr>
          <w:b/>
        </w:rPr>
        <w:t xml:space="preserve"> Optimal Solution</w:t>
      </w:r>
      <w:r w:rsidRPr="0067792D">
        <w:rPr>
          <w:b/>
        </w:rPr>
        <w:t>)</w:t>
      </w:r>
      <w:r w:rsidRPr="0067792D">
        <w:rPr>
          <w:rFonts w:hint="eastAsia"/>
          <w:b/>
        </w:rPr>
        <w:t>：</w:t>
      </w:r>
      <w:r w:rsidRPr="0067792D">
        <w:rPr>
          <w:rFonts w:hint="eastAsia"/>
        </w:rPr>
        <w:t>解决方案</w:t>
      </w:r>
      <w:r w:rsidRPr="0067792D">
        <w:rPr>
          <w:rFonts w:hint="eastAsia"/>
        </w:rPr>
        <w:t>X</w:t>
      </w:r>
      <w:r w:rsidRPr="0067792D">
        <w:rPr>
          <w:rFonts w:hint="eastAsia"/>
        </w:rPr>
        <w:t>如果不受任何其它可行的解决方案支配则被称为</w:t>
      </w:r>
      <w:r w:rsidRPr="0067792D">
        <w:rPr>
          <w:rFonts w:hint="eastAsia"/>
        </w:rPr>
        <w:t>Pareto</w:t>
      </w:r>
      <w:r w:rsidRPr="0067792D">
        <w:rPr>
          <w:rFonts w:hint="eastAsia"/>
        </w:rPr>
        <w:t>最优解。</w:t>
      </w:r>
    </w:p>
    <w:p w14:paraId="0F6EAF8B" w14:textId="03A28CC0" w:rsidR="0067792D" w:rsidRPr="0067792D" w:rsidRDefault="0067792D" w:rsidP="0067792D">
      <w:pPr>
        <w:pStyle w:val="wz"/>
      </w:pPr>
      <w:r w:rsidRPr="0067792D">
        <w:rPr>
          <w:b/>
        </w:rPr>
        <w:t>帕累托集</w:t>
      </w:r>
      <w:r w:rsidRPr="0067792D">
        <w:rPr>
          <w:rFonts w:hint="eastAsia"/>
          <w:b/>
        </w:rPr>
        <w:t>(</w:t>
      </w:r>
      <w:r w:rsidRPr="0067792D">
        <w:rPr>
          <w:b/>
        </w:rPr>
        <w:t>Pareto Set)</w:t>
      </w:r>
      <w:r w:rsidRPr="0067792D">
        <w:rPr>
          <w:b/>
        </w:rPr>
        <w:t>：</w:t>
      </w:r>
      <w:r w:rsidRPr="0067792D">
        <w:rPr>
          <w:rFonts w:hint="eastAsia"/>
        </w:rPr>
        <w:t>由于目标相互矛盾，往往存在着多个</w:t>
      </w:r>
      <w:r w:rsidRPr="0067792D">
        <w:t>帕累托</w:t>
      </w:r>
      <w:r w:rsidRPr="0067792D">
        <w:rPr>
          <w:rFonts w:hint="eastAsia"/>
        </w:rPr>
        <w:t>最优解。对于一组给定的最优解集，如果这个集合中的解是相互非支配的，那么则称这个解集为</w:t>
      </w:r>
      <w:r w:rsidRPr="0067792D">
        <w:t>帕累托集</w:t>
      </w:r>
      <w:r w:rsidRPr="0067792D">
        <w:rPr>
          <w:rFonts w:hint="eastAsia"/>
        </w:rPr>
        <w:t>。</w:t>
      </w:r>
    </w:p>
    <w:p w14:paraId="6CB83518" w14:textId="159C3ECA" w:rsidR="0060256F" w:rsidRPr="0067792D" w:rsidRDefault="0060256F" w:rsidP="0067792D">
      <w:pPr>
        <w:pStyle w:val="wz"/>
      </w:pPr>
      <w:r w:rsidRPr="0067792D">
        <w:rPr>
          <w:rFonts w:hint="eastAsia"/>
          <w:b/>
        </w:rPr>
        <w:lastRenderedPageBreak/>
        <w:t>帕累托前沿</w:t>
      </w:r>
      <w:r w:rsidRPr="0067792D">
        <w:rPr>
          <w:rFonts w:hint="eastAsia"/>
          <w:b/>
        </w:rPr>
        <w:t>(</w:t>
      </w:r>
      <w:r w:rsidRPr="0067792D">
        <w:rPr>
          <w:b/>
        </w:rPr>
        <w:t>Pareto Front)</w:t>
      </w:r>
      <w:r w:rsidRPr="0067792D">
        <w:rPr>
          <w:rFonts w:hint="eastAsia"/>
        </w:rPr>
        <w:t>：</w:t>
      </w:r>
      <w:r w:rsidR="00D532ED" w:rsidRPr="0067792D">
        <w:rPr>
          <w:rFonts w:hint="eastAsia"/>
        </w:rPr>
        <w:t>由</w:t>
      </w:r>
      <w:r w:rsidR="0067792D" w:rsidRPr="0067792D">
        <w:t>帕累托集</w:t>
      </w:r>
      <w:r w:rsidR="0067792D" w:rsidRPr="0067792D">
        <w:rPr>
          <w:rFonts w:hint="eastAsia"/>
        </w:rPr>
        <w:t>中的</w:t>
      </w:r>
      <w:r w:rsidR="0067792D" w:rsidRPr="0067792D">
        <w:t>帕累托</w:t>
      </w:r>
      <w:r w:rsidR="00D532ED" w:rsidRPr="0067792D">
        <w:rPr>
          <w:rFonts w:hint="eastAsia"/>
        </w:rPr>
        <w:t>最优解</w:t>
      </w:r>
      <w:r w:rsidR="0067792D" w:rsidRPr="0067792D">
        <w:rPr>
          <w:rFonts w:hint="eastAsia"/>
        </w:rPr>
        <w:t>对应的目标值向量</w:t>
      </w:r>
      <w:r w:rsidR="00D532ED" w:rsidRPr="0067792D">
        <w:rPr>
          <w:rFonts w:hint="eastAsia"/>
        </w:rPr>
        <w:t>组成的曲线或者曲面被称为</w:t>
      </w:r>
      <w:r w:rsidR="0067792D" w:rsidRPr="0067792D">
        <w:t>帕累托</w:t>
      </w:r>
      <w:r w:rsidR="00D532ED" w:rsidRPr="0067792D">
        <w:rPr>
          <w:rFonts w:hint="eastAsia"/>
        </w:rPr>
        <w:t>前沿</w:t>
      </w:r>
    </w:p>
    <w:p w14:paraId="56BC2F49" w14:textId="724F276C" w:rsidR="008B2D1E" w:rsidRPr="00AC3968" w:rsidRDefault="008B2D1E" w:rsidP="0030757F">
      <w:pPr>
        <w:ind w:firstLine="480"/>
      </w:pPr>
      <w:r w:rsidRPr="00AC3968">
        <w:rPr>
          <w:rFonts w:hint="eastAsia"/>
        </w:rPr>
        <w:t>实际中，我们通常不知真正的全局</w:t>
      </w:r>
      <w:r w:rsidR="00C56C7F">
        <w:rPr>
          <w:rFonts w:hint="eastAsia"/>
        </w:rPr>
        <w:t>帕累托</w:t>
      </w:r>
      <w:r w:rsidRPr="00AC3968">
        <w:rPr>
          <w:rFonts w:hint="eastAsia"/>
        </w:rPr>
        <w:t>前沿在哪里，因此，由多目标进化算法</w:t>
      </w:r>
      <w:r w:rsidRPr="00AC3968">
        <w:rPr>
          <w:rFonts w:hint="eastAsia"/>
        </w:rPr>
        <w:t>(MOEA)</w:t>
      </w:r>
      <w:r w:rsidRPr="00AC3968">
        <w:rPr>
          <w:rFonts w:hint="eastAsia"/>
        </w:rPr>
        <w:t>得到的非支配解不一定是</w:t>
      </w:r>
      <w:r w:rsidR="00C56C7F">
        <w:rPr>
          <w:rFonts w:hint="eastAsia"/>
        </w:rPr>
        <w:t>帕累托</w:t>
      </w:r>
      <w:r>
        <w:rPr>
          <w:rFonts w:hint="eastAsia"/>
        </w:rPr>
        <w:t>最优解。然而由</w:t>
      </w:r>
      <w:r w:rsidRPr="00AC3968">
        <w:rPr>
          <w:rFonts w:hint="eastAsia"/>
        </w:rPr>
        <w:t>多目标优化算法得到的非支配解基本可以认为是</w:t>
      </w:r>
      <w:r w:rsidR="00C56C7F">
        <w:rPr>
          <w:rFonts w:hint="eastAsia"/>
        </w:rPr>
        <w:t>帕累托</w:t>
      </w:r>
      <w:r w:rsidRPr="00AC3968">
        <w:rPr>
          <w:rFonts w:hint="eastAsia"/>
        </w:rPr>
        <w:t>最优解。</w:t>
      </w:r>
    </w:p>
    <w:p w14:paraId="1BBE6831" w14:textId="4629236A" w:rsidR="00826011" w:rsidRDefault="008B2D1E" w:rsidP="0030757F">
      <w:pPr>
        <w:ind w:firstLine="480"/>
      </w:pPr>
      <w:r w:rsidRPr="00AC3968">
        <w:t>基于</w:t>
      </w:r>
      <w:r w:rsidR="00C56C7F">
        <w:t>帕累托</w:t>
      </w:r>
      <w:r w:rsidRPr="00AC3968">
        <w:t>的多目标学习算法遵循基于基于</w:t>
      </w:r>
      <w:r w:rsidR="00C56C7F">
        <w:t>帕累托</w:t>
      </w:r>
      <w:r w:rsidRPr="00AC3968">
        <w:t>的多目标优化来处理学习问题</w:t>
      </w:r>
      <w:r w:rsidRPr="00AC3968">
        <w:rPr>
          <w:rFonts w:hint="eastAsia"/>
        </w:rPr>
        <w:t>。例如</w:t>
      </w:r>
      <w:r w:rsidR="00826011">
        <w:rPr>
          <w:rFonts w:hint="eastAsia"/>
        </w:rPr>
        <w:t>，有监督学习</w:t>
      </w:r>
      <w:r w:rsidRPr="00AC3968">
        <w:rPr>
          <w:rFonts w:hint="eastAsia"/>
        </w:rPr>
        <w:t>中</w:t>
      </w:r>
      <w:r w:rsidR="00826011">
        <w:rPr>
          <w:rFonts w:hint="eastAsia"/>
        </w:rPr>
        <w:t>误差函数和复杂度度量函数这个双</w:t>
      </w:r>
      <w:r w:rsidRPr="00AC3968">
        <w:rPr>
          <w:rFonts w:hint="eastAsia"/>
        </w:rPr>
        <w:t>目标学习问题可以表示为基于</w:t>
      </w:r>
      <w:r w:rsidR="00C56C7F">
        <w:rPr>
          <w:rFonts w:hint="eastAsia"/>
        </w:rPr>
        <w:t>帕累托</w:t>
      </w:r>
      <w:r w:rsidRPr="00AC3968">
        <w:rPr>
          <w:rFonts w:hint="eastAsia"/>
        </w:rPr>
        <w:t>的多目标优化，如</w:t>
      </w:r>
      <w:r w:rsidR="00826011">
        <w:rPr>
          <w:rFonts w:hint="eastAsia"/>
        </w:rPr>
        <w:t>下所</w:t>
      </w:r>
      <w:r w:rsidRPr="00AC3968">
        <w:rPr>
          <w:rFonts w:hint="eastAsia"/>
        </w:rPr>
        <w:t>示：</w:t>
      </w:r>
      <w:r w:rsidR="00FC3D6A">
        <w:br/>
      </w:r>
      <m:oMathPara>
        <m:oMath>
          <m:d>
            <m:dPr>
              <m:begChr m:val="{"/>
              <m:endChr m:val=""/>
              <m:ctrlPr>
                <w:rPr>
                  <w:rFonts w:ascii="Cambria Math" w:hAnsi="Cambria Math"/>
                </w:rPr>
              </m:ctrlPr>
            </m:dPr>
            <m:e>
              <m:m>
                <m:mPr>
                  <m:mcs>
                    <m:mc>
                      <m:mcPr>
                        <m:count m:val="1"/>
                        <m:mcJc m:val="center"/>
                      </m:mcPr>
                    </m:mc>
                  </m:mcs>
                  <m:ctrlPr>
                    <w:rPr>
                      <w:rFonts w:ascii="Cambria Math" w:hAnsi="Cambria Math"/>
                      <w:i/>
                    </w:rPr>
                  </m:ctrlPr>
                </m:mPr>
                <m:mr>
                  <m:e>
                    <m:func>
                      <m:funcPr>
                        <m:ctrlPr>
                          <w:rPr>
                            <w:rFonts w:ascii="Cambria Math" w:hAnsi="Cambria Math"/>
                          </w:rPr>
                        </m:ctrlPr>
                      </m:funcPr>
                      <m:fName>
                        <m:r>
                          <m:rPr>
                            <m:sty m:val="p"/>
                          </m:rPr>
                          <w:rPr>
                            <w:rFonts w:ascii="Cambria Math" w:hAnsi="Cambria Math"/>
                          </w:rPr>
                          <m:t>min</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e>
                        </m:d>
                      </m:e>
                    </m:func>
                  </m:e>
                </m:mr>
                <m:mr>
                  <m:e>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=E</m:t>
                    </m:r>
                  </m:e>
                </m:mr>
                <m:mr>
                  <m:e>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=Ω</m:t>
                    </m:r>
                  </m:e>
                </m:mr>
              </m:m>
            </m:e>
          </m:d>
          <m:r>
            <m:rPr>
              <m:sty m:val="p"/>
            </m:rPr>
            <w:rPr>
              <w:rFonts w:ascii="Cambria Math" w:hAnsi="Cambria Math"/>
            </w:rPr>
            <w:br/>
          </m:r>
        </m:oMath>
      </m:oMathPara>
      <w:r w:rsidR="00826011">
        <w:rPr>
          <w:rFonts w:hint="eastAsia"/>
        </w:rPr>
        <w:t>其中</w:t>
      </w:r>
      <w:r w:rsidR="00826011">
        <w:rPr>
          <w:rFonts w:hint="eastAsia"/>
        </w:rPr>
        <w:t>E</w:t>
      </w:r>
      <w:r w:rsidR="00826011">
        <w:rPr>
          <w:rFonts w:hint="eastAsia"/>
        </w:rPr>
        <w:t>为</w:t>
      </w:r>
      <w:r w:rsidRPr="00AC3968">
        <w:rPr>
          <w:rFonts w:hint="eastAsia"/>
        </w:rPr>
        <w:t>错误度量</w:t>
      </w:r>
      <w:r w:rsidR="00826011">
        <w:rPr>
          <w:rFonts w:hint="eastAsia"/>
        </w:rPr>
        <w:t>函数最常用的是</w:t>
      </w:r>
      <w:r w:rsidRPr="00AC3968">
        <w:rPr>
          <w:rFonts w:hint="eastAsia"/>
        </w:rPr>
        <w:t>均方误差</w:t>
      </w:r>
      <w:r w:rsidR="00826011">
        <w:rPr>
          <w:rFonts w:hint="eastAsia"/>
        </w:rPr>
        <w:t>函数，</w:t>
      </w:r>
      <m:oMath>
        <m:r>
          <w:rPr>
            <w:rFonts w:ascii="Cambria Math" w:hAnsi="Cambria Math"/>
          </w:rPr>
          <m:t>Ω</m:t>
        </m:r>
      </m:oMath>
      <w:r w:rsidR="00826011">
        <w:rPr>
          <w:rFonts w:hint="eastAsia"/>
        </w:rPr>
        <w:t>是</w:t>
      </w:r>
      <w:r w:rsidRPr="00AC3968">
        <w:rPr>
          <w:rFonts w:hint="eastAsia"/>
        </w:rPr>
        <w:t>神经网络的复杂度</w:t>
      </w:r>
      <w:r w:rsidR="00826011">
        <w:rPr>
          <w:rFonts w:hint="eastAsia"/>
        </w:rPr>
        <w:t>度量，比如</w:t>
      </w:r>
      <w:r w:rsidRPr="00AC3968">
        <w:rPr>
          <w:rFonts w:hint="eastAsia"/>
        </w:rPr>
        <w:t>权重</w:t>
      </w:r>
      <w:r>
        <w:rPr>
          <w:rFonts w:hint="eastAsia"/>
        </w:rPr>
        <w:t>的平方</w:t>
      </w:r>
      <w:r w:rsidRPr="00AC3968">
        <w:rPr>
          <w:rFonts w:hint="eastAsia"/>
        </w:rPr>
        <w:t>之和</w:t>
      </w:r>
      <w:r w:rsidR="00826011">
        <w:rPr>
          <w:rFonts w:hint="eastAsia"/>
        </w:rPr>
        <w:t>，或者</w:t>
      </w:r>
      <w:r w:rsidR="00826011" w:rsidRPr="00AC3968">
        <w:rPr>
          <w:rFonts w:hint="eastAsia"/>
        </w:rPr>
        <w:t>权重的绝对值之和</w:t>
      </w:r>
      <w:r w:rsidR="00826011">
        <w:rPr>
          <w:rFonts w:hint="eastAsia"/>
        </w:rPr>
        <w:t>，或者神经元个数</w:t>
      </w:r>
      <w:r w:rsidRPr="00AC3968">
        <w:rPr>
          <w:rFonts w:hint="eastAsia"/>
        </w:rPr>
        <w:t>：</w:t>
      </w:r>
      <w:r w:rsidR="00FC3D6A">
        <w:br/>
      </w:r>
      <m:oMathPara>
        <m:oMath>
          <m:r>
            <w:rPr>
              <w:rFonts w:ascii="Cambria Math" w:hAnsi="Cambria Math"/>
            </w:rPr>
            <m:t>E=</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y</m:t>
                      </m:r>
                      <m:d>
                        <m:dPr>
                          <m:ctrlPr>
                            <w:rPr>
                              <w:rFonts w:ascii="Cambria Math" w:hAnsi="Cambria Math"/>
                              <w:i/>
                            </w:rPr>
                          </m:ctrlPr>
                        </m:dPr>
                        <m:e>
                          <m:r>
                            <w:rPr>
                              <w:rFonts w:ascii="Cambria Math" w:hAnsi="Cambria Math"/>
                            </w:rPr>
                            <m:t>i</m:t>
                          </m:r>
                        </m:e>
                      </m:d>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d</m:t>
                          </m:r>
                        </m:sup>
                      </m:sSup>
                      <m:r>
                        <w:rPr>
                          <w:rFonts w:ascii="Cambria Math" w:hAnsi="Cambria Math"/>
                        </w:rPr>
                        <m:t>(i)</m:t>
                      </m:r>
                    </m:e>
                  </m:d>
                </m:e>
                <m:sup>
                  <m:r>
                    <w:rPr>
                      <w:rFonts w:ascii="Cambria Math" w:hAnsi="Cambria Math"/>
                    </w:rPr>
                    <m:t>2</m:t>
                  </m:r>
                </m:sup>
              </m:sSup>
            </m:e>
          </m:nary>
        </m:oMath>
      </m:oMathPara>
    </w:p>
    <w:p w14:paraId="170EC2FD" w14:textId="1DFB8E98" w:rsidR="008B2D1E" w:rsidRPr="00AC3968" w:rsidRDefault="008B2D1E" w:rsidP="00DC5F12">
      <w:pPr>
        <w:ind w:firstLine="480"/>
      </w:pPr>
      <m:oMathPara>
        <m:oMath>
          <m:r>
            <m:rPr>
              <m:sty m:val="p"/>
            </m:rPr>
            <w:rPr>
              <w:rFonts w:ascii="Cambria Math" w:hAnsi="Cambria Math"/>
            </w:rPr>
            <m:t>Ω</m:t>
          </m:r>
          <m:r>
            <m:rPr>
              <m:sty m:val="p"/>
            </m:rPr>
            <w:rPr>
              <w:rFonts w:ascii="Cambria Math" w:hAnsi="Cambria Math" w:hint="eastAsia"/>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i</m:t>
                      </m:r>
                    </m:sub>
                  </m:sSub>
                </m:e>
                <m:sup>
                  <m:r>
                    <w:rPr>
                      <w:rFonts w:ascii="Cambria Math" w:hAnsi="Cambria Math"/>
                    </w:rPr>
                    <m:t>2</m:t>
                  </m:r>
                </m:sup>
              </m:sSup>
            </m:e>
          </m:nary>
          <m:r>
            <m:rPr>
              <m:sty m:val="p"/>
            </m:rPr>
            <w:rPr>
              <w:rFonts w:ascii="Cambria Math" w:hAnsi="Cambria Math"/>
            </w:rPr>
            <m:t>,  Ω</m:t>
          </m:r>
          <m:r>
            <m:rPr>
              <m:sty m:val="p"/>
            </m:rPr>
            <w:rPr>
              <w:rFonts w:ascii="Cambria Math" w:hAnsi="Cambria Math" w:hint="eastAsia"/>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e>
          </m:nary>
          <m:r>
            <m:rPr>
              <m:sty m:val="p"/>
            </m:rPr>
            <w:rPr>
              <w:rFonts w:ascii="Cambria Math" w:hAnsi="Cambria Math"/>
            </w:rPr>
            <m:t>,  Ω</m:t>
          </m:r>
          <m:r>
            <m:rPr>
              <m:sty m:val="p"/>
            </m:rPr>
            <w:rPr>
              <w:rFonts w:ascii="Cambria Math" w:hAnsi="Cambria Math" w:hint="eastAsia"/>
            </w:rPr>
            <m:t>=</m:t>
          </m:r>
          <m:r>
            <m:rPr>
              <m:sty m:val="p"/>
            </m:rPr>
            <w:rPr>
              <w:rFonts w:ascii="Cambria Math" w:hAnsi="Cambria Math"/>
            </w:rPr>
            <m:t>n</m:t>
          </m:r>
          <m:r>
            <m:rPr>
              <m:sty m:val="p"/>
            </m:rPr>
            <w:br/>
          </m:r>
        </m:oMath>
      </m:oMathPara>
      <w:r w:rsidRPr="00AC3968">
        <w:t>其中</w:t>
      </w:r>
      <m:oMath>
        <m:sSup>
          <m:sSupPr>
            <m:ctrlPr>
              <w:rPr>
                <w:rFonts w:ascii="Cambria Math" w:hAnsi="Cambria Math"/>
              </w:rPr>
            </m:ctrlPr>
          </m:sSupPr>
          <m:e>
            <m:r>
              <m:rPr>
                <m:sty m:val="p"/>
              </m:rPr>
              <w:rPr>
                <w:rFonts w:ascii="Cambria Math" w:hAnsi="Cambria Math"/>
              </w:rPr>
              <m:t>y</m:t>
            </m:r>
          </m:e>
          <m:sup>
            <m:r>
              <m:rPr>
                <m:sty m:val="p"/>
              </m:rPr>
              <w:rPr>
                <w:rFonts w:ascii="Cambria Math" w:hAnsi="Cambria Math"/>
              </w:rPr>
              <m:t>d</m:t>
            </m:r>
          </m:sup>
        </m:sSup>
        <m:r>
          <m:rPr>
            <m:sty m:val="p"/>
          </m:rPr>
          <w:rPr>
            <w:rFonts w:ascii="Cambria Math" w:hAnsi="Cambria Math"/>
          </w:rPr>
          <m:t>(i)</m:t>
        </m:r>
      </m:oMath>
      <w:r w:rsidR="00AB15A0">
        <w:rPr>
          <w:rFonts w:hint="eastAsia"/>
        </w:rPr>
        <w:t>和</w:t>
      </w:r>
      <m:oMath>
        <m:r>
          <m:rPr>
            <m:sty m:val="p"/>
          </m:rPr>
          <w:rPr>
            <w:rFonts w:ascii="Cambria Math" w:hAnsi="Cambria Math"/>
          </w:rPr>
          <m:t>y</m:t>
        </m:r>
        <m:d>
          <m:dPr>
            <m:ctrlPr>
              <w:rPr>
                <w:rFonts w:ascii="Cambria Math" w:hAnsi="Cambria Math"/>
              </w:rPr>
            </m:ctrlPr>
          </m:dPr>
          <m:e>
            <m:r>
              <m:rPr>
                <m:sty m:val="p"/>
              </m:rPr>
              <w:rPr>
                <w:rFonts w:ascii="Cambria Math" w:hAnsi="Cambria Math"/>
              </w:rPr>
              <m:t>i</m:t>
            </m:r>
          </m:e>
        </m:d>
      </m:oMath>
      <w:r w:rsidR="00AB15A0" w:rsidRPr="00AB15A0">
        <w:t>分别是</w:t>
      </w:r>
      <w:r w:rsidR="00AB15A0">
        <w:rPr>
          <w:rFonts w:hint="eastAsia"/>
        </w:rPr>
        <w:t>期望</w:t>
      </w:r>
      <w:r w:rsidR="00AB15A0" w:rsidRPr="00AB15A0">
        <w:t>输出和</w:t>
      </w:r>
      <w:r w:rsidR="00AB15A0">
        <w:rPr>
          <w:rFonts w:hint="eastAsia"/>
        </w:rPr>
        <w:t>模型的实际</w:t>
      </w:r>
      <w:r w:rsidR="00AB15A0" w:rsidRPr="00AB15A0">
        <w:t>输出</w:t>
      </w:r>
      <w:r w:rsidR="00AB15A0" w:rsidRPr="00AB15A0">
        <w:rPr>
          <w:rFonts w:hint="eastAsia"/>
        </w:rPr>
        <w:t>，</w:t>
      </w:r>
      <w:r w:rsidR="00AB15A0" w:rsidRPr="00AB15A0">
        <w:rPr>
          <w:rFonts w:hint="eastAsia"/>
        </w:rPr>
        <w:t>N</w:t>
      </w:r>
      <w:r w:rsidR="00AB15A0" w:rsidRPr="00AB15A0">
        <w:rPr>
          <w:rFonts w:hint="eastAsia"/>
        </w:rPr>
        <w:t>是训练数据集中数据对的数量</w:t>
      </w:r>
      <w:r w:rsidR="00AB15A0">
        <w:rPr>
          <w:rFonts w:hint="eastAsia"/>
        </w:rPr>
        <w:t>。</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,i=1,2,…,M</m:t>
        </m:r>
      </m:oMath>
      <w:r w:rsidRPr="00AC3968">
        <w:rPr>
          <w:rFonts w:hint="eastAsia"/>
        </w:rPr>
        <w:t>是神经</w:t>
      </w:r>
      <w:r w:rsidR="00AB15A0">
        <w:rPr>
          <w:rFonts w:hint="eastAsia"/>
        </w:rPr>
        <w:t>网络</w:t>
      </w:r>
      <w:r w:rsidRPr="00AC3968">
        <w:rPr>
          <w:rFonts w:hint="eastAsia"/>
        </w:rPr>
        <w:t>模型中的权重</w:t>
      </w:r>
      <w:r w:rsidR="00AB15A0">
        <w:rPr>
          <w:rFonts w:hint="eastAsia"/>
        </w:rPr>
        <w:t>值</w:t>
      </w:r>
      <w:r w:rsidRPr="00AC3968">
        <w:rPr>
          <w:rFonts w:hint="eastAsia"/>
        </w:rPr>
        <w:t>，</w:t>
      </w:r>
      <w:r w:rsidRPr="00AC3968">
        <w:rPr>
          <w:rFonts w:hint="eastAsia"/>
        </w:rPr>
        <w:t>M</w:t>
      </w:r>
      <w:r w:rsidRPr="00AC3968">
        <w:rPr>
          <w:rFonts w:hint="eastAsia"/>
        </w:rPr>
        <w:t>是所有</w:t>
      </w:r>
      <w:r w:rsidR="00AB15A0">
        <w:rPr>
          <w:rFonts w:hint="eastAsia"/>
        </w:rPr>
        <w:t>连接</w:t>
      </w:r>
      <w:r w:rsidRPr="00AC3968">
        <w:rPr>
          <w:rFonts w:hint="eastAsia"/>
        </w:rPr>
        <w:t>的数量</w:t>
      </w:r>
      <w:r w:rsidR="00AB15A0">
        <w:rPr>
          <w:rFonts w:hint="eastAsia"/>
        </w:rPr>
        <w:t>，</w:t>
      </w:r>
      <w:r w:rsidR="00AB15A0">
        <w:rPr>
          <w:rFonts w:hint="eastAsia"/>
        </w:rPr>
        <w:t>n</w:t>
      </w:r>
      <w:r w:rsidR="00AB15A0">
        <w:rPr>
          <w:rFonts w:hint="eastAsia"/>
        </w:rPr>
        <w:t>是神经网络模型中神经元的个数</w:t>
      </w:r>
      <w:r w:rsidRPr="00AC3968">
        <w:rPr>
          <w:rFonts w:hint="eastAsia"/>
        </w:rPr>
        <w:t>。前面提到的</w:t>
      </w:r>
      <w:r w:rsidR="00AB15A0">
        <w:rPr>
          <w:rFonts w:hint="eastAsia"/>
        </w:rPr>
        <w:t>几种神经网络模型</w:t>
      </w:r>
      <w:r w:rsidRPr="00AC3968">
        <w:rPr>
          <w:rFonts w:hint="eastAsia"/>
        </w:rPr>
        <w:t>复杂</w:t>
      </w:r>
      <w:r w:rsidR="00AB15A0">
        <w:rPr>
          <w:rFonts w:hint="eastAsia"/>
        </w:rPr>
        <w:t>度</w:t>
      </w:r>
      <w:r w:rsidRPr="00AC3968">
        <w:rPr>
          <w:rFonts w:hint="eastAsia"/>
        </w:rPr>
        <w:t>度量常常用于神经网络正则化，</w:t>
      </w:r>
      <w:r w:rsidRPr="00AC3968">
        <w:t>其中</w:t>
      </w:r>
      <w:r w:rsidR="00AB15A0">
        <w:rPr>
          <w:rFonts w:hint="eastAsia"/>
        </w:rPr>
        <w:t>平方</w:t>
      </w:r>
      <w:r w:rsidR="00AB15A0" w:rsidRPr="00AC3968">
        <w:rPr>
          <w:rFonts w:hint="eastAsia"/>
        </w:rPr>
        <w:t>之和</w:t>
      </w:r>
      <w:r w:rsidRPr="00AC3968">
        <w:rPr>
          <w:rFonts w:hint="eastAsia"/>
        </w:rPr>
        <w:t>被称为高斯正则化，</w:t>
      </w:r>
      <w:r w:rsidR="00AB15A0" w:rsidRPr="00AC3968">
        <w:rPr>
          <w:rFonts w:hint="eastAsia"/>
        </w:rPr>
        <w:t>绝对值之和</w:t>
      </w:r>
      <w:r w:rsidRPr="00AC3968">
        <w:t>被称为</w:t>
      </w:r>
      <w:r w:rsidRPr="00AC3968">
        <w:rPr>
          <w:rFonts w:hint="eastAsia"/>
        </w:rPr>
        <w:t>拉普拉斯正则化。</w:t>
      </w:r>
    </w:p>
    <w:p w14:paraId="0B4CA2E3" w14:textId="77777777" w:rsidR="00C85687" w:rsidRDefault="0030757F" w:rsidP="00DC5F12">
      <w:pPr>
        <w:ind w:firstLine="480"/>
      </w:pPr>
      <w:r w:rsidRPr="00AC3968">
        <w:rPr>
          <w:rFonts w:hint="eastAsia"/>
        </w:rPr>
        <w:t>基于</w:t>
      </w:r>
      <w:r w:rsidR="00C56C7F">
        <w:rPr>
          <w:rFonts w:hint="eastAsia"/>
        </w:rPr>
        <w:t>帕累托</w:t>
      </w:r>
      <w:r w:rsidRPr="00AC3968">
        <w:rPr>
          <w:rFonts w:hint="eastAsia"/>
        </w:rPr>
        <w:t>的多目标学习</w:t>
      </w:r>
      <w:r>
        <w:rPr>
          <w:rFonts w:hint="eastAsia"/>
        </w:rPr>
        <w:t>与标量化多目标学习相</w:t>
      </w:r>
      <w:r w:rsidR="008B2D1E" w:rsidRPr="00AC3968">
        <w:t>比较</w:t>
      </w:r>
      <w:r w:rsidR="008B2D1E" w:rsidRPr="00AC3968">
        <w:rPr>
          <w:rFonts w:hint="eastAsia"/>
        </w:rPr>
        <w:t>，我们发现</w:t>
      </w:r>
      <w:r>
        <w:rPr>
          <w:rFonts w:hint="eastAsia"/>
        </w:rPr>
        <w:t>在</w:t>
      </w:r>
      <w:r w:rsidRPr="00AC3968">
        <w:rPr>
          <w:rFonts w:hint="eastAsia"/>
        </w:rPr>
        <w:t>基于</w:t>
      </w:r>
      <w:r w:rsidR="00C56C7F">
        <w:rPr>
          <w:rFonts w:hint="eastAsia"/>
        </w:rPr>
        <w:t>帕累托</w:t>
      </w:r>
      <w:r w:rsidRPr="00AC3968">
        <w:rPr>
          <w:rFonts w:hint="eastAsia"/>
        </w:rPr>
        <w:t>的多目标学习</w:t>
      </w:r>
      <w:r>
        <w:rPr>
          <w:rFonts w:hint="eastAsia"/>
        </w:rPr>
        <w:t>中</w:t>
      </w:r>
      <w:r w:rsidR="008B2D1E" w:rsidRPr="00AC3968">
        <w:rPr>
          <w:rFonts w:hint="eastAsia"/>
        </w:rPr>
        <w:t>不在需要指定超参数。这样可以避免用户在学习之前确定超参数的负担</w:t>
      </w:r>
      <w:r w:rsidR="00DC5F12">
        <w:rPr>
          <w:rFonts w:hint="eastAsia"/>
        </w:rPr>
        <w:t>。</w:t>
      </w:r>
      <w:r w:rsidR="008B2D1E" w:rsidRPr="0030757F">
        <w:rPr>
          <w:rFonts w:hint="eastAsia"/>
        </w:rPr>
        <w:t>基于</w:t>
      </w:r>
      <w:r w:rsidR="00C56C7F">
        <w:rPr>
          <w:rFonts w:hint="eastAsia"/>
        </w:rPr>
        <w:t>帕累托</w:t>
      </w:r>
      <w:r w:rsidR="008B2D1E" w:rsidRPr="0030757F">
        <w:rPr>
          <w:rFonts w:hint="eastAsia"/>
        </w:rPr>
        <w:t>的多目标学习算法</w:t>
      </w:r>
      <w:r w:rsidR="00DC5F12">
        <w:rPr>
          <w:rFonts w:hint="eastAsia"/>
        </w:rPr>
        <w:t>一次运行</w:t>
      </w:r>
      <w:r w:rsidR="008B2D1E" w:rsidRPr="0030757F">
        <w:rPr>
          <w:rFonts w:hint="eastAsia"/>
        </w:rPr>
        <w:t>能够得到多个</w:t>
      </w:r>
      <w:r w:rsidR="00C56C7F">
        <w:rPr>
          <w:rFonts w:hint="eastAsia"/>
        </w:rPr>
        <w:t>帕累托</w:t>
      </w:r>
      <w:r w:rsidR="008B2D1E" w:rsidRPr="0030757F">
        <w:rPr>
          <w:rFonts w:hint="eastAsia"/>
        </w:rPr>
        <w:t>最优解，从中用户可以提取关于该问题的知识并在选择最终解决方案时做出更好的决策</w:t>
      </w:r>
      <w:r w:rsidR="00DC5F12">
        <w:rPr>
          <w:rFonts w:hint="eastAsia"/>
        </w:rPr>
        <w:t>，然后</w:t>
      </w:r>
      <w:r w:rsidR="00DC5F12" w:rsidRPr="00DC5F12">
        <w:rPr>
          <w:rFonts w:hint="eastAsia"/>
        </w:rPr>
        <w:t>用户在学习之后根据偏好从所得到的</w:t>
      </w:r>
      <w:r w:rsidR="00C56C7F">
        <w:rPr>
          <w:rFonts w:hint="eastAsia"/>
        </w:rPr>
        <w:t>帕累托</w:t>
      </w:r>
      <w:r w:rsidR="00DC5F12" w:rsidRPr="00DC5F12">
        <w:rPr>
          <w:rFonts w:hint="eastAsia"/>
        </w:rPr>
        <w:t>最优解集中挑选一个或多个解决方案</w:t>
      </w:r>
      <w:r w:rsidR="008B2D1E" w:rsidRPr="00DC5F12">
        <w:rPr>
          <w:rFonts w:hint="eastAsia"/>
        </w:rPr>
        <w:t>。</w:t>
      </w:r>
      <w:r w:rsidRPr="0030757F">
        <w:rPr>
          <w:rFonts w:hint="eastAsia"/>
        </w:rPr>
        <w:t>基于帕累托的学习方法的另一个潜在优点是多目标化可以帮助学习算法摆脱局部最优，从而提高学习模型的准确性。</w:t>
      </w:r>
    </w:p>
    <w:p w14:paraId="2C5B2A1F" w14:textId="6851202F" w:rsidR="006D25BB" w:rsidRDefault="006D25BB" w:rsidP="00DC5F12">
      <w:pPr>
        <w:ind w:firstLine="480"/>
      </w:pPr>
      <w:r>
        <w:br w:type="page"/>
      </w:r>
    </w:p>
    <w:p w14:paraId="59B5AD04" w14:textId="568DCD51" w:rsidR="00C56C7F" w:rsidRDefault="00C56C7F" w:rsidP="00C56C7F">
      <w:pPr>
        <w:pStyle w:val="1"/>
      </w:pPr>
      <w:bookmarkStart w:id="27" w:name="_Toc514699754"/>
      <w:r>
        <w:rPr>
          <w:rFonts w:hint="eastAsia"/>
        </w:rPr>
        <w:lastRenderedPageBreak/>
        <w:t>多目标进化算法</w:t>
      </w:r>
      <w:bookmarkEnd w:id="27"/>
    </w:p>
    <w:p w14:paraId="190A6D6D" w14:textId="4EBF92FD" w:rsidR="00C56C7F" w:rsidRDefault="00C56C7F" w:rsidP="00C56C7F">
      <w:pPr>
        <w:ind w:firstLine="480"/>
      </w:pPr>
      <w:r>
        <w:rPr>
          <w:rFonts w:hint="eastAsia"/>
        </w:rPr>
        <w:t>多目标进化算法自从被提出之后就受到广泛的关注，</w:t>
      </w:r>
      <w:r w:rsidR="002C252E">
        <w:rPr>
          <w:rFonts w:hint="eastAsia"/>
        </w:rPr>
        <w:t>越来越多的研究人员开始采用多目标进化算法去解决各种问题。</w:t>
      </w:r>
      <w:r w:rsidR="002C252E" w:rsidRPr="003E796F">
        <w:rPr>
          <w:rFonts w:hint="eastAsia"/>
          <w:color w:val="C00000"/>
        </w:rPr>
        <w:t>在过去几年研究人员相继提出了一些多目标进化算法，如</w:t>
      </w:r>
      <w:r w:rsidR="002C252E" w:rsidRPr="003E796F">
        <w:rPr>
          <w:rFonts w:hint="eastAsia"/>
          <w:color w:val="C00000"/>
        </w:rPr>
        <w:t>SPEA</w:t>
      </w:r>
      <w:r w:rsidR="002C252E" w:rsidRPr="003E796F">
        <w:rPr>
          <w:rFonts w:hint="eastAsia"/>
          <w:color w:val="C00000"/>
        </w:rPr>
        <w:t>、</w:t>
      </w:r>
      <w:r w:rsidR="002C252E" w:rsidRPr="003E796F">
        <w:rPr>
          <w:rFonts w:hint="eastAsia"/>
          <w:color w:val="C00000"/>
        </w:rPr>
        <w:t>PAES</w:t>
      </w:r>
      <w:r w:rsidR="002C252E" w:rsidRPr="003E796F">
        <w:rPr>
          <w:rFonts w:hint="eastAsia"/>
          <w:color w:val="C00000"/>
        </w:rPr>
        <w:t>、</w:t>
      </w:r>
      <w:r w:rsidR="002C252E" w:rsidRPr="003E796F">
        <w:rPr>
          <w:rFonts w:hint="eastAsia"/>
          <w:color w:val="C00000"/>
        </w:rPr>
        <w:t>NSGA</w:t>
      </w:r>
      <w:r w:rsidR="002C252E" w:rsidRPr="003E796F">
        <w:rPr>
          <w:rFonts w:hint="eastAsia"/>
          <w:color w:val="C00000"/>
        </w:rPr>
        <w:t>、</w:t>
      </w:r>
      <w:r w:rsidR="002C252E" w:rsidRPr="003E796F">
        <w:rPr>
          <w:color w:val="C00000"/>
        </w:rPr>
        <w:t>SPEA-II</w:t>
      </w:r>
      <w:r w:rsidR="002C252E" w:rsidRPr="003E796F">
        <w:rPr>
          <w:rFonts w:hint="eastAsia"/>
          <w:color w:val="C00000"/>
        </w:rPr>
        <w:t>、</w:t>
      </w:r>
      <w:r w:rsidR="002C252E" w:rsidRPr="003E796F">
        <w:rPr>
          <w:color w:val="C00000"/>
        </w:rPr>
        <w:t>NSGA-II</w:t>
      </w:r>
      <w:r w:rsidR="002C252E" w:rsidRPr="003E796F">
        <w:rPr>
          <w:rFonts w:hint="eastAsia"/>
          <w:color w:val="C00000"/>
        </w:rPr>
        <w:t>等等</w:t>
      </w:r>
      <w:r w:rsidR="00414E5C" w:rsidRPr="003E796F">
        <w:rPr>
          <w:rFonts w:hint="eastAsia"/>
          <w:color w:val="C00000"/>
        </w:rPr>
        <w:t>，每个算法都有它自身的优劣点。</w:t>
      </w:r>
      <w:r w:rsidR="00557D38">
        <w:rPr>
          <w:rFonts w:hint="eastAsia"/>
        </w:rPr>
        <w:t>如</w:t>
      </w:r>
      <w:r w:rsidR="00557D38">
        <w:rPr>
          <w:rFonts w:hint="eastAsia"/>
        </w:rPr>
        <w:t>NSGA</w:t>
      </w:r>
      <w:r w:rsidR="00557D38">
        <w:rPr>
          <w:rFonts w:hint="eastAsia"/>
        </w:rPr>
        <w:t>算法中优化个数可以是任意个，非支配解的分布也比较均匀。但是它的计算复杂度太高，没有精英保留机制，还需要预设共享参数，这些缺陷在</w:t>
      </w:r>
      <w:r w:rsidR="00557D38">
        <w:rPr>
          <w:rFonts w:hint="eastAsia"/>
        </w:rPr>
        <w:t>NSGA-II</w:t>
      </w:r>
      <w:r w:rsidR="00557D38">
        <w:rPr>
          <w:rFonts w:hint="eastAsia"/>
        </w:rPr>
        <w:t>中被改进。</w:t>
      </w:r>
    </w:p>
    <w:p w14:paraId="2676CF40" w14:textId="34D84AD9" w:rsidR="00557D38" w:rsidRDefault="00557D38" w:rsidP="00991FDD">
      <w:pPr>
        <w:pStyle w:val="21"/>
      </w:pPr>
      <w:bookmarkStart w:id="28" w:name="_Toc514699755"/>
      <w:r>
        <w:rPr>
          <w:rFonts w:hint="eastAsia"/>
        </w:rPr>
        <w:t>NSGA-</w:t>
      </w:r>
      <w:r>
        <w:t>II</w:t>
      </w:r>
      <w:r>
        <w:rPr>
          <w:rFonts w:hint="eastAsia"/>
        </w:rPr>
        <w:t>进化算法</w:t>
      </w:r>
      <w:bookmarkEnd w:id="28"/>
    </w:p>
    <w:p w14:paraId="68BC24CC" w14:textId="2E59C67A" w:rsidR="00CD28ED" w:rsidRDefault="006469F0" w:rsidP="008C68B7">
      <w:pPr>
        <w:ind w:firstLine="480"/>
      </w:pPr>
      <w:r>
        <w:rPr>
          <w:rFonts w:hint="eastAsia"/>
        </w:rPr>
        <w:t>NSGA-II</w:t>
      </w:r>
      <w:r>
        <w:rPr>
          <w:rFonts w:hint="eastAsia"/>
        </w:rPr>
        <w:t>是目前最流行的多目标进化算法。</w:t>
      </w:r>
      <w:r w:rsidRPr="003E796F">
        <w:rPr>
          <w:rFonts w:hint="eastAsia"/>
          <w:color w:val="C00000"/>
        </w:rPr>
        <w:t>中文名为：一个快速和精英机制的多目标遗传算法</w:t>
      </w:r>
      <w:r w:rsidRPr="003E796F">
        <w:rPr>
          <w:color w:val="C00000"/>
        </w:rPr>
        <w:t>(A Fast and Elitist Multi</w:t>
      </w:r>
      <w:r w:rsidR="008C68B7" w:rsidRPr="003E796F">
        <w:rPr>
          <w:rFonts w:hint="eastAsia"/>
          <w:color w:val="C00000"/>
        </w:rPr>
        <w:t>-</w:t>
      </w:r>
      <w:r w:rsidRPr="003E796F">
        <w:rPr>
          <w:color w:val="C00000"/>
        </w:rPr>
        <w:t>objective Genetic Algorithm)</w:t>
      </w:r>
      <w:r w:rsidRPr="003E796F">
        <w:rPr>
          <w:rFonts w:hint="eastAsia"/>
          <w:color w:val="C00000"/>
        </w:rPr>
        <w:t>，由</w:t>
      </w:r>
      <w:r w:rsidRPr="003E796F">
        <w:rPr>
          <w:color w:val="C00000"/>
        </w:rPr>
        <w:t>Kalyanmoy Deb, Amrit Pratap, Sameer Agarwal, and T. Meyarivan</w:t>
      </w:r>
      <w:r w:rsidRPr="003E796F">
        <w:rPr>
          <w:rFonts w:hint="eastAsia"/>
          <w:color w:val="C00000"/>
        </w:rPr>
        <w:t>四位在</w:t>
      </w:r>
      <w:r w:rsidRPr="003E796F">
        <w:rPr>
          <w:rFonts w:hint="eastAsia"/>
          <w:color w:val="C00000"/>
        </w:rPr>
        <w:t>2</w:t>
      </w:r>
      <w:r w:rsidRPr="003E796F">
        <w:rPr>
          <w:color w:val="C00000"/>
        </w:rPr>
        <w:t>002</w:t>
      </w:r>
      <w:r w:rsidRPr="003E796F">
        <w:rPr>
          <w:rFonts w:hint="eastAsia"/>
          <w:color w:val="C00000"/>
        </w:rPr>
        <w:t>年共同提出。</w:t>
      </w:r>
      <w:r>
        <w:rPr>
          <w:rFonts w:hint="eastAsia"/>
        </w:rPr>
        <w:t>它是在</w:t>
      </w:r>
      <w:r>
        <w:rPr>
          <w:rFonts w:hint="eastAsia"/>
        </w:rPr>
        <w:t>NSGA</w:t>
      </w:r>
      <w:r>
        <w:rPr>
          <w:rFonts w:hint="eastAsia"/>
        </w:rPr>
        <w:t>的基础上进行改进，克服了</w:t>
      </w:r>
      <w:r>
        <w:rPr>
          <w:rFonts w:hint="eastAsia"/>
        </w:rPr>
        <w:t>NSGA</w:t>
      </w:r>
      <w:r>
        <w:rPr>
          <w:rFonts w:hint="eastAsia"/>
        </w:rPr>
        <w:t>中的缺点。</w:t>
      </w:r>
      <w:r w:rsidR="00A070D7">
        <w:rPr>
          <w:rFonts w:hint="eastAsia"/>
        </w:rPr>
        <w:t>具有以下优点</w:t>
      </w:r>
      <w:r w:rsidR="000708B5">
        <w:rPr>
          <w:rFonts w:hint="eastAsia"/>
        </w:rPr>
        <w:t>：</w:t>
      </w:r>
    </w:p>
    <w:p w14:paraId="5991EB5D" w14:textId="7CCA8FDD" w:rsidR="002E3D77" w:rsidRDefault="002E3D77" w:rsidP="00B13BD0">
      <w:pPr>
        <w:pStyle w:val="af7"/>
        <w:numPr>
          <w:ilvl w:val="0"/>
          <w:numId w:val="10"/>
        </w:numPr>
        <w:ind w:firstLineChars="0"/>
      </w:pPr>
      <w:r>
        <w:rPr>
          <w:rFonts w:hint="eastAsia"/>
        </w:rPr>
        <w:t>不需要</w:t>
      </w:r>
      <w:r w:rsidR="000708B5">
        <w:rPr>
          <w:rFonts w:hint="eastAsia"/>
        </w:rPr>
        <w:t>用户</w:t>
      </w:r>
      <w:r>
        <w:rPr>
          <w:rFonts w:hint="eastAsia"/>
        </w:rPr>
        <w:t>指定一些类似</w:t>
      </w:r>
      <w:r w:rsidR="000708B5">
        <w:rPr>
          <w:rFonts w:hint="eastAsia"/>
        </w:rPr>
        <w:t>与共享参数</w:t>
      </w:r>
      <m:oMath>
        <m:sSub>
          <m:sSubPr>
            <m:ctrlPr>
              <w:rPr>
                <w:rFonts w:ascii="Cambria Math" w:hAnsi="Cambria Math"/>
              </w:rPr>
            </m:ctrlPr>
          </m:sSubPr>
          <m:e>
            <m:r>
              <m:rPr>
                <m:sty m:val="p"/>
              </m:rPr>
              <w:rPr>
                <w:rFonts w:ascii="Cambria Math" w:hAnsi="Cambria Math"/>
              </w:rPr>
              <m:t>σ</m:t>
            </m:r>
          </m:e>
          <m:sub>
            <m:r>
              <m:rPr>
                <m:sty m:val="p"/>
              </m:rPr>
              <w:rPr>
                <w:rFonts w:ascii="Cambria Math" w:hAnsi="Cambria Math"/>
              </w:rPr>
              <m:t>share</m:t>
            </m:r>
          </m:sub>
        </m:sSub>
      </m:oMath>
      <w:r>
        <w:rPr>
          <w:rFonts w:hint="eastAsia"/>
        </w:rPr>
        <w:t>之类的参数</w:t>
      </w:r>
      <w:r w:rsidR="000708B5">
        <w:rPr>
          <w:rFonts w:hint="eastAsia"/>
        </w:rPr>
        <w:t>，这些</w:t>
      </w:r>
      <w:r>
        <w:rPr>
          <w:rFonts w:hint="eastAsia"/>
        </w:rPr>
        <w:t>参数的轻微</w:t>
      </w:r>
      <w:r w:rsidR="000708B5">
        <w:rPr>
          <w:rFonts w:hint="eastAsia"/>
        </w:rPr>
        <w:t>改变都很</w:t>
      </w:r>
      <w:r>
        <w:rPr>
          <w:rFonts w:hint="eastAsia"/>
        </w:rPr>
        <w:t>有可能导致</w:t>
      </w:r>
      <w:r w:rsidR="000708B5">
        <w:rPr>
          <w:rFonts w:hint="eastAsia"/>
        </w:rPr>
        <w:t>最终</w:t>
      </w:r>
      <w:r>
        <w:rPr>
          <w:rFonts w:hint="eastAsia"/>
        </w:rPr>
        <w:t>结果</w:t>
      </w:r>
      <w:r w:rsidR="000708B5">
        <w:rPr>
          <w:rFonts w:hint="eastAsia"/>
        </w:rPr>
        <w:t>上很大的变化</w:t>
      </w:r>
      <w:r>
        <w:rPr>
          <w:rFonts w:hint="eastAsia"/>
        </w:rPr>
        <w:t>，所以用户主观指定的参数越少越好</w:t>
      </w:r>
      <w:r w:rsidR="000708B5">
        <w:rPr>
          <w:rFonts w:hint="eastAsia"/>
        </w:rPr>
        <w:t>，系统也就也就越稳定。</w:t>
      </w:r>
    </w:p>
    <w:p w14:paraId="4DFF2A59" w14:textId="67F01F7E" w:rsidR="002E3D77" w:rsidRDefault="002E3D77" w:rsidP="00B13BD0">
      <w:pPr>
        <w:pStyle w:val="af7"/>
        <w:numPr>
          <w:ilvl w:val="0"/>
          <w:numId w:val="10"/>
        </w:numPr>
        <w:ind w:firstLineChars="0"/>
      </w:pPr>
      <w:r>
        <w:rPr>
          <w:rFonts w:hint="eastAsia"/>
        </w:rPr>
        <w:t>非支配排序（</w:t>
      </w:r>
      <w:r>
        <w:rPr>
          <w:rFonts w:hint="eastAsia"/>
        </w:rPr>
        <w:t>non-dominated sorting</w:t>
      </w:r>
      <w:r>
        <w:rPr>
          <w:rFonts w:hint="eastAsia"/>
        </w:rPr>
        <w:t>）的时间复杂度相对其他算法较低：</w:t>
      </w:r>
      <w:r w:rsidR="007B71AD">
        <w:rPr>
          <w:rFonts w:hint="eastAsia"/>
        </w:rPr>
        <w:t>NSGA</w:t>
      </w:r>
      <w:r>
        <w:rPr>
          <w:rFonts w:hint="eastAsia"/>
        </w:rPr>
        <w:t>的排序方法时间复杂度为</w:t>
      </w:r>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MN</m:t>
                </m:r>
              </m:e>
              <m:sup>
                <m:r>
                  <w:rPr>
                    <w:rFonts w:ascii="Cambria Math" w:hAnsi="Cambria Math"/>
                  </w:rPr>
                  <m:t>3</m:t>
                </m:r>
              </m:sup>
            </m:sSup>
          </m:e>
        </m:d>
      </m:oMath>
      <w:r w:rsidR="008C68B7">
        <w:rPr>
          <w:rFonts w:hint="eastAsia"/>
        </w:rPr>
        <w:t>，其中</w:t>
      </w:r>
      <w:r>
        <w:rPr>
          <w:rFonts w:hint="eastAsia"/>
        </w:rPr>
        <w:t>M</w:t>
      </w:r>
      <w:r w:rsidR="008C68B7">
        <w:rPr>
          <w:rFonts w:hint="eastAsia"/>
        </w:rPr>
        <w:t>为</w:t>
      </w:r>
      <w:r>
        <w:rPr>
          <w:rFonts w:hint="eastAsia"/>
        </w:rPr>
        <w:t>目标函数个数</w:t>
      </w:r>
      <w:r w:rsidR="008C68B7">
        <w:rPr>
          <w:rFonts w:hint="eastAsia"/>
        </w:rPr>
        <w:t>，</w:t>
      </w:r>
      <w:r w:rsidR="008C68B7">
        <w:rPr>
          <w:rFonts w:hint="eastAsia"/>
        </w:rPr>
        <w:t>N</w:t>
      </w:r>
      <w:r w:rsidR="008C68B7">
        <w:rPr>
          <w:rFonts w:hint="eastAsia"/>
        </w:rPr>
        <w:t>为</w:t>
      </w:r>
      <w:r>
        <w:rPr>
          <w:rFonts w:hint="eastAsia"/>
        </w:rPr>
        <w:t>种群个体数，</w:t>
      </w:r>
      <w:r>
        <w:rPr>
          <w:rFonts w:hint="eastAsia"/>
        </w:rPr>
        <w:t>NSGA-II</w:t>
      </w:r>
      <w:r>
        <w:rPr>
          <w:rFonts w:hint="eastAsia"/>
        </w:rPr>
        <w:t>的排序方法时间复杂度</w:t>
      </w:r>
      <w:r w:rsidR="008C68B7">
        <w:rPr>
          <w:rFonts w:hint="eastAsia"/>
        </w:rPr>
        <w:t>仅</w:t>
      </w:r>
      <w:r>
        <w:rPr>
          <w:rFonts w:hint="eastAsia"/>
        </w:rPr>
        <w:t>为</w:t>
      </w:r>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MN</m:t>
                </m:r>
              </m:e>
              <m:sup>
                <m:r>
                  <w:rPr>
                    <w:rFonts w:ascii="Cambria Math" w:hAnsi="Cambria Math"/>
                  </w:rPr>
                  <m:t>2</m:t>
                </m:r>
              </m:sup>
            </m:sSup>
          </m:e>
        </m:d>
      </m:oMath>
      <w:r>
        <w:rPr>
          <w:rFonts w:hint="eastAsia"/>
        </w:rPr>
        <w:t>；</w:t>
      </w:r>
    </w:p>
    <w:p w14:paraId="01F51D69" w14:textId="5AE86640" w:rsidR="008C68B7" w:rsidRDefault="008C68B7" w:rsidP="00B13BD0">
      <w:pPr>
        <w:pStyle w:val="af7"/>
        <w:numPr>
          <w:ilvl w:val="0"/>
          <w:numId w:val="10"/>
        </w:numPr>
        <w:ind w:firstLineChars="0"/>
      </w:pPr>
      <w:r>
        <w:rPr>
          <w:rFonts w:hint="eastAsia"/>
        </w:rPr>
        <w:t>密集比较算子</w:t>
      </w:r>
      <w:r>
        <w:t>(</w:t>
      </w:r>
      <w:r w:rsidRPr="008C68B7">
        <w:rPr>
          <w:rFonts w:hint="eastAsia"/>
        </w:rPr>
        <w:t>Crowded-Comparison Operator</w:t>
      </w:r>
      <w:r>
        <w:rPr>
          <w:rFonts w:hint="eastAsia"/>
        </w:rPr>
        <w:t>)</w:t>
      </w:r>
      <w:r>
        <w:rPr>
          <w:rFonts w:hint="eastAsia"/>
        </w:rPr>
        <w:t>：</w:t>
      </w:r>
      <w:r w:rsidRPr="008C68B7">
        <w:rPr>
          <w:rFonts w:hint="eastAsia"/>
        </w:rPr>
        <w:t>既会考虑种群中的非支配解的</w:t>
      </w:r>
      <w:r w:rsidRPr="008C68B7">
        <w:rPr>
          <w:rFonts w:hint="eastAsia"/>
        </w:rPr>
        <w:t>rank</w:t>
      </w:r>
      <w:r w:rsidRPr="008C68B7">
        <w:rPr>
          <w:rFonts w:hint="eastAsia"/>
        </w:rPr>
        <w:t>值，也会考虑</w:t>
      </w:r>
      <w:r>
        <w:rPr>
          <w:rFonts w:hint="eastAsia"/>
        </w:rPr>
        <w:t>拥挤系数</w:t>
      </w:r>
      <w:r w:rsidRPr="008C68B7">
        <w:rPr>
          <w:rFonts w:hint="eastAsia"/>
        </w:rPr>
        <w:t>。</w:t>
      </w:r>
    </w:p>
    <w:p w14:paraId="2C61746C" w14:textId="0BC29357" w:rsidR="006469F0" w:rsidRDefault="008C68B7" w:rsidP="00B13BD0">
      <w:pPr>
        <w:pStyle w:val="af7"/>
        <w:numPr>
          <w:ilvl w:val="0"/>
          <w:numId w:val="10"/>
        </w:numPr>
        <w:ind w:firstLineChars="0"/>
      </w:pPr>
      <w:r>
        <w:rPr>
          <w:rFonts w:hint="eastAsia"/>
        </w:rPr>
        <w:t>精英保留策略</w:t>
      </w:r>
      <w:r w:rsidR="002E3D77">
        <w:rPr>
          <w:rFonts w:hint="eastAsia"/>
        </w:rPr>
        <w:t>：</w:t>
      </w:r>
      <w:r>
        <w:rPr>
          <w:rFonts w:hint="eastAsia"/>
        </w:rPr>
        <w:t>保留了父代和子代中的</w:t>
      </w:r>
      <w:r w:rsidR="002E3D77">
        <w:rPr>
          <w:rFonts w:hint="eastAsia"/>
        </w:rPr>
        <w:t>精英个体</w:t>
      </w:r>
      <w:r>
        <w:rPr>
          <w:rFonts w:hint="eastAsia"/>
        </w:rPr>
        <w:t>，可以</w:t>
      </w:r>
      <w:r w:rsidR="002E3D77">
        <w:rPr>
          <w:rFonts w:hint="eastAsia"/>
        </w:rPr>
        <w:t>明显地提高多目标</w:t>
      </w:r>
      <w:r>
        <w:rPr>
          <w:rFonts w:hint="eastAsia"/>
        </w:rPr>
        <w:t>遗传算法</w:t>
      </w:r>
      <w:r w:rsidR="002E3D77">
        <w:rPr>
          <w:rFonts w:hint="eastAsia"/>
        </w:rPr>
        <w:t>的</w:t>
      </w:r>
      <w:r>
        <w:rPr>
          <w:rFonts w:hint="eastAsia"/>
        </w:rPr>
        <w:t>效率</w:t>
      </w:r>
      <w:r w:rsidR="002E3D77">
        <w:rPr>
          <w:rFonts w:hint="eastAsia"/>
        </w:rPr>
        <w:t>。</w:t>
      </w:r>
    </w:p>
    <w:p w14:paraId="429B389D" w14:textId="4F8A51E4" w:rsidR="00B13BD0" w:rsidRDefault="00B13BD0" w:rsidP="00B13BD0">
      <w:pPr>
        <w:pStyle w:val="31"/>
      </w:pPr>
      <w:bookmarkStart w:id="29" w:name="_Toc514699756"/>
      <w:r>
        <w:rPr>
          <w:rFonts w:hint="eastAsia"/>
        </w:rPr>
        <w:t>快速非支配排序算法</w:t>
      </w:r>
      <w:bookmarkEnd w:id="29"/>
    </w:p>
    <w:p w14:paraId="08748959" w14:textId="2D85959F" w:rsidR="001A27C4" w:rsidRDefault="001A27C4" w:rsidP="001A27C4">
      <w:pPr>
        <w:ind w:firstLine="480"/>
      </w:pPr>
      <w:r>
        <w:rPr>
          <w:rFonts w:hint="eastAsia"/>
        </w:rPr>
        <w:t>首先，对每个解</w:t>
      </w:r>
      <m:oMath>
        <m:r>
          <w:rPr>
            <w:rFonts w:ascii="Cambria Math" w:hAnsi="Cambria Math"/>
          </w:rPr>
          <m:t>p</m:t>
        </m:r>
      </m:oMath>
      <w:r>
        <w:rPr>
          <w:rFonts w:hint="eastAsia"/>
        </w:rPr>
        <w:t>都要计算两个值：</w:t>
      </w:r>
      <w:r w:rsidRPr="003E796F">
        <w:rPr>
          <w:rFonts w:hint="eastAsia"/>
          <w:color w:val="C00000"/>
        </w:rPr>
        <w:t>第一个</w:t>
      </w:r>
      <w:r w:rsidR="00BB7FFE" w:rsidRPr="003E796F">
        <w:rPr>
          <w:rFonts w:hint="eastAsia"/>
          <w:color w:val="C00000"/>
        </w:rPr>
        <w:t>是</w:t>
      </w:r>
      <w:r w:rsidRPr="003E796F">
        <w:rPr>
          <w:rFonts w:hint="eastAsia"/>
          <w:color w:val="C00000"/>
        </w:rPr>
        <w:t>支配数</w:t>
      </w:r>
      <m:oMath>
        <m:sSub>
          <m:sSubPr>
            <m:ctrlPr>
              <w:rPr>
                <w:rFonts w:ascii="Cambria Math" w:hAnsi="Cambria Math"/>
                <w:i/>
                <w:color w:val="C00000"/>
              </w:rPr>
            </m:ctrlPr>
          </m:sSubPr>
          <m:e>
            <m:r>
              <w:rPr>
                <w:rFonts w:ascii="Cambria Math" w:hAnsi="Cambria Math"/>
                <w:color w:val="C00000"/>
              </w:rPr>
              <m:t>n</m:t>
            </m:r>
          </m:e>
          <m:sub>
            <m:r>
              <w:rPr>
                <w:rFonts w:ascii="Cambria Math" w:hAnsi="Cambria Math"/>
                <w:color w:val="C00000"/>
              </w:rPr>
              <m:t>p</m:t>
            </m:r>
          </m:sub>
        </m:sSub>
      </m:oMath>
      <w:r w:rsidRPr="003E796F">
        <w:rPr>
          <w:rFonts w:hint="eastAsia"/>
          <w:color w:val="C00000"/>
        </w:rPr>
        <w:t>，也就是</w:t>
      </w:r>
      <w:r w:rsidR="00BB7FFE" w:rsidRPr="003E796F">
        <w:rPr>
          <w:rFonts w:hint="eastAsia"/>
          <w:color w:val="C00000"/>
        </w:rPr>
        <w:t>支配解</w:t>
      </w:r>
      <m:oMath>
        <m:r>
          <w:rPr>
            <w:rFonts w:ascii="Cambria Math" w:hAnsi="Cambria Math"/>
            <w:color w:val="C00000"/>
          </w:rPr>
          <m:t>p</m:t>
        </m:r>
      </m:oMath>
      <w:r w:rsidR="00BB7FFE" w:rsidRPr="003E796F">
        <w:rPr>
          <w:rFonts w:hint="eastAsia"/>
          <w:color w:val="C00000"/>
        </w:rPr>
        <w:t>的解的个数，第二个是解</w:t>
      </w:r>
      <m:oMath>
        <m:r>
          <w:rPr>
            <w:rFonts w:ascii="Cambria Math" w:hAnsi="Cambria Math"/>
            <w:color w:val="C00000"/>
          </w:rPr>
          <m:t>p</m:t>
        </m:r>
      </m:oMath>
      <w:r w:rsidR="00BB7FFE" w:rsidRPr="003E796F">
        <w:rPr>
          <w:rFonts w:hint="eastAsia"/>
          <w:color w:val="C00000"/>
        </w:rPr>
        <w:t>所支配的解的集合</w:t>
      </w:r>
      <m:oMath>
        <m:sSub>
          <m:sSubPr>
            <m:ctrlPr>
              <w:rPr>
                <w:rFonts w:ascii="Cambria Math" w:hAnsi="Cambria Math"/>
                <w:i/>
                <w:color w:val="C00000"/>
              </w:rPr>
            </m:ctrlPr>
          </m:sSubPr>
          <m:e>
            <m:r>
              <w:rPr>
                <w:rFonts w:ascii="Cambria Math" w:hAnsi="Cambria Math"/>
                <w:color w:val="C00000"/>
              </w:rPr>
              <m:t>S</m:t>
            </m:r>
          </m:e>
          <m:sub>
            <m:r>
              <w:rPr>
                <w:rFonts w:ascii="Cambria Math" w:hAnsi="Cambria Math"/>
                <w:color w:val="C00000"/>
              </w:rPr>
              <m:t>p</m:t>
            </m:r>
          </m:sub>
        </m:sSub>
      </m:oMath>
      <w:r w:rsidR="00BB7FFE" w:rsidRPr="003E796F">
        <w:rPr>
          <w:rFonts w:hint="eastAsia"/>
          <w:color w:val="C00000"/>
        </w:rPr>
        <w:t>。这一步需要</w:t>
      </w:r>
      <m:oMath>
        <m:r>
          <w:rPr>
            <w:rFonts w:ascii="Cambria Math" w:hAnsi="Cambria Math"/>
            <w:color w:val="C00000"/>
          </w:rPr>
          <m:t>O</m:t>
        </m:r>
        <m:d>
          <m:dPr>
            <m:ctrlPr>
              <w:rPr>
                <w:rFonts w:ascii="Cambria Math" w:hAnsi="Cambria Math"/>
                <w:i/>
                <w:color w:val="C00000"/>
              </w:rPr>
            </m:ctrlPr>
          </m:dPr>
          <m:e>
            <m:sSup>
              <m:sSupPr>
                <m:ctrlPr>
                  <w:rPr>
                    <w:rFonts w:ascii="Cambria Math" w:hAnsi="Cambria Math"/>
                    <w:i/>
                    <w:color w:val="C00000"/>
                  </w:rPr>
                </m:ctrlPr>
              </m:sSupPr>
              <m:e>
                <m:r>
                  <w:rPr>
                    <w:rFonts w:ascii="Cambria Math" w:hAnsi="Cambria Math"/>
                    <w:color w:val="C00000"/>
                  </w:rPr>
                  <m:t>MN</m:t>
                </m:r>
              </m:e>
              <m:sup>
                <m:r>
                  <w:rPr>
                    <w:rFonts w:ascii="Cambria Math" w:hAnsi="Cambria Math"/>
                    <w:color w:val="C00000"/>
                  </w:rPr>
                  <m:t>2</m:t>
                </m:r>
              </m:sup>
            </m:sSup>
          </m:e>
        </m:d>
      </m:oMath>
      <w:r w:rsidR="00BB7FFE" w:rsidRPr="003E796F">
        <w:rPr>
          <w:rFonts w:hint="eastAsia"/>
          <w:color w:val="C00000"/>
        </w:rPr>
        <w:t>次计算</w:t>
      </w:r>
      <w:r w:rsidR="00BB7FFE">
        <w:rPr>
          <w:rFonts w:hint="eastAsia"/>
        </w:rPr>
        <w:t>。</w:t>
      </w:r>
    </w:p>
    <w:p w14:paraId="6D310C60" w14:textId="71D513B8" w:rsidR="00BB7FFE" w:rsidRDefault="00BB7FFE" w:rsidP="001A27C4">
      <w:pPr>
        <w:ind w:firstLine="480"/>
      </w:pPr>
      <w:r>
        <w:rPr>
          <w:rFonts w:hint="eastAsia"/>
        </w:rPr>
        <w:t>所有第一非支配解前沿面的支配数</w:t>
      </w:r>
      <m:oMath>
        <m:sSub>
          <m:sSubPr>
            <m:ctrlPr>
              <w:rPr>
                <w:rFonts w:ascii="Cambria Math" w:hAnsi="Cambria Math"/>
                <w:i/>
              </w:rPr>
            </m:ctrlPr>
          </m:sSubPr>
          <m:e>
            <m:r>
              <w:rPr>
                <w:rFonts w:ascii="Cambria Math" w:hAnsi="Cambria Math"/>
              </w:rPr>
              <m:t>n</m:t>
            </m:r>
          </m:e>
          <m:sub>
            <m:r>
              <w:rPr>
                <w:rFonts w:ascii="Cambria Math" w:hAnsi="Cambria Math"/>
              </w:rPr>
              <m:t>p</m:t>
            </m:r>
          </m:sub>
        </m:sSub>
      </m:oMath>
      <w:r>
        <w:rPr>
          <w:rFonts w:hint="eastAsia"/>
        </w:rPr>
        <w:t>都是</w:t>
      </w:r>
      <w:r>
        <w:rPr>
          <w:rFonts w:hint="eastAsia"/>
        </w:rPr>
        <w:t>0</w:t>
      </w:r>
      <w:r>
        <w:rPr>
          <w:rFonts w:hint="eastAsia"/>
        </w:rPr>
        <w:t>，然后对于每个支配数</w:t>
      </w:r>
      <m:oMath>
        <m:sSub>
          <m:sSubPr>
            <m:ctrlPr>
              <w:rPr>
                <w:rFonts w:ascii="Cambria Math" w:hAnsi="Cambria Math"/>
                <w:i/>
              </w:rPr>
            </m:ctrlPr>
          </m:sSubPr>
          <m:e>
            <m:r>
              <w:rPr>
                <w:rFonts w:ascii="Cambria Math" w:hAnsi="Cambria Math"/>
              </w:rPr>
              <m:t>n</m:t>
            </m:r>
          </m:e>
          <m:sub>
            <m:r>
              <w:rPr>
                <w:rFonts w:ascii="Cambria Math" w:hAnsi="Cambria Math"/>
              </w:rPr>
              <m:t>p</m:t>
            </m:r>
          </m:sub>
        </m:sSub>
        <m:r>
          <m:rPr>
            <m:sty m:val="p"/>
          </m:rPr>
          <w:rPr>
            <w:rFonts w:ascii="Cambria Math" w:hAnsi="Cambria Math" w:hint="eastAsia"/>
          </w:rPr>
          <m:t>=</m:t>
        </m:r>
        <m:r>
          <m:rPr>
            <m:sty m:val="p"/>
          </m:rPr>
          <w:rPr>
            <w:rFonts w:ascii="Cambria Math" w:hAnsi="Cambria Math"/>
          </w:rPr>
          <m:t>0</m:t>
        </m:r>
      </m:oMath>
      <w:r>
        <w:rPr>
          <w:rFonts w:hint="eastAsia"/>
        </w:rPr>
        <w:t>的</w:t>
      </w:r>
      <w:r w:rsidR="008D2178">
        <w:rPr>
          <w:rFonts w:hint="eastAsia"/>
        </w:rPr>
        <w:t>解</w:t>
      </w:r>
      <w:r w:rsidR="008D2178">
        <w:rPr>
          <w:rFonts w:hint="eastAsia"/>
        </w:rPr>
        <w:t>p</w:t>
      </w:r>
      <w:r w:rsidR="008D2178">
        <w:rPr>
          <w:rFonts w:hint="eastAsia"/>
        </w:rPr>
        <w:t>去依次访问它的所支配的解的集合</w:t>
      </w:r>
      <m:oMath>
        <m:sSub>
          <m:sSubPr>
            <m:ctrlPr>
              <w:rPr>
                <w:rFonts w:ascii="Cambria Math" w:hAnsi="Cambria Math"/>
                <w:i/>
              </w:rPr>
            </m:ctrlPr>
          </m:sSubPr>
          <m:e>
            <m:r>
              <w:rPr>
                <w:rFonts w:ascii="Cambria Math" w:hAnsi="Cambria Math"/>
              </w:rPr>
              <m:t>S</m:t>
            </m:r>
          </m:e>
          <m:sub>
            <m:r>
              <w:rPr>
                <w:rFonts w:ascii="Cambria Math" w:hAnsi="Cambria Math"/>
              </w:rPr>
              <m:t>p</m:t>
            </m:r>
          </m:sub>
        </m:sSub>
      </m:oMath>
      <w:r w:rsidR="008D2178">
        <w:rPr>
          <w:rFonts w:hint="eastAsia"/>
        </w:rPr>
        <w:t>，对于集合</w:t>
      </w:r>
      <m:oMath>
        <m:sSub>
          <m:sSubPr>
            <m:ctrlPr>
              <w:rPr>
                <w:rFonts w:ascii="Cambria Math" w:hAnsi="Cambria Math"/>
                <w:i/>
              </w:rPr>
            </m:ctrlPr>
          </m:sSubPr>
          <m:e>
            <m:r>
              <w:rPr>
                <w:rFonts w:ascii="Cambria Math" w:hAnsi="Cambria Math"/>
              </w:rPr>
              <m:t>S</m:t>
            </m:r>
          </m:e>
          <m:sub>
            <m:r>
              <w:rPr>
                <w:rFonts w:ascii="Cambria Math" w:hAnsi="Cambria Math"/>
              </w:rPr>
              <m:t>p</m:t>
            </m:r>
          </m:sub>
        </m:sSub>
      </m:oMath>
      <w:r w:rsidR="008D2178">
        <w:rPr>
          <w:rFonts w:hint="eastAsia"/>
        </w:rPr>
        <w:t>中的每个解</w:t>
      </w:r>
      <w:r w:rsidR="008D2178">
        <w:rPr>
          <w:rFonts w:hint="eastAsia"/>
        </w:rPr>
        <w:t>q</w:t>
      </w:r>
      <w:r w:rsidR="008D2178">
        <w:rPr>
          <w:rFonts w:hint="eastAsia"/>
        </w:rPr>
        <w:t>，将其支配数减一。通过这样，</w:t>
      </w:r>
      <w:r w:rsidR="00002FA3">
        <w:rPr>
          <w:rFonts w:hint="eastAsia"/>
        </w:rPr>
        <w:t xml:space="preserve"> </w:t>
      </w:r>
      <w:r w:rsidR="008D2178">
        <w:rPr>
          <w:rFonts w:hint="eastAsia"/>
        </w:rPr>
        <w:t>如果任一成员的支配数减为</w:t>
      </w:r>
      <w:r w:rsidR="008D2178">
        <w:rPr>
          <w:rFonts w:hint="eastAsia"/>
        </w:rPr>
        <w:t>0</w:t>
      </w:r>
      <w:r w:rsidR="008D2178">
        <w:rPr>
          <w:rFonts w:hint="eastAsia"/>
        </w:rPr>
        <w:t>，就把它放到一个单独的集合</w:t>
      </w:r>
      <w:r w:rsidR="008D2178">
        <w:rPr>
          <w:rFonts w:hint="eastAsia"/>
        </w:rPr>
        <w:t>Q</w:t>
      </w:r>
      <w:r w:rsidR="008D2178">
        <w:rPr>
          <w:rFonts w:hint="eastAsia"/>
        </w:rPr>
        <w:t>中，</w:t>
      </w:r>
      <w:r w:rsidR="008D2178">
        <w:rPr>
          <w:rFonts w:hint="eastAsia"/>
        </w:rPr>
        <w:t>Q</w:t>
      </w:r>
      <w:r w:rsidR="008D2178">
        <w:rPr>
          <w:rFonts w:hint="eastAsia"/>
        </w:rPr>
        <w:t>中的解成员属于第二</w:t>
      </w:r>
      <w:r w:rsidR="008D2178">
        <w:rPr>
          <w:rFonts w:hint="eastAsia"/>
        </w:rPr>
        <w:lastRenderedPageBreak/>
        <w:t>支配前沿。然后对</w:t>
      </w:r>
      <w:r w:rsidR="008D2178">
        <w:rPr>
          <w:rFonts w:hint="eastAsia"/>
        </w:rPr>
        <w:t>Q</w:t>
      </w:r>
      <w:r w:rsidR="008D2178">
        <w:rPr>
          <w:rFonts w:hint="eastAsia"/>
        </w:rPr>
        <w:t>中所有的解成员继续执行前一步的动作，以确定第三前沿面。</w:t>
      </w:r>
      <w:r w:rsidR="00297028">
        <w:rPr>
          <w:rFonts w:hint="eastAsia"/>
        </w:rPr>
        <w:t>直到</w:t>
      </w:r>
      <w:r w:rsidR="008D2178">
        <w:rPr>
          <w:rFonts w:hint="eastAsia"/>
        </w:rPr>
        <w:t>所有的前沿面被确定。</w:t>
      </w:r>
    </w:p>
    <w:p w14:paraId="30BB3FF1" w14:textId="0A1F17E5" w:rsidR="0031129C" w:rsidRPr="00F43569" w:rsidRDefault="0031129C" w:rsidP="00BF085B">
      <w:pPr>
        <w:pStyle w:val="af8"/>
        <w:ind w:left="720" w:firstLine="482"/>
        <w:rPr>
          <w:rFonts w:asciiTheme="minorEastAsia" w:hAnsiTheme="minorEastAsia"/>
          <w:b/>
        </w:rPr>
      </w:pPr>
      <m:oMathPara>
        <m:oMathParaPr>
          <m:jc m:val="left"/>
        </m:oMathParaPr>
        <m:oMath>
          <m:r>
            <m:rPr>
              <m:sty m:val="b"/>
            </m:rPr>
            <w:rPr>
              <w:rFonts w:ascii="Cambria Math" w:hAnsi="Cambria Math" w:hint="eastAsia"/>
              <w:u w:val="single"/>
            </w:rPr>
            <m:t>快速非支配排序算法伪代码</m:t>
          </m:r>
          <m:d>
            <m:dPr>
              <m:ctrlPr>
                <w:rPr>
                  <w:rFonts w:ascii="Cambria Math" w:hAnsi="Cambria Math"/>
                  <w:b/>
                  <w:u w:val="single"/>
                </w:rPr>
              </m:ctrlPr>
            </m:dPr>
            <m:e>
              <m:r>
                <m:rPr>
                  <m:sty m:val="b"/>
                </m:rPr>
                <w:rPr>
                  <w:rFonts w:ascii="Cambria Math" w:hAnsi="Cambria Math"/>
                  <w:u w:val="single"/>
                </w:rPr>
                <m:t>P</m:t>
              </m:r>
            </m:e>
          </m:d>
          <m:r>
            <m:rPr>
              <m:sty m:val="p"/>
            </m:rPr>
            <w:rPr>
              <w:rFonts w:ascii="Cambria Math" w:hAnsi="Cambria Math"/>
            </w:rPr>
            <w:br/>
          </m:r>
        </m:oMath>
        <m:oMath>
          <m:r>
            <w:rPr>
              <w:rFonts w:ascii="Cambria Math" w:hAnsi="Cambria Math"/>
            </w:rPr>
            <m:t>for</m:t>
          </m:r>
          <m:r>
            <m:rPr>
              <m:sty m:val="p"/>
            </m:rPr>
            <w:rPr>
              <w:rFonts w:ascii="Cambria Math" w:hAnsi="Cambria Math"/>
            </w:rPr>
            <m:t xml:space="preserve"> </m:t>
          </m:r>
          <m:r>
            <w:rPr>
              <w:rFonts w:ascii="Cambria Math" w:hAnsi="Cambria Math"/>
            </w:rPr>
            <m:t>each</m:t>
          </m:r>
          <m:r>
            <m:rPr>
              <m:sty m:val="p"/>
            </m:rPr>
            <w:rPr>
              <w:rFonts w:ascii="Cambria Math" w:hAnsi="Cambria Math"/>
            </w:rPr>
            <m:t xml:space="preserve"> </m:t>
          </m:r>
          <m:r>
            <w:rPr>
              <w:rFonts w:ascii="Cambria Math" w:hAnsi="Cambria Math"/>
            </w:rPr>
            <m:t>p</m:t>
          </m:r>
          <m:r>
            <m:rPr>
              <m:sty m:val="p"/>
            </m:rPr>
            <w:rPr>
              <w:rFonts w:ascii="Cambria Math" w:hAnsi="Cambria Math"/>
            </w:rPr>
            <m:t>∈</m:t>
          </m:r>
          <m:r>
            <w:rPr>
              <w:rFonts w:ascii="Cambria Math" w:hAnsi="Cambria Math"/>
            </w:rPr>
            <m:t>P</m:t>
          </m:r>
          <m:r>
            <m:rPr>
              <m:sty m:val="p"/>
            </m:rPr>
            <w:rPr>
              <w:rFonts w:ascii="Cambria Math" w:hAnsi="Cambria Math"/>
            </w:rPr>
            <w:br/>
          </m:r>
        </m:oMath>
        <m:oMath>
          <m:r>
            <m:rPr>
              <m:sty m:val="p"/>
            </m:rPr>
            <w:rPr>
              <w:rFonts w:ascii="Cambria Math" w:hAnsi="Cambria Math"/>
            </w:rPr>
            <m:t xml:space="preserve">    </m:t>
          </m:r>
          <m:sSub>
            <m:sSubPr>
              <m:ctrlPr>
                <w:rPr>
                  <w:rFonts w:ascii="Cambria Math" w:hAnsi="Cambria Math"/>
                </w:rPr>
              </m:ctrlPr>
            </m:sSubPr>
            <m:e>
              <m:r>
                <w:rPr>
                  <w:rFonts w:ascii="Cambria Math" w:hAnsi="Cambria Math"/>
                </w:rPr>
                <m:t>S</m:t>
              </m:r>
            </m:e>
            <m:sub>
              <m:r>
                <w:rPr>
                  <w:rFonts w:ascii="Cambria Math" w:hAnsi="Cambria Math"/>
                </w:rPr>
                <m:t>p</m:t>
              </m:r>
            </m:sub>
          </m:sSub>
          <m:r>
            <m:rPr>
              <m:sty m:val="p"/>
            </m:rPr>
            <w:rPr>
              <w:rFonts w:ascii="Cambria Math" w:hAnsi="Cambria Math"/>
            </w:rPr>
            <m:t xml:space="preserve"> ≠ 0, </m:t>
          </m:r>
          <m:sSub>
            <m:sSubPr>
              <m:ctrlPr>
                <w:rPr>
                  <w:rFonts w:ascii="Cambria Math" w:hAnsi="Cambria Math"/>
                </w:rPr>
              </m:ctrlPr>
            </m:sSubPr>
            <m:e>
              <m:r>
                <m:rPr>
                  <m:sty m:val="p"/>
                </m:rPr>
                <w:rPr>
                  <w:rFonts w:ascii="Cambria Math" w:hAnsi="Cambria Math"/>
                </w:rPr>
                <m:t xml:space="preserve"> </m:t>
              </m:r>
              <m:r>
                <w:rPr>
                  <w:rFonts w:ascii="Cambria Math" w:hAnsi="Cambria Math"/>
                </w:rPr>
                <m:t>n</m:t>
              </m:r>
            </m:e>
            <m:sub>
              <m:r>
                <w:rPr>
                  <w:rFonts w:ascii="Cambria Math" w:hAnsi="Cambria Math"/>
                </w:rPr>
                <m:t>p</m:t>
              </m:r>
            </m:sub>
          </m:sSub>
          <m:r>
            <m:rPr>
              <m:sty m:val="p"/>
            </m:rPr>
            <w:rPr>
              <w:rFonts w:ascii="Cambria Math" w:hAnsi="Cambria Math"/>
            </w:rPr>
            <m:t xml:space="preserve"> = 0</m:t>
          </m:r>
          <m:r>
            <m:rPr>
              <m:sty m:val="p"/>
            </m:rPr>
            <w:rPr>
              <w:rFonts w:ascii="Cambria Math" w:hAnsi="Cambria Math"/>
            </w:rPr>
            <w:br/>
          </m:r>
        </m:oMath>
        <m:oMath>
          <m:r>
            <m:rPr>
              <m:sty m:val="p"/>
            </m:rPr>
            <w:rPr>
              <w:rFonts w:ascii="Cambria Math" w:hAnsi="Cambria Math"/>
            </w:rPr>
            <m:t xml:space="preserve">    </m:t>
          </m:r>
          <m:r>
            <w:rPr>
              <w:rFonts w:ascii="Cambria Math" w:hAnsi="Cambria Math"/>
            </w:rPr>
            <m:t>for</m:t>
          </m:r>
          <m:r>
            <m:rPr>
              <m:sty m:val="p"/>
            </m:rPr>
            <w:rPr>
              <w:rFonts w:ascii="Cambria Math" w:hAnsi="Cambria Math"/>
            </w:rPr>
            <m:t xml:space="preserve"> </m:t>
          </m:r>
          <m:r>
            <w:rPr>
              <w:rFonts w:ascii="Cambria Math" w:hAnsi="Cambria Math"/>
            </w:rPr>
            <m:t>each</m:t>
          </m:r>
          <m:r>
            <m:rPr>
              <m:sty m:val="p"/>
            </m:rPr>
            <w:rPr>
              <w:rFonts w:ascii="Cambria Math" w:hAnsi="Cambria Math"/>
            </w:rPr>
            <m:t xml:space="preserve"> </m:t>
          </m:r>
          <m:r>
            <w:rPr>
              <w:rFonts w:ascii="Cambria Math" w:hAnsi="Cambria Math"/>
            </w:rPr>
            <m:t>q</m:t>
          </m:r>
          <m:r>
            <m:rPr>
              <m:sty m:val="p"/>
            </m:rPr>
            <w:rPr>
              <w:rFonts w:ascii="Cambria Math" w:hAnsi="Cambria Math"/>
            </w:rPr>
            <m:t>∈</m:t>
          </m:r>
          <m:r>
            <w:rPr>
              <w:rFonts w:ascii="Cambria Math" w:hAnsi="Cambria Math"/>
            </w:rPr>
            <m:t>P</m:t>
          </m:r>
          <m:r>
            <m:rPr>
              <m:sty m:val="p"/>
            </m:rPr>
            <w:rPr>
              <w:rFonts w:ascii="Cambria Math" w:hAnsi="Cambria Math"/>
            </w:rPr>
            <w:br/>
          </m:r>
        </m:oMath>
        <m:oMath>
          <m:r>
            <m:rPr>
              <m:sty m:val="p"/>
            </m:rPr>
            <w:rPr>
              <w:rFonts w:ascii="Cambria Math" w:hAnsi="Cambria Math"/>
            </w:rPr>
            <m:t xml:space="preserve">         </m:t>
          </m:r>
          <m:r>
            <w:rPr>
              <w:rFonts w:ascii="Cambria Math" w:hAnsi="Cambria Math"/>
            </w:rPr>
            <m:t>if</m:t>
          </m:r>
          <m:r>
            <m:rPr>
              <m:sty m:val="p"/>
            </m:rPr>
            <w:rPr>
              <w:rFonts w:ascii="Cambria Math" w:hAnsi="Cambria Math"/>
            </w:rPr>
            <m:t xml:space="preserve"> </m:t>
          </m:r>
          <m:d>
            <m:dPr>
              <m:ctrlPr>
                <w:rPr>
                  <w:rFonts w:ascii="Cambria Math" w:hAnsi="Cambria Math"/>
                </w:rPr>
              </m:ctrlPr>
            </m:dPr>
            <m:e>
              <m:r>
                <w:rPr>
                  <w:rFonts w:ascii="Cambria Math" w:hAnsi="Cambria Math"/>
                </w:rPr>
                <m:t>p</m:t>
              </m:r>
              <m:r>
                <m:rPr>
                  <m:sty m:val="p"/>
                </m:rPr>
                <w:rPr>
                  <w:rFonts w:ascii="Cambria Math" w:hAnsi="Cambria Math"/>
                </w:rPr>
                <m:t>≺</m:t>
              </m:r>
              <m:r>
                <w:rPr>
                  <w:rFonts w:ascii="Cambria Math" w:hAnsi="Cambria Math"/>
                </w:rPr>
                <m:t>q</m:t>
              </m:r>
            </m:e>
          </m:d>
          <m:r>
            <m:rPr>
              <m:sty m:val="p"/>
            </m:rPr>
            <w:rPr>
              <w:rFonts w:ascii="Cambria Math" w:hAnsi="Cambria Math"/>
            </w:rPr>
            <m:t xml:space="preserve"> </m:t>
          </m:r>
          <m:r>
            <w:rPr>
              <w:rFonts w:ascii="Cambria Math" w:hAnsi="Cambria Math"/>
            </w:rPr>
            <m:t>then</m:t>
          </m:r>
          <m:r>
            <m:rPr>
              <m:sty m:val="p"/>
            </m:rPr>
            <w:rPr>
              <w:rFonts w:ascii="Cambria Math" w:hAnsi="Cambria Math"/>
            </w:rPr>
            <m:t xml:space="preserve"> :                       </m:t>
          </m:r>
          <m:r>
            <w:rPr>
              <w:rFonts w:ascii="Cambria Math" w:hAnsi="Cambria Math" w:hint="eastAsia"/>
            </w:rPr>
            <m:t>如果</m:t>
          </m:r>
          <m:r>
            <w:rPr>
              <w:rFonts w:ascii="Cambria Math" w:hAnsi="Cambria Math"/>
            </w:rPr>
            <m:t>p</m:t>
          </m:r>
          <m:r>
            <w:rPr>
              <w:rFonts w:ascii="Cambria Math" w:hAnsi="Cambria Math" w:hint="eastAsia"/>
            </w:rPr>
            <m:t>支配</m:t>
          </m:r>
          <m:r>
            <w:rPr>
              <w:rFonts w:ascii="Cambria Math" w:hAnsi="Cambria Math"/>
            </w:rPr>
            <m:t>q</m:t>
          </m:r>
          <m:r>
            <m:rPr>
              <m:sty m:val="p"/>
            </m:rPr>
            <w:rPr>
              <w:rFonts w:ascii="Cambria Math" w:hAnsi="Cambria Math"/>
            </w:rPr>
            <w:br/>
          </m:r>
        </m:oMath>
        <m:oMath>
          <m:sSub>
            <m:sSubPr>
              <m:ctrlPr>
                <w:rPr>
                  <w:rFonts w:ascii="Cambria Math" w:hAnsi="Cambria Math"/>
                </w:rPr>
              </m:ctrlPr>
            </m:sSubPr>
            <m:e>
              <m:r>
                <m:rPr>
                  <m:sty m:val="p"/>
                </m:rPr>
                <w:rPr>
                  <w:rFonts w:ascii="Cambria Math" w:hAnsi="Cambria Math"/>
                </w:rPr>
                <m:t xml:space="preserve">               </m:t>
              </m:r>
              <m:r>
                <w:rPr>
                  <w:rFonts w:ascii="Cambria Math" w:hAnsi="Cambria Math"/>
                </w:rPr>
                <m:t>S</m:t>
              </m:r>
            </m:e>
            <m:sub>
              <m:r>
                <w:rPr>
                  <w:rFonts w:ascii="Cambria Math" w:hAnsi="Cambria Math"/>
                </w:rPr>
                <m:t>p</m:t>
              </m:r>
            </m:sub>
          </m:sSub>
          <m:r>
            <m:rPr>
              <m:sty m:val="p"/>
            </m:rPr>
            <w:rPr>
              <w:rFonts w:ascii="Cambria Math" w:hAnsi="Cambria Math"/>
            </w:rPr>
            <m:t xml:space="preserve"> = </m:t>
          </m:r>
          <m:sSub>
            <m:sSubPr>
              <m:ctrlPr>
                <w:rPr>
                  <w:rFonts w:ascii="Cambria Math" w:hAnsi="Cambria Math"/>
                </w:rPr>
              </m:ctrlPr>
            </m:sSubPr>
            <m:e>
              <m:r>
                <w:rPr>
                  <w:rFonts w:ascii="Cambria Math" w:hAnsi="Cambria Math"/>
                </w:rPr>
                <m:t>S</m:t>
              </m:r>
            </m:e>
            <m:sub>
              <m:r>
                <w:rPr>
                  <w:rFonts w:ascii="Cambria Math" w:hAnsi="Cambria Math"/>
                </w:rPr>
                <m:t>p</m:t>
              </m:r>
            </m:sub>
          </m:sSub>
          <m:r>
            <m:rPr>
              <m:sty m:val="p"/>
            </m:rPr>
            <w:rPr>
              <w:rFonts w:ascii="Cambria Math" w:hAnsi="Cambria Math"/>
            </w:rPr>
            <m:t xml:space="preserve"> ∪ </m:t>
          </m:r>
          <m:d>
            <m:dPr>
              <m:begChr m:val="{"/>
              <m:endChr m:val="}"/>
              <m:ctrlPr>
                <w:rPr>
                  <w:rFonts w:ascii="Cambria Math" w:hAnsi="Cambria Math"/>
                </w:rPr>
              </m:ctrlPr>
            </m:dPr>
            <m:e>
              <m:r>
                <w:rPr>
                  <w:rFonts w:ascii="Cambria Math" w:hAnsi="Cambria Math"/>
                </w:rPr>
                <m:t>q</m:t>
              </m:r>
            </m:e>
          </m:d>
          <m:r>
            <m:rPr>
              <m:sty m:val="p"/>
            </m:rPr>
            <w:rPr>
              <w:rFonts w:ascii="Cambria Math" w:hAnsi="Cambria Math"/>
            </w:rPr>
            <m:t xml:space="preserve">                     </m:t>
          </m:r>
          <m:r>
            <w:rPr>
              <w:rFonts w:ascii="Cambria Math" w:hAnsi="Cambria Math" w:hint="eastAsia"/>
            </w:rPr>
            <m:t>将</m:t>
          </m:r>
          <m:r>
            <w:rPr>
              <w:rFonts w:ascii="Cambria Math" w:hAnsi="Cambria Math"/>
            </w:rPr>
            <m:t>q</m:t>
          </m:r>
          <m:r>
            <w:rPr>
              <w:rFonts w:ascii="Cambria Math" w:hAnsi="Cambria Math" w:hint="eastAsia"/>
            </w:rPr>
            <m:t>加入到被</m:t>
          </m:r>
          <m:r>
            <w:rPr>
              <w:rFonts w:ascii="Cambria Math" w:hAnsi="Cambria Math"/>
            </w:rPr>
            <m:t>p</m:t>
          </m:r>
          <m:r>
            <w:rPr>
              <w:rFonts w:ascii="Cambria Math" w:hAnsi="Cambria Math" w:hint="eastAsia"/>
            </w:rPr>
            <m:t>支配的解的集合</m:t>
          </m:r>
          <m:sSub>
            <m:sSubPr>
              <m:ctrlPr>
                <w:rPr>
                  <w:rFonts w:ascii="Cambria Math" w:hAnsi="Cambria Math"/>
                  <w:i/>
                </w:rPr>
              </m:ctrlPr>
            </m:sSubPr>
            <m:e>
              <m:r>
                <w:rPr>
                  <w:rFonts w:ascii="Cambria Math" w:hAnsi="Cambria Math"/>
                </w:rPr>
                <m:t>S</m:t>
              </m:r>
            </m:e>
            <m:sub>
              <m:r>
                <w:rPr>
                  <w:rFonts w:ascii="Cambria Math" w:hAnsi="Cambria Math"/>
                </w:rPr>
                <m:t>p</m:t>
              </m:r>
            </m:sub>
          </m:sSub>
          <m:r>
            <w:rPr>
              <w:rFonts w:ascii="Cambria Math" w:hAnsi="Cambria Math" w:hint="eastAsia"/>
            </w:rPr>
            <m:t>中</m:t>
          </m:r>
          <m:r>
            <m:rPr>
              <m:sty m:val="p"/>
            </m:rPr>
            <w:rPr>
              <w:rFonts w:ascii="Cambria Math" w:hAnsi="Cambria Math"/>
            </w:rPr>
            <w:br/>
          </m:r>
        </m:oMath>
        <m:oMath>
          <m:r>
            <m:rPr>
              <m:sty m:val="p"/>
            </m:rPr>
            <w:rPr>
              <w:rFonts w:ascii="Cambria Math" w:hAnsi="Cambria Math"/>
            </w:rPr>
            <m:t xml:space="preserve">        </m:t>
          </m:r>
          <m:r>
            <w:rPr>
              <w:rFonts w:ascii="Cambria Math" w:hAnsi="Cambria Math"/>
            </w:rPr>
            <m:t>else</m:t>
          </m:r>
          <m:r>
            <m:rPr>
              <m:sty m:val="p"/>
            </m:rPr>
            <w:rPr>
              <w:rFonts w:ascii="Cambria Math" w:hAnsi="Cambria Math"/>
            </w:rPr>
            <m:t xml:space="preserve"> </m:t>
          </m:r>
          <m:r>
            <w:rPr>
              <w:rFonts w:ascii="Cambria Math" w:hAnsi="Cambria Math"/>
            </w:rPr>
            <m:t>if</m:t>
          </m:r>
          <m:r>
            <m:rPr>
              <m:sty m:val="p"/>
            </m:rPr>
            <w:rPr>
              <w:rFonts w:ascii="Cambria Math" w:hAnsi="Cambria Math"/>
            </w:rPr>
            <m:t xml:space="preserve"> </m:t>
          </m:r>
          <m:d>
            <m:dPr>
              <m:ctrlPr>
                <w:rPr>
                  <w:rFonts w:ascii="Cambria Math" w:hAnsi="Cambria Math"/>
                </w:rPr>
              </m:ctrlPr>
            </m:dPr>
            <m:e>
              <m:r>
                <w:rPr>
                  <w:rFonts w:ascii="Cambria Math" w:hAnsi="Cambria Math"/>
                </w:rPr>
                <m:t>q</m:t>
              </m:r>
              <m:r>
                <m:rPr>
                  <m:sty m:val="p"/>
                </m:rPr>
                <w:rPr>
                  <w:rFonts w:ascii="Cambria Math" w:hAnsi="Cambria Math"/>
                </w:rPr>
                <m:t>≺</m:t>
              </m:r>
              <m:r>
                <w:rPr>
                  <w:rFonts w:ascii="Cambria Math" w:hAnsi="Cambria Math"/>
                </w:rPr>
                <m:t>p</m:t>
              </m:r>
            </m:e>
          </m:d>
          <m:r>
            <m:rPr>
              <m:sty m:val="p"/>
            </m:rPr>
            <w:rPr>
              <w:rFonts w:ascii="Cambria Math" w:hAnsi="Cambria Math"/>
            </w:rPr>
            <m:t xml:space="preserve"> </m:t>
          </m:r>
          <m:r>
            <w:rPr>
              <w:rFonts w:ascii="Cambria Math" w:hAnsi="Cambria Math"/>
            </w:rPr>
            <m:t>then</m:t>
          </m:r>
          <m:r>
            <m:rPr>
              <m:sty m:val="p"/>
            </m:rPr>
            <w:rPr>
              <w:rFonts w:ascii="Cambria Math" w:hAnsi="Cambria Math"/>
            </w:rPr>
            <m:t xml:space="preserve"> :</m:t>
          </m:r>
          <m:r>
            <m:rPr>
              <m:sty m:val="p"/>
            </m:rPr>
            <w:rPr>
              <w:rFonts w:ascii="Cambria Math" w:hAnsi="Cambria Math"/>
            </w:rPr>
            <w:br/>
          </m:r>
        </m:oMath>
        <m:oMath>
          <m:sSub>
            <m:sSubPr>
              <m:ctrlPr>
                <w:rPr>
                  <w:rFonts w:ascii="Cambria Math" w:hAnsi="Cambria Math"/>
                </w:rPr>
              </m:ctrlPr>
            </m:sSubPr>
            <m:e>
              <m:r>
                <m:rPr>
                  <m:sty m:val="p"/>
                </m:rPr>
                <w:rPr>
                  <w:rFonts w:ascii="Cambria Math" w:hAnsi="Cambria Math"/>
                </w:rPr>
                <m:t xml:space="preserve">              </m:t>
              </m:r>
              <m:r>
                <w:rPr>
                  <w:rFonts w:ascii="Cambria Math" w:hAnsi="Cambria Math"/>
                </w:rPr>
                <m:t>n</m:t>
              </m:r>
            </m:e>
            <m:sub>
              <m:r>
                <w:rPr>
                  <w:rFonts w:ascii="Cambria Math" w:hAnsi="Cambria Math"/>
                </w:rPr>
                <m:t>p</m:t>
              </m:r>
            </m:sub>
          </m:sSub>
          <m:r>
            <m:rPr>
              <m:sty m:val="p"/>
            </m:rPr>
            <w:rPr>
              <w:rFonts w:ascii="Cambria Math" w:hAnsi="Cambria Math"/>
            </w:rPr>
            <m:t xml:space="preserve"> = </m:t>
          </m:r>
          <m:sSub>
            <m:sSubPr>
              <m:ctrlPr>
                <w:rPr>
                  <w:rFonts w:ascii="Cambria Math" w:hAnsi="Cambria Math"/>
                </w:rPr>
              </m:ctrlPr>
            </m:sSubPr>
            <m:e>
              <m:r>
                <w:rPr>
                  <w:rFonts w:ascii="Cambria Math" w:hAnsi="Cambria Math"/>
                </w:rPr>
                <m:t>n</m:t>
              </m:r>
            </m:e>
            <m:sub>
              <m:r>
                <w:rPr>
                  <w:rFonts w:ascii="Cambria Math" w:hAnsi="Cambria Math"/>
                </w:rPr>
                <m:t>p</m:t>
              </m:r>
            </m:sub>
          </m:sSub>
          <m:r>
            <m:rPr>
              <m:sty m:val="p"/>
            </m:rPr>
            <w:rPr>
              <w:rFonts w:ascii="Cambria Math" w:hAnsi="Cambria Math"/>
            </w:rPr>
            <m:t xml:space="preserve"> + 1</m:t>
          </m:r>
          <m:r>
            <m:rPr>
              <m:sty m:val="b"/>
            </m:rPr>
            <w:rPr>
              <w:rFonts w:ascii="Cambria Math" w:hAnsi="Cambria Math"/>
            </w:rPr>
            <m:t xml:space="preserve">                        </m:t>
          </m:r>
          <m:r>
            <m:rPr>
              <m:sty m:val="p"/>
            </m:rPr>
            <w:rPr>
              <w:rFonts w:ascii="Cambria Math" w:hAnsi="Cambria Math"/>
            </w:rPr>
            <m:t xml:space="preserve"> </m:t>
          </m:r>
          <m:r>
            <w:rPr>
              <w:rFonts w:ascii="Cambria Math" w:hAnsi="Cambria Math" w:hint="eastAsia"/>
            </w:rPr>
            <m:t>如果</m:t>
          </m:r>
          <m:r>
            <w:rPr>
              <w:rFonts w:ascii="Cambria Math" w:hAnsi="Cambria Math"/>
            </w:rPr>
            <m:t>p</m:t>
          </m:r>
          <m:r>
            <w:rPr>
              <w:rFonts w:ascii="Cambria Math" w:hAnsi="Cambria Math" w:hint="eastAsia"/>
            </w:rPr>
            <m:t>被</m:t>
          </m:r>
          <m:r>
            <w:rPr>
              <w:rFonts w:ascii="Cambria Math" w:hAnsi="Cambria Math"/>
            </w:rPr>
            <m:t>q</m:t>
          </m:r>
          <m:r>
            <w:rPr>
              <w:rFonts w:ascii="Cambria Math" w:hAnsi="Cambria Math" w:hint="eastAsia"/>
            </w:rPr>
            <m:t>支配，支配</m:t>
          </m:r>
          <m:r>
            <w:rPr>
              <w:rFonts w:ascii="Cambria Math" w:hAnsi="Cambria Math"/>
            </w:rPr>
            <m:t>p</m:t>
          </m:r>
          <m:r>
            <w:rPr>
              <w:rFonts w:ascii="Cambria Math" w:hAnsi="Cambria Math" w:hint="eastAsia"/>
            </w:rPr>
            <m:t>的解的数量</m:t>
          </m:r>
          <m:sSub>
            <m:sSubPr>
              <m:ctrlPr>
                <w:rPr>
                  <w:rFonts w:ascii="Cambria Math" w:hAnsi="Cambria Math"/>
                  <w:i/>
                </w:rPr>
              </m:ctrlPr>
            </m:sSubPr>
            <m:e>
              <m:r>
                <w:rPr>
                  <w:rFonts w:ascii="Cambria Math" w:hAnsi="Cambria Math"/>
                </w:rPr>
                <m:t>n</m:t>
              </m:r>
            </m:e>
            <m:sub>
              <m:r>
                <w:rPr>
                  <w:rFonts w:ascii="Cambria Math" w:hAnsi="Cambria Math"/>
                </w:rPr>
                <m:t>p</m:t>
              </m:r>
            </m:sub>
          </m:sSub>
          <m:r>
            <w:rPr>
              <w:rFonts w:ascii="Cambria Math" w:hAnsi="Cambria Math" w:hint="eastAsia"/>
            </w:rPr>
            <m:t>加</m:t>
          </m:r>
          <m:r>
            <w:rPr>
              <w:rFonts w:ascii="Cambria Math" w:hAnsi="Cambria Math"/>
            </w:rPr>
            <m:t>1</m:t>
          </m:r>
          <m:r>
            <m:rPr>
              <m:sty m:val="p"/>
            </m:rPr>
            <w:rPr>
              <w:rFonts w:ascii="Cambria Math" w:hAnsi="Cambria Math"/>
            </w:rPr>
            <w:br/>
          </m:r>
        </m:oMath>
        <m:oMath>
          <m:r>
            <m:rPr>
              <m:sty m:val="p"/>
            </m:rPr>
            <w:rPr>
              <w:rFonts w:ascii="Cambria Math" w:hAnsi="Cambria Math"/>
            </w:rPr>
            <m:t xml:space="preserve">    </m:t>
          </m:r>
          <m:r>
            <w:rPr>
              <w:rFonts w:ascii="Cambria Math" w:hAnsi="Cambria Math"/>
            </w:rPr>
            <m:t>if</m:t>
          </m:r>
          <m:r>
            <m:rPr>
              <m:sty m:val="p"/>
            </m:rPr>
            <w:rPr>
              <w:rFonts w:ascii="Cambria Math" w:hAnsi="Cambria Math"/>
            </w:rPr>
            <m:t xml:space="preserve"> </m:t>
          </m:r>
          <m:sSub>
            <m:sSubPr>
              <m:ctrlPr>
                <w:rPr>
                  <w:rFonts w:ascii="Cambria Math" w:hAnsi="Cambria Math"/>
                </w:rPr>
              </m:ctrlPr>
            </m:sSubPr>
            <m:e>
              <m:r>
                <w:rPr>
                  <w:rFonts w:ascii="Cambria Math" w:hAnsi="Cambria Math"/>
                </w:rPr>
                <m:t>n</m:t>
              </m:r>
            </m:e>
            <m:sub>
              <m:r>
                <w:rPr>
                  <w:rFonts w:ascii="Cambria Math" w:hAnsi="Cambria Math"/>
                </w:rPr>
                <m:t>p</m:t>
              </m:r>
            </m:sub>
          </m:sSub>
          <m:r>
            <m:rPr>
              <m:sty m:val="p"/>
            </m:rPr>
            <w:rPr>
              <w:rFonts w:ascii="Cambria Math" w:hAnsi="Cambria Math"/>
            </w:rPr>
            <m:t xml:space="preserve"> = 0 </m:t>
          </m:r>
          <m:r>
            <w:rPr>
              <w:rFonts w:ascii="Cambria Math" w:hAnsi="Cambria Math"/>
            </w:rPr>
            <m:t>then</m:t>
          </m:r>
          <m:r>
            <m:rPr>
              <m:sty m:val="p"/>
            </m:rPr>
            <w:rPr>
              <w:rFonts w:ascii="Cambria Math" w:hAnsi="Cambria Math"/>
            </w:rPr>
            <m:t xml:space="preserve"> :</m:t>
          </m:r>
          <m:r>
            <m:rPr>
              <m:sty m:val="b"/>
            </m:rPr>
            <w:rPr>
              <w:rFonts w:ascii="Cambria Math" w:hAnsi="Cambria Math"/>
            </w:rPr>
            <m:t xml:space="preserve">                            </m:t>
          </m:r>
          <m:r>
            <w:rPr>
              <w:rFonts w:ascii="Cambria Math" w:hAnsi="Cambria Math"/>
            </w:rPr>
            <m:t>p</m:t>
          </m:r>
          <m:r>
            <w:rPr>
              <w:rFonts w:ascii="Cambria Math" w:hAnsi="Cambria Math" w:hint="eastAsia"/>
            </w:rPr>
            <m:t>为第一非支配前沿</m:t>
          </m:r>
          <m:r>
            <m:rPr>
              <m:sty m:val="p"/>
            </m:rPr>
            <w:rPr>
              <w:rFonts w:ascii="Cambria Math" w:hAnsi="Cambria Math"/>
            </w:rPr>
            <w:br/>
          </m:r>
        </m:oMath>
        <m:oMath>
          <m:sSub>
            <m:sSubPr>
              <m:ctrlPr>
                <w:rPr>
                  <w:rFonts w:ascii="Cambria Math" w:hAnsi="Cambria Math"/>
                </w:rPr>
              </m:ctrlPr>
            </m:sSubPr>
            <m:e>
              <m:r>
                <m:rPr>
                  <m:sty m:val="p"/>
                </m:rPr>
                <w:rPr>
                  <w:rFonts w:ascii="Cambria Math" w:hAnsi="Cambria Math"/>
                </w:rPr>
                <m:t xml:space="preserve">        </m:t>
              </m:r>
              <m:r>
                <w:rPr>
                  <w:rFonts w:ascii="Cambria Math" w:hAnsi="Cambria Math"/>
                </w:rPr>
                <m:t>P</m:t>
              </m:r>
            </m:e>
            <m:sub>
              <m:r>
                <w:rPr>
                  <w:rFonts w:ascii="Cambria Math" w:hAnsi="Cambria Math"/>
                </w:rPr>
                <m:t>rank</m:t>
              </m:r>
            </m:sub>
          </m:sSub>
          <m:r>
            <m:rPr>
              <m:sty m:val="p"/>
            </m:rPr>
            <w:rPr>
              <w:rFonts w:ascii="Cambria Math" w:hAnsi="Cambria Math"/>
            </w:rPr>
            <m:t xml:space="preserve"> = 1</m:t>
          </m:r>
          <m:r>
            <m:rPr>
              <m:sty m:val="p"/>
            </m:rPr>
            <w:rPr>
              <w:rFonts w:ascii="Cambria Math" w:hAnsi="Cambria Math"/>
            </w:rPr>
            <w:br/>
          </m:r>
        </m:oMath>
        <m:oMath>
          <m:sSub>
            <m:sSubPr>
              <m:ctrlPr>
                <w:rPr>
                  <w:rFonts w:ascii="Cambria Math" w:hAnsi="Cambria Math"/>
                </w:rPr>
              </m:ctrlPr>
            </m:sSubPr>
            <m:e>
              <m:r>
                <m:rPr>
                  <m:sty m:val="p"/>
                </m:rPr>
                <w:rPr>
                  <w:rFonts w:ascii="Cambria Math" w:hAnsi="Cambria Math"/>
                </w:rPr>
                <m:t xml:space="preserve">        </m:t>
              </m:r>
              <m:r>
                <w:rPr>
                  <w:rFonts w:ascii="Cambria Math" w:hAnsi="Cambria Math"/>
                </w:rPr>
                <m:t>F</m:t>
              </m:r>
            </m:e>
            <m:sub>
              <m:r>
                <m:rPr>
                  <m:sty m:val="p"/>
                </m:rPr>
                <w:rPr>
                  <w:rFonts w:ascii="Cambria Math" w:hAnsi="Cambria Math"/>
                </w:rPr>
                <m:t>1</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 xml:space="preserve"> </m:t>
              </m:r>
              <m:r>
                <w:rPr>
                  <w:rFonts w:ascii="Cambria Math" w:hAnsi="Cambria Math"/>
                </w:rPr>
                <m:t>F</m:t>
              </m:r>
            </m:e>
            <m:sub>
              <m:r>
                <m:rPr>
                  <m:sty m:val="p"/>
                </m:rPr>
                <w:rPr>
                  <w:rFonts w:ascii="Cambria Math" w:hAnsi="Cambria Math"/>
                </w:rPr>
                <m:t>1</m:t>
              </m:r>
            </m:sub>
          </m:sSub>
          <m:r>
            <m:rPr>
              <m:sty m:val="p"/>
            </m:rPr>
            <w:rPr>
              <w:rFonts w:ascii="Cambria Math" w:hAnsi="Cambria Math"/>
            </w:rPr>
            <m:t xml:space="preserve"> ∪ </m:t>
          </m:r>
          <m:d>
            <m:dPr>
              <m:begChr m:val="{"/>
              <m:endChr m:val="}"/>
              <m:ctrlPr>
                <w:rPr>
                  <w:rFonts w:ascii="Cambria Math" w:hAnsi="Cambria Math"/>
                </w:rPr>
              </m:ctrlPr>
            </m:dPr>
            <m:e>
              <m:r>
                <w:rPr>
                  <w:rFonts w:ascii="Cambria Math" w:hAnsi="Cambria Math"/>
                </w:rPr>
                <m:t>p</m:t>
              </m:r>
            </m:e>
          </m:d>
          <m:r>
            <m:rPr>
              <m:sty m:val="p"/>
            </m:rPr>
            <w:rPr>
              <w:rFonts w:ascii="Cambria Math" w:hAnsi="Cambria Math"/>
            </w:rPr>
            <w:br/>
          </m:r>
        </m:oMath>
        <m:oMath>
          <m:r>
            <w:rPr>
              <w:rFonts w:ascii="Cambria Math" w:hAnsi="Cambria Math"/>
            </w:rPr>
            <m:t>i</m:t>
          </m:r>
          <m:r>
            <m:rPr>
              <m:sty m:val="p"/>
            </m:rPr>
            <w:rPr>
              <w:rFonts w:ascii="Cambria Math" w:hAnsi="Cambria Math"/>
            </w:rPr>
            <m:t xml:space="preserve"> = 1</m:t>
          </m:r>
          <m:r>
            <m:rPr>
              <m:sty m:val="b"/>
            </m:rPr>
            <w:rPr>
              <w:rFonts w:ascii="Cambria Math" w:hAnsi="Cambria Math"/>
            </w:rPr>
            <m:t xml:space="preserve">                                                      </m:t>
          </m:r>
          <m:r>
            <w:rPr>
              <w:rFonts w:ascii="Cambria Math" w:hAnsi="Cambria Math"/>
            </w:rPr>
            <m:t xml:space="preserve"> </m:t>
          </m:r>
          <m:r>
            <w:rPr>
              <w:rFonts w:ascii="Cambria Math" w:hAnsi="Cambria Math" w:hint="eastAsia"/>
            </w:rPr>
            <m:t>用作支配等级计数</m:t>
          </m:r>
          <m:r>
            <m:rPr>
              <m:sty m:val="p"/>
            </m:rPr>
            <w:rPr>
              <w:rFonts w:ascii="Cambria Math" w:hAnsi="Cambria Math"/>
            </w:rPr>
            <w:br/>
          </m:r>
        </m:oMath>
        <m:oMath>
          <m:r>
            <w:rPr>
              <w:rFonts w:ascii="Cambria Math" w:hAnsi="Cambria Math"/>
            </w:rPr>
            <m:t>while</m:t>
          </m:r>
          <m:r>
            <m:rPr>
              <m:sty m:val="p"/>
            </m:rPr>
            <w:rPr>
              <w:rFonts w:ascii="Cambria Math" w:hAnsi="Cambria Math"/>
            </w:rPr>
            <m:t xml:space="preserve"> </m:t>
          </m:r>
          <m:sSub>
            <m:sSubPr>
              <m:ctrlPr>
                <w:rPr>
                  <w:rFonts w:ascii="Cambria Math" w:hAnsi="Cambria Math"/>
                </w:rPr>
              </m:ctrlPr>
            </m:sSubPr>
            <m:e>
              <m:r>
                <w:rPr>
                  <w:rFonts w:ascii="Cambria Math" w:hAnsi="Cambria Math"/>
                </w:rPr>
                <m:t>F</m:t>
              </m:r>
            </m:e>
            <m:sub>
              <m:r>
                <w:rPr>
                  <w:rFonts w:ascii="Cambria Math" w:hAnsi="Cambria Math"/>
                </w:rPr>
                <m:t>i</m:t>
              </m:r>
            </m:sub>
          </m:sSub>
          <m:r>
            <m:rPr>
              <m:sty m:val="p"/>
            </m:rPr>
            <w:rPr>
              <w:rFonts w:ascii="Cambria Math" w:hAnsi="Cambria Math"/>
            </w:rPr>
            <m:t xml:space="preserve"> ≠ 0</m:t>
          </m:r>
          <m:r>
            <m:rPr>
              <m:sty m:val="p"/>
            </m:rPr>
            <w:rPr>
              <w:rFonts w:ascii="Cambria Math" w:hAnsi="Cambria Math"/>
            </w:rPr>
            <w:br/>
          </m:r>
        </m:oMath>
        <m:oMath>
          <m:r>
            <m:rPr>
              <m:sty m:val="p"/>
            </m:rPr>
            <w:rPr>
              <w:rFonts w:ascii="Cambria Math" w:hAnsi="Cambria Math"/>
            </w:rPr>
            <m:t xml:space="preserve">    </m:t>
          </m:r>
          <m:r>
            <w:rPr>
              <w:rFonts w:ascii="Cambria Math" w:hAnsi="Cambria Math"/>
            </w:rPr>
            <m:t>Q</m:t>
          </m:r>
          <m:r>
            <m:rPr>
              <m:sty m:val="p"/>
            </m:rPr>
            <w:rPr>
              <w:rFonts w:ascii="Cambria Math" w:hAnsi="Cambria Math"/>
            </w:rPr>
            <m:t xml:space="preserve"> = </m:t>
          </m:r>
          <m:r>
            <w:rPr>
              <w:rFonts w:ascii="Cambria Math" w:hAnsi="Cambria Math"/>
            </w:rPr>
            <m:t>null</m:t>
          </m:r>
          <m:r>
            <m:rPr>
              <m:sty m:val="p"/>
            </m:rPr>
            <w:rPr>
              <w:rFonts w:ascii="Cambria Math" w:hAnsi="Cambria Math"/>
            </w:rPr>
            <m:t xml:space="preserve">                                           </m:t>
          </m:r>
          <m:r>
            <w:rPr>
              <w:rFonts w:ascii="Cambria Math" w:hAnsi="Cambria Math" w:hint="eastAsia"/>
            </w:rPr>
            <m:t>用来存储下一非支配前沿的解</m:t>
          </m:r>
          <m:r>
            <m:rPr>
              <m:sty m:val="p"/>
            </m:rPr>
            <w:rPr>
              <w:rFonts w:ascii="Cambria Math" w:hAnsi="Cambria Math"/>
            </w:rPr>
            <w:br/>
          </m:r>
        </m:oMath>
        <m:oMath>
          <m:r>
            <w:rPr>
              <w:rFonts w:ascii="Cambria Math" w:hAnsi="Cambria Math"/>
            </w:rPr>
            <m:t>for</m:t>
          </m:r>
          <m:r>
            <m:rPr>
              <m:sty m:val="p"/>
            </m:rPr>
            <w:rPr>
              <w:rFonts w:ascii="Cambria Math" w:hAnsi="Cambria Math"/>
            </w:rPr>
            <m:t xml:space="preserve"> </m:t>
          </m:r>
          <m:r>
            <w:rPr>
              <w:rFonts w:ascii="Cambria Math" w:hAnsi="Cambria Math"/>
            </w:rPr>
            <m:t>each</m:t>
          </m:r>
          <m:r>
            <m:rPr>
              <m:sty m:val="p"/>
            </m:rPr>
            <w:rPr>
              <w:rFonts w:ascii="Cambria Math" w:hAnsi="Cambria Math"/>
            </w:rPr>
            <m:t xml:space="preserve"> </m:t>
          </m:r>
          <m:r>
            <w:rPr>
              <w:rFonts w:ascii="Cambria Math" w:hAnsi="Cambria Math"/>
            </w:rPr>
            <m:t>p</m:t>
          </m:r>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i</m:t>
              </m:r>
            </m:sub>
          </m:sSub>
          <m:r>
            <m:rPr>
              <m:sty m:val="p"/>
            </m:rPr>
            <w:rPr>
              <w:rFonts w:ascii="Cambria Math" w:hAnsi="Cambria Math"/>
            </w:rPr>
            <w:br/>
          </m:r>
        </m:oMath>
        <m:oMath>
          <m:r>
            <m:rPr>
              <m:sty m:val="p"/>
            </m:rPr>
            <w:rPr>
              <w:rFonts w:ascii="Cambria Math" w:hAnsi="Cambria Math"/>
            </w:rPr>
            <m:t xml:space="preserve">    </m:t>
          </m:r>
          <m:r>
            <w:rPr>
              <w:rFonts w:ascii="Cambria Math" w:hAnsi="Cambria Math"/>
            </w:rPr>
            <m:t>for</m:t>
          </m:r>
          <m:r>
            <m:rPr>
              <m:sty m:val="p"/>
            </m:rPr>
            <w:rPr>
              <w:rFonts w:ascii="Cambria Math" w:hAnsi="Cambria Math"/>
            </w:rPr>
            <m:t xml:space="preserve"> </m:t>
          </m:r>
          <m:r>
            <w:rPr>
              <w:rFonts w:ascii="Cambria Math" w:hAnsi="Cambria Math"/>
            </w:rPr>
            <m:t>each</m:t>
          </m:r>
          <m:r>
            <m:rPr>
              <m:sty m:val="p"/>
            </m:rPr>
            <w:rPr>
              <w:rFonts w:ascii="Cambria Math" w:hAnsi="Cambria Math"/>
            </w:rPr>
            <m:t xml:space="preserve"> </m:t>
          </m:r>
          <m:r>
            <w:rPr>
              <w:rFonts w:ascii="Cambria Math" w:hAnsi="Cambria Math"/>
            </w:rPr>
            <m:t>q</m:t>
          </m:r>
          <m:r>
            <m:rPr>
              <m:sty m:val="p"/>
            </m:rPr>
            <w:rPr>
              <w:rFonts w:ascii="Cambria Math" w:hAnsi="Cambria Math"/>
            </w:rPr>
            <m:t>∈</m:t>
          </m:r>
          <m:r>
            <w:rPr>
              <w:rFonts w:ascii="Cambria Math" w:hAnsi="Cambria Math"/>
            </w:rPr>
            <m:t>Sp</m:t>
          </m:r>
          <m:r>
            <m:rPr>
              <m:sty m:val="p"/>
            </m:rPr>
            <w:rPr>
              <w:rFonts w:ascii="Cambria Math" w:hAnsi="Cambria Math"/>
            </w:rPr>
            <w:br/>
          </m:r>
        </m:oMath>
        <m:oMath>
          <m:r>
            <m:rPr>
              <m:sty m:val="p"/>
            </m:rPr>
            <w:rPr>
              <w:rFonts w:ascii="Cambria Math" w:hAnsi="Cambria Math"/>
            </w:rPr>
            <m:t xml:space="preserve">        </m:t>
          </m:r>
          <m:sSub>
            <m:sSubPr>
              <m:ctrlPr>
                <w:rPr>
                  <w:rFonts w:ascii="Cambria Math" w:hAnsi="Cambria Math"/>
                </w:rPr>
              </m:ctrlPr>
            </m:sSubPr>
            <m:e>
              <m:r>
                <w:rPr>
                  <w:rFonts w:ascii="Cambria Math" w:hAnsi="Cambria Math"/>
                </w:rPr>
                <m:t>n</m:t>
              </m:r>
            </m:e>
            <m:sub>
              <m:r>
                <w:rPr>
                  <w:rFonts w:ascii="Cambria Math" w:hAnsi="Cambria Math"/>
                </w:rPr>
                <m:t>p</m:t>
              </m:r>
            </m:sub>
          </m:sSub>
          <m:r>
            <m:rPr>
              <m:sty m:val="p"/>
            </m:rPr>
            <w:rPr>
              <w:rFonts w:ascii="Cambria Math" w:hAnsi="Cambria Math"/>
            </w:rPr>
            <m:t xml:space="preserve"> = </m:t>
          </m:r>
          <m:sSub>
            <m:sSubPr>
              <m:ctrlPr>
                <w:rPr>
                  <w:rFonts w:ascii="Cambria Math" w:hAnsi="Cambria Math"/>
                </w:rPr>
              </m:ctrlPr>
            </m:sSubPr>
            <m:e>
              <m:r>
                <w:rPr>
                  <w:rFonts w:ascii="Cambria Math" w:hAnsi="Cambria Math"/>
                </w:rPr>
                <m:t>n</m:t>
              </m:r>
            </m:e>
            <m:sub>
              <m:r>
                <w:rPr>
                  <w:rFonts w:ascii="Cambria Math" w:hAnsi="Cambria Math"/>
                </w:rPr>
                <m:t>p</m:t>
              </m:r>
            </m:sub>
          </m:sSub>
          <m:r>
            <m:rPr>
              <m:sty m:val="p"/>
            </m:rPr>
            <w:rPr>
              <w:rFonts w:ascii="Cambria Math" w:hAnsi="Cambria Math"/>
            </w:rPr>
            <m:t xml:space="preserve"> - 1</m:t>
          </m:r>
          <m:r>
            <m:rPr>
              <m:sty m:val="b"/>
            </m:rPr>
            <w:rPr>
              <w:rFonts w:ascii="Cambria Math" w:hAnsi="Cambria Math"/>
            </w:rPr>
            <m:t xml:space="preserve">                          </m:t>
          </m:r>
          <m:r>
            <m:rPr>
              <m:sty m:val="p"/>
            </m:rPr>
            <w:rPr>
              <w:rFonts w:ascii="Cambria Math" w:hAnsi="Cambria Math"/>
            </w:rPr>
            <m:t xml:space="preserve">    </m:t>
          </m:r>
          <m:r>
            <w:rPr>
              <w:rFonts w:ascii="Cambria Math" w:hAnsi="Cambria Math" w:hint="eastAsia"/>
            </w:rPr>
            <m:t>支配</m:t>
          </m:r>
          <m:r>
            <w:rPr>
              <w:rFonts w:ascii="Cambria Math" w:hAnsi="Cambria Math"/>
            </w:rPr>
            <m:t>q</m:t>
          </m:r>
          <m:r>
            <w:rPr>
              <w:rFonts w:ascii="Cambria Math" w:hAnsi="Cambria Math" w:hint="eastAsia"/>
            </w:rPr>
            <m:t>解的数量减</m:t>
          </m:r>
          <m:r>
            <w:rPr>
              <w:rFonts w:ascii="Cambria Math" w:hAnsi="Cambria Math"/>
            </w:rPr>
            <m:t>1</m:t>
          </m:r>
          <m:r>
            <m:rPr>
              <m:sty m:val="p"/>
            </m:rPr>
            <w:rPr>
              <w:rFonts w:ascii="Cambria Math" w:hAnsi="Cambria Math"/>
            </w:rPr>
            <w:br/>
          </m:r>
        </m:oMath>
        <m:oMath>
          <m:r>
            <m:rPr>
              <m:sty m:val="p"/>
            </m:rPr>
            <w:rPr>
              <w:rFonts w:ascii="Cambria Math" w:hAnsi="Cambria Math"/>
            </w:rPr>
            <m:t xml:space="preserve">        </m:t>
          </m:r>
          <m:r>
            <w:rPr>
              <w:rFonts w:ascii="Cambria Math" w:hAnsi="Cambria Math"/>
            </w:rPr>
            <m:t>if</m:t>
          </m:r>
          <m:r>
            <m:rPr>
              <m:sty m:val="p"/>
            </m:rPr>
            <w:rPr>
              <w:rFonts w:ascii="Cambria Math" w:hAnsi="Cambria Math"/>
            </w:rPr>
            <m:t xml:space="preserve"> </m:t>
          </m:r>
          <m:sSub>
            <m:sSubPr>
              <m:ctrlPr>
                <w:rPr>
                  <w:rFonts w:ascii="Cambria Math" w:hAnsi="Cambria Math"/>
                </w:rPr>
              </m:ctrlPr>
            </m:sSubPr>
            <m:e>
              <m:r>
                <w:rPr>
                  <w:rFonts w:ascii="Cambria Math" w:hAnsi="Cambria Math"/>
                </w:rPr>
                <m:t>n</m:t>
              </m:r>
            </m:e>
            <m:sub>
              <m:r>
                <w:rPr>
                  <w:rFonts w:ascii="Cambria Math" w:hAnsi="Cambria Math"/>
                </w:rPr>
                <m:t>p</m:t>
              </m:r>
            </m:sub>
          </m:sSub>
          <m:r>
            <m:rPr>
              <m:sty m:val="p"/>
            </m:rPr>
            <w:rPr>
              <w:rFonts w:ascii="Cambria Math" w:hAnsi="Cambria Math"/>
            </w:rPr>
            <m:t xml:space="preserve"> = 0 </m:t>
          </m:r>
          <m:r>
            <w:rPr>
              <w:rFonts w:ascii="Cambria Math" w:hAnsi="Cambria Math"/>
            </w:rPr>
            <m:t>then</m:t>
          </m:r>
          <m:r>
            <m:rPr>
              <m:sty m:val="b"/>
            </m:rPr>
            <w:rPr>
              <w:rFonts w:ascii="Cambria Math" w:hAnsi="Cambria Math"/>
            </w:rPr>
            <m:t xml:space="preserve">                          </m:t>
          </m:r>
          <m:r>
            <m:rPr>
              <m:sty m:val="p"/>
            </m:rPr>
            <w:rPr>
              <w:rFonts w:ascii="Cambria Math" w:hAnsi="Cambria Math"/>
            </w:rPr>
            <m:t xml:space="preserve"> </m:t>
          </m:r>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p</m:t>
              </m:r>
            </m:sub>
          </m:sSub>
          <m:r>
            <w:rPr>
              <w:rFonts w:ascii="Cambria Math" w:hAnsi="Cambria Math"/>
            </w:rPr>
            <m:t>=0</m:t>
          </m:r>
          <m:r>
            <w:rPr>
              <w:rFonts w:ascii="Cambria Math" w:hAnsi="Cambria Math" w:hint="eastAsia"/>
            </w:rPr>
            <m:t>，</m:t>
          </m:r>
          <m:r>
            <w:rPr>
              <w:rFonts w:ascii="Cambria Math" w:hAnsi="Cambria Math"/>
            </w:rPr>
            <m:t>q</m:t>
          </m:r>
          <m:r>
            <w:rPr>
              <w:rFonts w:ascii="Cambria Math" w:hAnsi="Cambria Math" w:hint="eastAsia"/>
            </w:rPr>
            <m:t>属于下一非支配前沿</m:t>
          </m:r>
          <m:r>
            <m:rPr>
              <m:sty m:val="p"/>
            </m:rPr>
            <w:rPr>
              <w:rFonts w:ascii="Cambria Math" w:hAnsi="Cambria Math"/>
            </w:rPr>
            <w:br/>
          </m:r>
        </m:oMath>
        <m:oMath>
          <m:sSub>
            <m:sSubPr>
              <m:ctrlPr>
                <w:rPr>
                  <w:rFonts w:ascii="Cambria Math" w:hAnsi="Cambria Math"/>
                </w:rPr>
              </m:ctrlPr>
            </m:sSubPr>
            <m:e>
              <m:r>
                <m:rPr>
                  <m:sty m:val="p"/>
                </m:rPr>
                <w:rPr>
                  <w:rFonts w:ascii="Cambria Math" w:hAnsi="Cambria Math"/>
                </w:rPr>
                <m:t xml:space="preserve">            </m:t>
              </m:r>
              <m:r>
                <w:rPr>
                  <w:rFonts w:ascii="Cambria Math" w:hAnsi="Cambria Math"/>
                </w:rPr>
                <m:t>q</m:t>
              </m:r>
            </m:e>
            <m:sub>
              <m:r>
                <w:rPr>
                  <w:rFonts w:ascii="Cambria Math" w:hAnsi="Cambria Math"/>
                </w:rPr>
                <m:t>rank</m:t>
              </m:r>
            </m:sub>
          </m:sSub>
          <m:r>
            <m:rPr>
              <m:sty m:val="p"/>
            </m:rPr>
            <w:rPr>
              <w:rFonts w:ascii="Cambria Math" w:hAnsi="Cambria Math"/>
            </w:rPr>
            <m:t xml:space="preserve"> = </m:t>
          </m:r>
          <m:r>
            <w:rPr>
              <w:rFonts w:ascii="Cambria Math" w:hAnsi="Cambria Math"/>
            </w:rPr>
            <m:t>i</m:t>
          </m:r>
          <m:r>
            <m:rPr>
              <m:sty m:val="p"/>
            </m:rPr>
            <w:rPr>
              <w:rFonts w:ascii="Cambria Math" w:hAnsi="Cambria Math"/>
            </w:rPr>
            <m:t xml:space="preserve"> + 1</m:t>
          </m:r>
          <m:r>
            <m:rPr>
              <m:sty m:val="p"/>
            </m:rPr>
            <w:rPr>
              <w:rFonts w:ascii="Cambria Math" w:hAnsi="Cambria Math"/>
            </w:rPr>
            <w:br/>
          </m:r>
        </m:oMath>
        <m:oMath>
          <m:r>
            <m:rPr>
              <m:sty m:val="p"/>
            </m:rPr>
            <w:rPr>
              <w:rFonts w:ascii="Cambria Math" w:hAnsi="Cambria Math"/>
            </w:rPr>
            <m:t xml:space="preserve">            </m:t>
          </m:r>
          <m:r>
            <w:rPr>
              <w:rFonts w:ascii="Cambria Math" w:hAnsi="Cambria Math"/>
            </w:rPr>
            <m:t>Q</m:t>
          </m:r>
          <m:r>
            <m:rPr>
              <m:sty m:val="p"/>
            </m:rPr>
            <w:rPr>
              <w:rFonts w:ascii="Cambria Math" w:hAnsi="Cambria Math"/>
            </w:rPr>
            <m:t xml:space="preserve"> = </m:t>
          </m:r>
          <m:r>
            <w:rPr>
              <w:rFonts w:ascii="Cambria Math" w:hAnsi="Cambria Math"/>
            </w:rPr>
            <m:t>Q</m:t>
          </m:r>
          <m:r>
            <m:rPr>
              <m:sty m:val="p"/>
            </m:rPr>
            <w:rPr>
              <w:rFonts w:ascii="Cambria Math" w:hAnsi="Cambria Math"/>
            </w:rPr>
            <m:t xml:space="preserve"> ∪ </m:t>
          </m:r>
          <m:d>
            <m:dPr>
              <m:begChr m:val="{"/>
              <m:endChr m:val="}"/>
              <m:ctrlPr>
                <w:rPr>
                  <w:rFonts w:ascii="Cambria Math" w:hAnsi="Cambria Math"/>
                </w:rPr>
              </m:ctrlPr>
            </m:dPr>
            <m:e>
              <m:r>
                <w:rPr>
                  <w:rFonts w:ascii="Cambria Math" w:hAnsi="Cambria Math"/>
                </w:rPr>
                <m:t>q</m:t>
              </m:r>
            </m:e>
          </m:d>
          <m:r>
            <m:rPr>
              <m:sty m:val="p"/>
            </m:rPr>
            <w:rPr>
              <w:rFonts w:ascii="Cambria Math" w:hAnsi="Cambria Math"/>
            </w:rPr>
            <w:br/>
          </m:r>
        </m:oMath>
        <m:oMath>
          <m:r>
            <m:rPr>
              <m:sty m:val="p"/>
            </m:rPr>
            <w:rPr>
              <w:rFonts w:ascii="Cambria Math" w:hAnsi="Cambria Math"/>
            </w:rPr>
            <m:t xml:space="preserve">    </m:t>
          </m:r>
          <m:r>
            <w:rPr>
              <w:rFonts w:ascii="Cambria Math" w:hAnsi="Cambria Math"/>
            </w:rPr>
            <m:t>i</m:t>
          </m:r>
          <m:r>
            <m:rPr>
              <m:sty m:val="p"/>
            </m:rPr>
            <w:rPr>
              <w:rFonts w:ascii="Cambria Math" w:hAnsi="Cambria Math"/>
            </w:rPr>
            <m:t xml:space="preserve"> = </m:t>
          </m:r>
          <m:r>
            <w:rPr>
              <w:rFonts w:ascii="Cambria Math" w:hAnsi="Cambria Math"/>
            </w:rPr>
            <m:t>i</m:t>
          </m:r>
          <m:r>
            <m:rPr>
              <m:sty m:val="p"/>
            </m:rPr>
            <w:rPr>
              <w:rFonts w:ascii="Cambria Math" w:hAnsi="Cambria Math"/>
            </w:rPr>
            <m:t xml:space="preserve"> + 1</m:t>
          </m:r>
          <m:r>
            <m:rPr>
              <m:sty m:val="p"/>
            </m:rPr>
            <w:rPr>
              <w:rFonts w:ascii="Cambria Math" w:hAnsi="Cambria Math"/>
            </w:rPr>
            <w:br/>
          </m:r>
        </m:oMath>
        <m:oMath>
          <m:sSub>
            <m:sSubPr>
              <m:ctrlPr>
                <w:rPr>
                  <w:rFonts w:ascii="Cambria Math" w:hAnsi="Cambria Math"/>
                </w:rPr>
              </m:ctrlPr>
            </m:sSubPr>
            <m:e>
              <m:r>
                <m:rPr>
                  <m:sty m:val="p"/>
                </m:rPr>
                <w:rPr>
                  <w:rFonts w:ascii="Cambria Math" w:hAnsi="Cambria Math"/>
                </w:rPr>
                <m:t xml:space="preserve">    </m:t>
              </m:r>
              <m:r>
                <w:rPr>
                  <w:rFonts w:ascii="Cambria Math" w:hAnsi="Cambria Math"/>
                </w:rPr>
                <m:t>F</m:t>
              </m:r>
            </m:e>
            <m:sub>
              <m:r>
                <w:rPr>
                  <w:rFonts w:ascii="Cambria Math" w:hAnsi="Cambria Math"/>
                </w:rPr>
                <m:t>i</m:t>
              </m:r>
            </m:sub>
          </m:sSub>
          <m:r>
            <m:rPr>
              <m:sty m:val="p"/>
            </m:rPr>
            <w:rPr>
              <w:rFonts w:ascii="Cambria Math" w:hAnsi="Cambria Math"/>
            </w:rPr>
            <m:t xml:space="preserve"> = </m:t>
          </m:r>
          <m:r>
            <w:rPr>
              <w:rFonts w:ascii="Cambria Math" w:hAnsi="Cambria Math"/>
            </w:rPr>
            <m:t>Q</m:t>
          </m:r>
        </m:oMath>
      </m:oMathPara>
    </w:p>
    <w:p w14:paraId="44EC1A56" w14:textId="34F8E0E2" w:rsidR="0031129C" w:rsidRDefault="00297028" w:rsidP="001A27C4">
      <w:pPr>
        <w:ind w:firstLine="480"/>
      </w:pPr>
      <w:r>
        <w:rPr>
          <w:rFonts w:hint="eastAsia"/>
        </w:rPr>
        <w:t>有上述伪代码可以看出计算每个解的支配数</w:t>
      </w:r>
      <m:oMath>
        <m:sSub>
          <m:sSubPr>
            <m:ctrlPr>
              <w:rPr>
                <w:rFonts w:ascii="Cambria Math" w:hAnsi="Cambria Math"/>
                <w:i/>
              </w:rPr>
            </m:ctrlPr>
          </m:sSubPr>
          <m:e>
            <m:r>
              <w:rPr>
                <w:rFonts w:ascii="Cambria Math" w:hAnsi="Cambria Math"/>
              </w:rPr>
              <m:t>n</m:t>
            </m:r>
          </m:e>
          <m:sub>
            <m:r>
              <w:rPr>
                <w:rFonts w:ascii="Cambria Math" w:hAnsi="Cambria Math"/>
              </w:rPr>
              <m:t>p</m:t>
            </m:r>
          </m:sub>
        </m:sSub>
      </m:oMath>
      <w:r>
        <w:rPr>
          <w:rFonts w:hint="eastAsia"/>
        </w:rPr>
        <w:t>，和其所支配的解的集合</w:t>
      </w:r>
      <m:oMath>
        <m:sSub>
          <m:sSubPr>
            <m:ctrlPr>
              <w:rPr>
                <w:rFonts w:ascii="Cambria Math" w:hAnsi="Cambria Math"/>
                <w:i/>
              </w:rPr>
            </m:ctrlPr>
          </m:sSubPr>
          <m:e>
            <m:r>
              <w:rPr>
                <w:rFonts w:ascii="Cambria Math" w:hAnsi="Cambria Math"/>
              </w:rPr>
              <m:t>S</m:t>
            </m:r>
          </m:e>
          <m:sub>
            <m:r>
              <w:rPr>
                <w:rFonts w:ascii="Cambria Math" w:hAnsi="Cambria Math"/>
              </w:rPr>
              <m:t>p</m:t>
            </m:r>
          </m:sub>
        </m:sSub>
      </m:oMath>
      <w:r w:rsidR="004A7211">
        <w:rPr>
          <w:rFonts w:hint="eastAsia"/>
        </w:rPr>
        <w:t>的时间复杂度为</w:t>
      </w:r>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MN</m:t>
                </m:r>
              </m:e>
              <m:sup>
                <m:r>
                  <w:rPr>
                    <w:rFonts w:ascii="Cambria Math" w:hAnsi="Cambria Math"/>
                  </w:rPr>
                  <m:t>2</m:t>
                </m:r>
              </m:sup>
            </m:sSup>
          </m:e>
        </m:d>
      </m:oMath>
      <w:r w:rsidR="004A7211">
        <w:rPr>
          <w:rFonts w:hint="eastAsia"/>
        </w:rPr>
        <w:t>，其中判断是否被支配需要要</w:t>
      </w:r>
      <m:oMath>
        <m:r>
          <w:rPr>
            <w:rFonts w:ascii="Cambria Math" w:hAnsi="Cambria Math"/>
          </w:rPr>
          <m:t>O</m:t>
        </m:r>
        <m:d>
          <m:dPr>
            <m:ctrlPr>
              <w:rPr>
                <w:rFonts w:ascii="Cambria Math" w:hAnsi="Cambria Math"/>
                <w:i/>
              </w:rPr>
            </m:ctrlPr>
          </m:dPr>
          <m:e>
            <m:r>
              <w:rPr>
                <w:rFonts w:ascii="Cambria Math" w:hAnsi="Cambria Math" w:hint="eastAsia"/>
              </w:rPr>
              <m:t>M</m:t>
            </m:r>
          </m:e>
        </m:d>
      </m:oMath>
      <w:r w:rsidR="004A7211">
        <w:rPr>
          <w:rFonts w:hint="eastAsia"/>
        </w:rPr>
        <w:t>次比较，因为有</w:t>
      </w:r>
      <w:r w:rsidR="004A7211">
        <w:rPr>
          <w:rFonts w:hint="eastAsia"/>
        </w:rPr>
        <w:t>M</w:t>
      </w:r>
      <w:r w:rsidR="004A7211">
        <w:rPr>
          <w:rFonts w:hint="eastAsia"/>
        </w:rPr>
        <w:t>个目标需要比较。在此基础上判断解属于第几非支配等级的时间复杂度为</w:t>
      </w:r>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m:t>
                </m:r>
              </m:sup>
            </m:sSup>
          </m:e>
        </m:d>
      </m:oMath>
      <w:r w:rsidR="004A7211">
        <w:rPr>
          <w:rFonts w:hint="eastAsia"/>
        </w:rPr>
        <w:t>。这样算法总体的时间复杂度为</w:t>
      </w:r>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MN</m:t>
                </m:r>
              </m:e>
              <m:sup>
                <m:r>
                  <w:rPr>
                    <w:rFonts w:ascii="Cambria Math" w:hAnsi="Cambria Math"/>
                  </w:rPr>
                  <m:t>2</m:t>
                </m:r>
              </m:sup>
            </m:sSup>
          </m:e>
        </m:d>
        <m:r>
          <w:rPr>
            <w:rFonts w:ascii="Cambria Math" w:hAnsi="Cambria Math" w:hint="eastAsia"/>
          </w:rPr>
          <m:t>+</m:t>
        </m:r>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m:t>
                </m:r>
              </m:sup>
            </m:sSup>
          </m:e>
        </m:d>
        <m:r>
          <w:rPr>
            <w:rFonts w:ascii="Cambria Math" w:hAnsi="Cambria Math" w:hint="eastAsia"/>
          </w:rPr>
          <m:t>=</m:t>
        </m:r>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MN</m:t>
                </m:r>
              </m:e>
              <m:sup>
                <m:r>
                  <w:rPr>
                    <w:rFonts w:ascii="Cambria Math" w:hAnsi="Cambria Math"/>
                  </w:rPr>
                  <m:t>2</m:t>
                </m:r>
              </m:sup>
            </m:sSup>
          </m:e>
        </m:d>
      </m:oMath>
      <w:r w:rsidR="004A7211">
        <w:rPr>
          <w:rFonts w:hint="eastAsia"/>
        </w:rPr>
        <w:t>，由于算法需要对每个解创建一个支配解的集合</w:t>
      </w:r>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p</m:t>
            </m:r>
          </m:sub>
        </m:sSub>
      </m:oMath>
      <w:r w:rsidR="004A7211">
        <w:rPr>
          <w:rFonts w:hint="eastAsia"/>
          <w:szCs w:val="24"/>
        </w:rPr>
        <w:t>，所以</w:t>
      </w:r>
      <w:r w:rsidR="004A7211">
        <w:rPr>
          <w:rFonts w:hint="eastAsia"/>
        </w:rPr>
        <w:t>所需的存储空间则变为</w:t>
      </w:r>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m:t>
                </m:r>
              </m:sup>
            </m:sSup>
          </m:e>
        </m:d>
      </m:oMath>
      <w:r w:rsidR="004A7211">
        <w:rPr>
          <w:rFonts w:hint="eastAsia"/>
        </w:rPr>
        <w:t>。</w:t>
      </w:r>
    </w:p>
    <w:p w14:paraId="4AD8202F" w14:textId="173CC612" w:rsidR="004A7211" w:rsidRDefault="004A7211" w:rsidP="004A7211">
      <w:pPr>
        <w:pStyle w:val="31"/>
      </w:pPr>
      <w:bookmarkStart w:id="30" w:name="_Toc514699757"/>
      <w:r>
        <w:rPr>
          <w:rFonts w:hint="eastAsia"/>
        </w:rPr>
        <w:t>保留多样性</w:t>
      </w:r>
      <w:bookmarkEnd w:id="30"/>
    </w:p>
    <w:p w14:paraId="1187719D" w14:textId="56393C30" w:rsidR="004A7211" w:rsidRDefault="004A7211" w:rsidP="004A7211">
      <w:pPr>
        <w:ind w:firstLine="480"/>
      </w:pPr>
      <w:r>
        <w:rPr>
          <w:rFonts w:hint="eastAsia"/>
        </w:rPr>
        <w:t>在</w:t>
      </w:r>
      <w:r>
        <w:rPr>
          <w:rFonts w:hint="eastAsia"/>
        </w:rPr>
        <w:t>NSGA-II</w:t>
      </w:r>
      <w:r>
        <w:rPr>
          <w:rFonts w:hint="eastAsia"/>
        </w:rPr>
        <w:t>中使用拥挤比较算法代替了</w:t>
      </w:r>
      <w:r>
        <w:rPr>
          <w:rFonts w:hint="eastAsia"/>
        </w:rPr>
        <w:t>NSGA</w:t>
      </w:r>
      <w:r>
        <w:rPr>
          <w:rFonts w:hint="eastAsia"/>
        </w:rPr>
        <w:t>中的</w:t>
      </w:r>
      <w:r w:rsidR="00B4672F">
        <w:rPr>
          <w:rFonts w:hint="eastAsia"/>
        </w:rPr>
        <w:t>共享函数的方法</w:t>
      </w:r>
      <w:r>
        <w:rPr>
          <w:rFonts w:hint="eastAsia"/>
        </w:rPr>
        <w:t>来保持种群的多样性。</w:t>
      </w:r>
      <w:r w:rsidR="00B4672F">
        <w:rPr>
          <w:rFonts w:hint="eastAsia"/>
        </w:rPr>
        <w:t>共享函数的方法过于依赖共享参数</w:t>
      </w:r>
      <m:oMath>
        <m:sSub>
          <m:sSubPr>
            <m:ctrlPr>
              <w:rPr>
                <w:rFonts w:ascii="Cambria Math" w:hAnsi="Cambria Math"/>
              </w:rPr>
            </m:ctrlPr>
          </m:sSubPr>
          <m:e>
            <m:r>
              <m:rPr>
                <m:sty m:val="p"/>
              </m:rPr>
              <w:rPr>
                <w:rFonts w:ascii="Cambria Math" w:hAnsi="Cambria Math"/>
              </w:rPr>
              <m:t>σ</m:t>
            </m:r>
          </m:e>
          <m:sub>
            <m:r>
              <m:rPr>
                <m:sty m:val="p"/>
              </m:rPr>
              <w:rPr>
                <w:rFonts w:ascii="Cambria Math" w:hAnsi="Cambria Math"/>
              </w:rPr>
              <m:t>share</m:t>
            </m:r>
          </m:sub>
        </m:sSub>
      </m:oMath>
      <w:r w:rsidR="00B4672F">
        <w:rPr>
          <w:rFonts w:hint="eastAsia"/>
        </w:rPr>
        <w:t>的选择，而</w:t>
      </w:r>
      <m:oMath>
        <m:sSub>
          <m:sSubPr>
            <m:ctrlPr>
              <w:rPr>
                <w:rFonts w:ascii="Cambria Math" w:hAnsi="Cambria Math"/>
              </w:rPr>
            </m:ctrlPr>
          </m:sSubPr>
          <m:e>
            <m:r>
              <m:rPr>
                <m:sty m:val="p"/>
              </m:rPr>
              <w:rPr>
                <w:rFonts w:ascii="Cambria Math" w:hAnsi="Cambria Math"/>
              </w:rPr>
              <m:t>σ</m:t>
            </m:r>
          </m:e>
          <m:sub>
            <m:r>
              <m:rPr>
                <m:sty m:val="p"/>
              </m:rPr>
              <w:rPr>
                <w:rFonts w:ascii="Cambria Math" w:hAnsi="Cambria Math"/>
              </w:rPr>
              <m:t>share</m:t>
            </m:r>
          </m:sub>
        </m:sSub>
      </m:oMath>
      <w:r w:rsidR="00B4672F">
        <w:rPr>
          <w:rFonts w:hint="eastAsia"/>
        </w:rPr>
        <w:t>的值是由研究人员凭经验设定的。且共享函数的方法时间复杂度比较高，耗费时间。</w:t>
      </w:r>
    </w:p>
    <w:p w14:paraId="4BF900A7" w14:textId="6D56EF53" w:rsidR="004A7211" w:rsidRDefault="00B4672F" w:rsidP="004A7211">
      <w:pPr>
        <w:ind w:firstLine="482"/>
      </w:pPr>
      <w:r w:rsidRPr="00537683">
        <w:rPr>
          <w:rFonts w:hint="eastAsia"/>
          <w:b/>
        </w:rPr>
        <w:t>拥挤系数：</w:t>
      </w:r>
      <w:r>
        <w:rPr>
          <w:rFonts w:hint="eastAsia"/>
        </w:rPr>
        <w:t>根据每个单独的目标函数计算当前点距两侧最近的点的平均距离，把这个数值作为当前点的拥挤系数。</w:t>
      </w:r>
    </w:p>
    <w:p w14:paraId="4A6D4205" w14:textId="3075B9D4" w:rsidR="00B4672F" w:rsidRDefault="00B4672F" w:rsidP="004A7211">
      <w:pPr>
        <w:ind w:firstLine="480"/>
      </w:pPr>
      <w:r>
        <w:rPr>
          <w:rFonts w:hint="eastAsia"/>
        </w:rPr>
        <w:lastRenderedPageBreak/>
        <w:t>为了计算拥挤系数，需要先根据每一个目标函数对种群进行排序。</w:t>
      </w:r>
      <w:r w:rsidR="00982C15">
        <w:rPr>
          <w:rFonts w:hint="eastAsia"/>
        </w:rPr>
        <w:t>首先</w:t>
      </w:r>
      <w:r>
        <w:rPr>
          <w:rFonts w:hint="eastAsia"/>
        </w:rPr>
        <w:t>对每个目标函数</w:t>
      </w:r>
      <w:r w:rsidR="00982C15">
        <w:rPr>
          <w:rFonts w:hint="eastAsia"/>
        </w:rPr>
        <w:t>的边界解即拥有当前目标函数最大值和最小值的解指定为无穷大的距离，对于其它剩余的解依次计算拥挤系数。依次变换不同的目标函数，知道所有的目标函数都遍历过一次。将使用每个目标函数计算得到的拥挤距离相加就得到了最终的拥挤系数，最后对拥挤距离做归一化处理。</w:t>
      </w:r>
    </w:p>
    <w:p w14:paraId="039B176A" w14:textId="0882FD58" w:rsidR="00982C15" w:rsidRDefault="00335955" w:rsidP="003A6F92">
      <w:pPr>
        <w:pStyle w:val="af8"/>
        <w:ind w:left="720"/>
      </w:pPr>
      <m:oMathPara>
        <m:oMathParaPr>
          <m:jc m:val="left"/>
        </m:oMathParaPr>
        <m:oMath>
          <m:r>
            <m:rPr>
              <m:sty m:val="p"/>
            </m:rPr>
            <w:rPr>
              <w:rFonts w:ascii="Cambria Math" w:hAnsi="Cambria Math" w:hint="eastAsia"/>
            </w:rPr>
            <m:t>计算拥挤系数</m:t>
          </m:r>
          <m:d>
            <m:dPr>
              <m:ctrlPr>
                <w:rPr>
                  <w:rFonts w:ascii="Cambria Math" w:hAnsi="Cambria Math"/>
                </w:rPr>
              </m:ctrlPr>
            </m:dPr>
            <m:e>
              <m:r>
                <m:rPr>
                  <m:sty m:val="p"/>
                </m:rPr>
                <w:rPr>
                  <w:rFonts w:ascii="Cambria Math" w:hAnsi="Cambria Math"/>
                </w:rPr>
                <m:t>D</m:t>
              </m:r>
            </m:e>
          </m:d>
          <m:r>
            <m:rPr>
              <m:sty m:val="p"/>
            </m:rPr>
            <w:rPr>
              <w:rFonts w:ascii="Cambria Math" w:hAnsi="Cambria Math"/>
            </w:rPr>
            <w:br/>
          </m:r>
        </m:oMath>
        <m:oMath>
          <m:r>
            <w:rPr>
              <w:rFonts w:ascii="Cambria Math" w:hAnsi="Cambria Math"/>
            </w:rPr>
            <m:t>l=length</m:t>
          </m:r>
          <m:d>
            <m:dPr>
              <m:ctrlPr>
                <w:rPr>
                  <w:rFonts w:ascii="Cambria Math" w:hAnsi="Cambria Math"/>
                  <w:i/>
                </w:rPr>
              </m:ctrlPr>
            </m:dPr>
            <m:e>
              <m:r>
                <w:rPr>
                  <w:rFonts w:ascii="Cambria Math" w:hAnsi="Cambria Math"/>
                </w:rPr>
                <m:t>D</m:t>
              </m:r>
            </m:e>
          </m:d>
          <m:r>
            <w:rPr>
              <w:rFonts w:ascii="Cambria Math" w:hAnsi="Cambria Math"/>
            </w:rPr>
            <m:t xml:space="preserve">                                         l</m:t>
          </m:r>
          <m:r>
            <w:rPr>
              <w:rFonts w:ascii="Cambria Math" w:hAnsi="Cambria Math" w:hint="eastAsia"/>
            </w:rPr>
            <m:t>为长度，即种群的大小</m:t>
          </m:r>
          <m:r>
            <m:rPr>
              <m:sty m:val="p"/>
            </m:rPr>
            <w:rPr>
              <w:rFonts w:ascii="Cambria Math" w:hAnsi="Cambria Math"/>
            </w:rPr>
            <w:br/>
          </m:r>
        </m:oMath>
        <m:oMath>
          <m:r>
            <w:rPr>
              <w:rFonts w:ascii="Cambria Math" w:hAnsi="Cambria Math"/>
            </w:rPr>
            <m:t>for each i in I:</m:t>
          </m:r>
          <m:r>
            <m:rPr>
              <m:sty m:val="p"/>
            </m:rPr>
            <w:rPr>
              <w:rFonts w:ascii="Cambria Math" w:hAnsi="Cambria Math"/>
            </w:rPr>
            <w:br/>
          </m:r>
        </m:oMath>
        <m:oMath>
          <m:r>
            <w:rPr>
              <w:rFonts w:ascii="Cambria Math" w:hAnsi="Cambria Math"/>
            </w:rPr>
            <m:t xml:space="preserve">    </m:t>
          </m:r>
          <m:sSub>
            <m:sSubPr>
              <m:ctrlPr>
                <w:rPr>
                  <w:rFonts w:ascii="Cambria Math" w:hAnsi="Cambria Math"/>
                  <w:i/>
                </w:rPr>
              </m:ctrlPr>
            </m:sSubPr>
            <m:e>
              <m:r>
                <w:rPr>
                  <w:rFonts w:ascii="Cambria Math" w:hAnsi="Cambria Math"/>
                </w:rPr>
                <m:t>D</m:t>
              </m:r>
              <m:d>
                <m:dPr>
                  <m:begChr m:val="["/>
                  <m:endChr m:val="]"/>
                  <m:ctrlPr>
                    <w:rPr>
                      <w:rFonts w:ascii="Cambria Math" w:hAnsi="Cambria Math"/>
                      <w:i/>
                    </w:rPr>
                  </m:ctrlPr>
                </m:dPr>
                <m:e>
                  <m:r>
                    <w:rPr>
                      <w:rFonts w:ascii="Cambria Math" w:hAnsi="Cambria Math"/>
                    </w:rPr>
                    <m:t>i</m:t>
                  </m:r>
                </m:e>
              </m:d>
            </m:e>
            <m:sub>
              <m:r>
                <w:rPr>
                  <w:rFonts w:ascii="Cambria Math" w:hAnsi="Cambria Math"/>
                </w:rPr>
                <m:t>dis</m:t>
              </m:r>
            </m:sub>
          </m:sSub>
          <m:r>
            <w:rPr>
              <w:rFonts w:ascii="Cambria Math" w:hAnsi="Cambria Math"/>
            </w:rPr>
            <m:t xml:space="preserve"> = 0                                         </m:t>
          </m:r>
          <m:r>
            <w:rPr>
              <w:rFonts w:ascii="Cambria Math" w:hAnsi="Cambria Math" w:hint="eastAsia"/>
            </w:rPr>
            <m:t>初始化所有距离为</m:t>
          </m:r>
          <m:r>
            <w:rPr>
              <w:rFonts w:ascii="Cambria Math" w:hAnsi="Cambria Math"/>
            </w:rPr>
            <m:t>0</m:t>
          </m:r>
          <m:r>
            <m:rPr>
              <m:sty m:val="p"/>
            </m:rPr>
            <w:rPr>
              <w:rFonts w:ascii="Cambria Math" w:hAnsi="Cambria Math"/>
            </w:rPr>
            <w:br/>
          </m:r>
        </m:oMath>
        <m:oMath>
          <m:r>
            <w:rPr>
              <w:rFonts w:ascii="Cambria Math" w:hAnsi="Cambria Math"/>
            </w:rPr>
            <m:t>for each objective m:</m:t>
          </m:r>
          <m:r>
            <m:rPr>
              <m:sty m:val="p"/>
            </m:rPr>
            <w:rPr>
              <w:rFonts w:ascii="Cambria Math" w:hAnsi="Cambria Math"/>
            </w:rPr>
            <w:br/>
          </m:r>
        </m:oMath>
        <m:oMath>
          <m:r>
            <w:rPr>
              <w:rFonts w:ascii="Cambria Math" w:hAnsi="Cambria Math"/>
            </w:rPr>
            <m:t xml:space="preserve">    D = sort</m:t>
          </m:r>
          <m:d>
            <m:dPr>
              <m:ctrlPr>
                <w:rPr>
                  <w:rFonts w:ascii="Cambria Math" w:hAnsi="Cambria Math"/>
                  <w:i/>
                </w:rPr>
              </m:ctrlPr>
            </m:dPr>
            <m:e>
              <m:r>
                <w:rPr>
                  <w:rFonts w:ascii="Cambria Math" w:hAnsi="Cambria Math"/>
                </w:rPr>
                <m:t>D,m</m:t>
              </m:r>
            </m:e>
          </m:d>
          <m:r>
            <w:rPr>
              <w:rFonts w:ascii="Cambria Math" w:hAnsi="Cambria Math"/>
            </w:rPr>
            <m:t xml:space="preserve">                                </m:t>
          </m:r>
          <m:r>
            <w:rPr>
              <w:rFonts w:ascii="Cambria Math" w:hAnsi="Cambria Math" w:hint="eastAsia"/>
            </w:rPr>
            <m:t>按照第</m:t>
          </m:r>
          <m:r>
            <w:rPr>
              <w:rFonts w:ascii="Cambria Math" w:hAnsi="Cambria Math"/>
            </w:rPr>
            <m:t>m</m:t>
          </m:r>
          <m:r>
            <w:rPr>
              <w:rFonts w:ascii="Cambria Math" w:hAnsi="Cambria Math" w:hint="eastAsia"/>
            </w:rPr>
            <m:t>个目标函数进行排序</m:t>
          </m:r>
          <m:r>
            <m:rPr>
              <m:sty m:val="p"/>
            </m:rPr>
            <w:rPr>
              <w:rFonts w:ascii="Cambria Math" w:hAnsi="Cambria Math"/>
            </w:rPr>
            <w:br/>
          </m:r>
        </m:oMath>
        <m:oMath>
          <m:r>
            <w:rPr>
              <w:rFonts w:ascii="Cambria Math" w:hAnsi="Cambria Math"/>
            </w:rPr>
            <m:t xml:space="preserve">    </m:t>
          </m:r>
          <m:sSub>
            <m:sSubPr>
              <m:ctrlPr>
                <w:rPr>
                  <w:rFonts w:ascii="Cambria Math" w:hAnsi="Cambria Math"/>
                  <w:i/>
                </w:rPr>
              </m:ctrlPr>
            </m:sSubPr>
            <m:e>
              <m:r>
                <w:rPr>
                  <w:rFonts w:ascii="Cambria Math" w:hAnsi="Cambria Math"/>
                </w:rPr>
                <m:t>D</m:t>
              </m:r>
              <m:d>
                <m:dPr>
                  <m:begChr m:val="["/>
                  <m:endChr m:val="]"/>
                  <m:ctrlPr>
                    <w:rPr>
                      <w:rFonts w:ascii="Cambria Math" w:hAnsi="Cambria Math"/>
                      <w:i/>
                    </w:rPr>
                  </m:ctrlPr>
                </m:dPr>
                <m:e>
                  <m:r>
                    <w:rPr>
                      <w:rFonts w:ascii="Cambria Math" w:hAnsi="Cambria Math"/>
                    </w:rPr>
                    <m:t>1</m:t>
                  </m:r>
                </m:e>
              </m:d>
            </m:e>
            <m:sub>
              <m:r>
                <w:rPr>
                  <w:rFonts w:ascii="Cambria Math" w:hAnsi="Cambria Math"/>
                </w:rPr>
                <m:t>dis</m:t>
              </m:r>
            </m:sub>
          </m:sSub>
          <m:r>
            <w:rPr>
              <w:rFonts w:ascii="Cambria Math" w:hAnsi="Cambria Math"/>
            </w:rPr>
            <m:t xml:space="preserve"> = </m:t>
          </m:r>
          <m:sSub>
            <m:sSubPr>
              <m:ctrlPr>
                <w:rPr>
                  <w:rFonts w:ascii="Cambria Math" w:hAnsi="Cambria Math"/>
                  <w:i/>
                </w:rPr>
              </m:ctrlPr>
            </m:sSubPr>
            <m:e>
              <m:r>
                <w:rPr>
                  <w:rFonts w:ascii="Cambria Math" w:hAnsi="Cambria Math"/>
                </w:rPr>
                <m:t>D</m:t>
              </m:r>
              <m:d>
                <m:dPr>
                  <m:begChr m:val="["/>
                  <m:endChr m:val="]"/>
                  <m:ctrlPr>
                    <w:rPr>
                      <w:rFonts w:ascii="Cambria Math" w:hAnsi="Cambria Math"/>
                      <w:i/>
                    </w:rPr>
                  </m:ctrlPr>
                </m:dPr>
                <m:e>
                  <m:r>
                    <w:rPr>
                      <w:rFonts w:ascii="Cambria Math" w:hAnsi="Cambria Math"/>
                    </w:rPr>
                    <m:t>l</m:t>
                  </m:r>
                </m:e>
              </m:d>
            </m:e>
            <m:sub>
              <m:r>
                <w:rPr>
                  <w:rFonts w:ascii="Cambria Math" w:hAnsi="Cambria Math"/>
                </w:rPr>
                <m:t>dis</m:t>
              </m:r>
            </m:sub>
          </m:sSub>
          <m:r>
            <w:rPr>
              <w:rFonts w:ascii="Cambria Math" w:hAnsi="Cambria Math"/>
            </w:rPr>
            <m:t xml:space="preserve"> = ∞                  </m:t>
          </m:r>
          <m:r>
            <w:rPr>
              <w:rFonts w:ascii="Cambria Math" w:hAnsi="Cambria Math" w:hint="eastAsia"/>
            </w:rPr>
            <m:t>最大值和最小值距离设置为无穷大</m:t>
          </m:r>
          <m:r>
            <m:rPr>
              <m:sty m:val="p"/>
            </m:rPr>
            <w:rPr>
              <w:rFonts w:ascii="Cambria Math" w:hAnsi="Cambria Math"/>
            </w:rPr>
            <w:br/>
          </m:r>
        </m:oMath>
        <m:oMath>
          <m:r>
            <w:rPr>
              <w:rFonts w:ascii="Cambria Math" w:hAnsi="Cambria Math"/>
            </w:rPr>
            <m:t xml:space="preserve">    for i = 2 to </m:t>
          </m:r>
          <m:d>
            <m:dPr>
              <m:ctrlPr>
                <w:rPr>
                  <w:rFonts w:ascii="Cambria Math" w:hAnsi="Cambria Math"/>
                  <w:i/>
                </w:rPr>
              </m:ctrlPr>
            </m:dPr>
            <m:e>
              <m:r>
                <w:rPr>
                  <w:rFonts w:ascii="Cambria Math" w:hAnsi="Cambria Math"/>
                </w:rPr>
                <m:t>l-1</m:t>
              </m:r>
            </m:e>
          </m:d>
          <m:r>
            <w:rPr>
              <w:rFonts w:ascii="Cambria Math" w:hAnsi="Cambria Math"/>
            </w:rPr>
            <m:t>:</m:t>
          </m:r>
          <m:r>
            <m:rPr>
              <m:sty m:val="p"/>
            </m:rPr>
            <w:rPr>
              <w:rFonts w:ascii="Cambria Math" w:hAnsi="Cambria Math"/>
            </w:rPr>
            <w:br/>
          </m:r>
        </m:oMath>
        <m:oMath>
          <m:r>
            <w:rPr>
              <w:rFonts w:ascii="Cambria Math" w:hAnsi="Cambria Math"/>
            </w:rPr>
            <m:t xml:space="preserve">        D</m:t>
          </m:r>
          <m:d>
            <m:dPr>
              <m:begChr m:val="["/>
              <m:endChr m:val="]"/>
              <m:ctrlPr>
                <w:rPr>
                  <w:rFonts w:ascii="Cambria Math" w:hAnsi="Cambria Math"/>
                  <w:i/>
                </w:rPr>
              </m:ctrlPr>
            </m:dPr>
            <m:e>
              <m:r>
                <w:rPr>
                  <w:rFonts w:ascii="Cambria Math" w:hAnsi="Cambria Math"/>
                </w:rPr>
                <m:t>i</m:t>
              </m:r>
            </m:e>
          </m:d>
          <m:r>
            <w:rPr>
              <w:rFonts w:ascii="Cambria Math" w:hAnsi="Cambria Math"/>
            </w:rPr>
            <m:t xml:space="preserve"> = D</m:t>
          </m:r>
          <m:d>
            <m:dPr>
              <m:begChr m:val="["/>
              <m:endChr m:val="]"/>
              <m:ctrlPr>
                <w:rPr>
                  <w:rFonts w:ascii="Cambria Math" w:hAnsi="Cambria Math"/>
                  <w:i/>
                </w:rPr>
              </m:ctrlPr>
            </m:dPr>
            <m:e>
              <m:r>
                <w:rPr>
                  <w:rFonts w:ascii="Cambria Math" w:hAnsi="Cambria Math"/>
                </w:rPr>
                <m:t>i</m:t>
              </m:r>
            </m:e>
          </m:d>
          <m:r>
            <w:rPr>
              <w:rFonts w:ascii="Cambria Math" w:hAnsi="Cambria Math"/>
            </w:rPr>
            <m:t xml:space="preserve"> + </m:t>
          </m:r>
          <m:f>
            <m:fPr>
              <m:ctrlPr>
                <w:rPr>
                  <w:rFonts w:ascii="Cambria Math" w:hAnsi="Cambria Math"/>
                  <w:i/>
                </w:rPr>
              </m:ctrlPr>
            </m:fPr>
            <m:num>
              <m:r>
                <w:rPr>
                  <w:rFonts w:ascii="Cambria Math" w:hAnsi="Cambria Math"/>
                </w:rPr>
                <m:t>D</m:t>
              </m:r>
              <m:d>
                <m:dPr>
                  <m:begChr m:val="["/>
                  <m:endChr m:val="]"/>
                  <m:ctrlPr>
                    <w:rPr>
                      <w:rFonts w:ascii="Cambria Math" w:hAnsi="Cambria Math"/>
                      <w:i/>
                    </w:rPr>
                  </m:ctrlPr>
                </m:dPr>
                <m:e>
                  <m:r>
                    <w:rPr>
                      <w:rFonts w:ascii="Cambria Math" w:hAnsi="Cambria Math"/>
                    </w:rPr>
                    <m:t>i+1</m:t>
                  </m:r>
                </m:e>
              </m:d>
              <m:r>
                <w:rPr>
                  <w:rFonts w:ascii="Cambria Math" w:hAnsi="Cambria Math"/>
                </w:rPr>
                <m:t>.m - D</m:t>
              </m:r>
              <m:d>
                <m:dPr>
                  <m:begChr m:val="["/>
                  <m:endChr m:val="]"/>
                  <m:ctrlPr>
                    <w:rPr>
                      <w:rFonts w:ascii="Cambria Math" w:hAnsi="Cambria Math"/>
                      <w:i/>
                    </w:rPr>
                  </m:ctrlPr>
                </m:dPr>
                <m:e>
                  <m:r>
                    <w:rPr>
                      <w:rFonts w:ascii="Cambria Math" w:hAnsi="Cambria Math"/>
                    </w:rPr>
                    <m:t>i-1</m:t>
                  </m:r>
                </m:e>
              </m:d>
              <m:r>
                <w:rPr>
                  <w:rFonts w:ascii="Cambria Math" w:hAnsi="Cambria Math"/>
                </w:rPr>
                <m:t>.m</m:t>
              </m:r>
            </m:num>
            <m:den>
              <m:sSubSup>
                <m:sSubSupPr>
                  <m:ctrlPr>
                    <w:rPr>
                      <w:rFonts w:ascii="Cambria Math" w:hAnsi="Cambria Math"/>
                      <w:i/>
                    </w:rPr>
                  </m:ctrlPr>
                </m:sSubSupPr>
                <m:e>
                  <m:r>
                    <w:rPr>
                      <w:rFonts w:ascii="Cambria Math" w:hAnsi="Cambria Math"/>
                    </w:rPr>
                    <m:t>f</m:t>
                  </m:r>
                </m:e>
                <m:sub>
                  <m:r>
                    <w:rPr>
                      <w:rFonts w:ascii="Cambria Math" w:hAnsi="Cambria Math"/>
                    </w:rPr>
                    <m:t>m</m:t>
                  </m:r>
                </m:sub>
                <m:sup>
                  <m:r>
                    <w:rPr>
                      <w:rFonts w:ascii="Cambria Math" w:hAnsi="Cambria Math"/>
                    </w:rPr>
                    <m:t>max</m:t>
                  </m:r>
                </m:sup>
              </m:sSubSup>
              <m:r>
                <w:rPr>
                  <w:rFonts w:ascii="Cambria Math" w:hAnsi="Cambria Math"/>
                </w:rPr>
                <m:t xml:space="preserve"> - </m:t>
              </m:r>
              <m:sSubSup>
                <m:sSubSupPr>
                  <m:ctrlPr>
                    <w:rPr>
                      <w:rFonts w:ascii="Cambria Math" w:hAnsi="Cambria Math"/>
                      <w:i/>
                    </w:rPr>
                  </m:ctrlPr>
                </m:sSubSupPr>
                <m:e>
                  <m:r>
                    <w:rPr>
                      <w:rFonts w:ascii="Cambria Math" w:hAnsi="Cambria Math"/>
                    </w:rPr>
                    <m:t>f</m:t>
                  </m:r>
                </m:e>
                <m:sub>
                  <m:r>
                    <w:rPr>
                      <w:rFonts w:ascii="Cambria Math" w:hAnsi="Cambria Math"/>
                    </w:rPr>
                    <m:t>m</m:t>
                  </m:r>
                </m:sub>
                <m:sup>
                  <m:r>
                    <w:rPr>
                      <w:rFonts w:ascii="Cambria Math" w:hAnsi="Cambria Math"/>
                    </w:rPr>
                    <m:t>min</m:t>
                  </m:r>
                </m:sup>
              </m:sSubSup>
            </m:den>
          </m:f>
          <m:r>
            <w:rPr>
              <w:rFonts w:ascii="Cambria Math" w:hAnsi="Cambria Math"/>
            </w:rPr>
            <m:t xml:space="preserve">      </m:t>
          </m:r>
          <m:r>
            <w:rPr>
              <w:rFonts w:ascii="Cambria Math" w:hAnsi="Cambria Math" w:hint="eastAsia"/>
            </w:rPr>
            <m:t>归一化处理</m:t>
          </m:r>
        </m:oMath>
      </m:oMathPara>
    </w:p>
    <w:p w14:paraId="06E1EC7F" w14:textId="4344DAD6" w:rsidR="00537683" w:rsidRPr="00754E45" w:rsidRDefault="00537683" w:rsidP="00537683">
      <w:pPr>
        <w:ind w:firstLine="480"/>
      </w:pPr>
      <w:r w:rsidRPr="003E796F">
        <w:rPr>
          <w:rFonts w:hint="eastAsia"/>
          <w:color w:val="C00000"/>
        </w:rPr>
        <w:t>其中</w:t>
      </w:r>
      <m:oMath>
        <m:r>
          <w:rPr>
            <w:rFonts w:ascii="Cambria Math" w:hAnsi="Cambria Math"/>
            <w:color w:val="C00000"/>
          </w:rPr>
          <m:t>D</m:t>
        </m:r>
        <m:d>
          <m:dPr>
            <m:begChr m:val="["/>
            <m:endChr m:val="]"/>
            <m:ctrlPr>
              <w:rPr>
                <w:rFonts w:ascii="Cambria Math" w:hAnsi="Cambria Math"/>
                <w:i/>
                <w:color w:val="C00000"/>
              </w:rPr>
            </m:ctrlPr>
          </m:dPr>
          <m:e>
            <m:r>
              <w:rPr>
                <w:rFonts w:ascii="Cambria Math" w:hAnsi="Cambria Math"/>
                <w:color w:val="C00000"/>
              </w:rPr>
              <m:t>i</m:t>
            </m:r>
          </m:e>
        </m:d>
        <m:r>
          <w:rPr>
            <w:rFonts w:ascii="Cambria Math" w:hAnsi="Cambria Math"/>
            <w:color w:val="C00000"/>
          </w:rPr>
          <m:t>.m</m:t>
        </m:r>
      </m:oMath>
      <w:r w:rsidRPr="003E796F">
        <w:rPr>
          <w:rFonts w:hint="eastAsia"/>
          <w:color w:val="C00000"/>
        </w:rPr>
        <w:t>代表集合</w:t>
      </w:r>
      <w:r w:rsidRPr="003E796F">
        <w:rPr>
          <w:rFonts w:hint="eastAsia"/>
          <w:color w:val="C00000"/>
        </w:rPr>
        <w:t>I</w:t>
      </w:r>
      <w:r w:rsidRPr="003E796F">
        <w:rPr>
          <w:rFonts w:hint="eastAsia"/>
          <w:color w:val="C00000"/>
        </w:rPr>
        <w:t>中第</w:t>
      </w:r>
      <w:r w:rsidRPr="003E796F">
        <w:rPr>
          <w:rFonts w:hint="eastAsia"/>
          <w:color w:val="C00000"/>
        </w:rPr>
        <w:t>i</w:t>
      </w:r>
      <w:r w:rsidRPr="003E796F">
        <w:rPr>
          <w:rFonts w:hint="eastAsia"/>
          <w:color w:val="C00000"/>
        </w:rPr>
        <w:t>个个体的第</w:t>
      </w:r>
      <w:r w:rsidRPr="003E796F">
        <w:rPr>
          <w:rFonts w:hint="eastAsia"/>
          <w:color w:val="C00000"/>
        </w:rPr>
        <w:t>m</w:t>
      </w:r>
      <w:r w:rsidRPr="003E796F">
        <w:rPr>
          <w:rFonts w:hint="eastAsia"/>
          <w:color w:val="C00000"/>
        </w:rPr>
        <w:t>个目标函数值，参数</w:t>
      </w:r>
      <m:oMath>
        <m:sSubSup>
          <m:sSubSupPr>
            <m:ctrlPr>
              <w:rPr>
                <w:rFonts w:ascii="Cambria Math" w:hAnsi="Cambria Math"/>
                <w:i/>
                <w:color w:val="C00000"/>
              </w:rPr>
            </m:ctrlPr>
          </m:sSubSupPr>
          <m:e>
            <m:r>
              <w:rPr>
                <w:rFonts w:ascii="Cambria Math" w:hAnsi="Cambria Math"/>
                <w:color w:val="C00000"/>
              </w:rPr>
              <m:t>f</m:t>
            </m:r>
          </m:e>
          <m:sub>
            <m:r>
              <w:rPr>
                <w:rFonts w:ascii="Cambria Math" w:hAnsi="Cambria Math"/>
                <w:color w:val="C00000"/>
              </w:rPr>
              <m:t>m</m:t>
            </m:r>
          </m:sub>
          <m:sup>
            <m:r>
              <w:rPr>
                <w:rFonts w:ascii="Cambria Math" w:hAnsi="Cambria Math"/>
                <w:color w:val="C00000"/>
              </w:rPr>
              <m:t>max</m:t>
            </m:r>
          </m:sup>
        </m:sSubSup>
      </m:oMath>
      <w:r w:rsidRPr="003E796F">
        <w:rPr>
          <w:rFonts w:hint="eastAsia"/>
          <w:color w:val="C00000"/>
        </w:rPr>
        <w:t>和</w:t>
      </w:r>
      <m:oMath>
        <m:sSubSup>
          <m:sSubSupPr>
            <m:ctrlPr>
              <w:rPr>
                <w:rFonts w:ascii="Cambria Math" w:hAnsi="Cambria Math"/>
                <w:i/>
                <w:color w:val="C00000"/>
              </w:rPr>
            </m:ctrlPr>
          </m:sSubSupPr>
          <m:e>
            <m:r>
              <w:rPr>
                <w:rFonts w:ascii="Cambria Math" w:hAnsi="Cambria Math"/>
                <w:color w:val="C00000"/>
              </w:rPr>
              <m:t>f</m:t>
            </m:r>
          </m:e>
          <m:sub>
            <m:r>
              <w:rPr>
                <w:rFonts w:ascii="Cambria Math" w:hAnsi="Cambria Math"/>
                <w:color w:val="C00000"/>
              </w:rPr>
              <m:t>m</m:t>
            </m:r>
          </m:sub>
          <m:sup>
            <m:r>
              <w:rPr>
                <w:rFonts w:ascii="Cambria Math" w:hAnsi="Cambria Math"/>
                <w:color w:val="C00000"/>
              </w:rPr>
              <m:t>min</m:t>
            </m:r>
          </m:sup>
        </m:sSubSup>
      </m:oMath>
      <w:r w:rsidRPr="003E796F">
        <w:rPr>
          <w:rFonts w:hint="eastAsia"/>
          <w:color w:val="C00000"/>
        </w:rPr>
        <w:t>是第</w:t>
      </w:r>
      <w:r w:rsidRPr="003E796F">
        <w:rPr>
          <w:rFonts w:hint="eastAsia"/>
          <w:color w:val="C00000"/>
        </w:rPr>
        <w:t>m</w:t>
      </w:r>
      <w:r w:rsidRPr="003E796F">
        <w:rPr>
          <w:rFonts w:hint="eastAsia"/>
          <w:color w:val="C00000"/>
        </w:rPr>
        <w:t>个目标函数的最大</w:t>
      </w:r>
      <w:r w:rsidR="003A6F92" w:rsidRPr="003E796F">
        <w:rPr>
          <w:rFonts w:hint="eastAsia"/>
          <w:color w:val="C00000"/>
        </w:rPr>
        <w:t>值</w:t>
      </w:r>
      <w:r w:rsidRPr="003E796F">
        <w:rPr>
          <w:rFonts w:hint="eastAsia"/>
          <w:color w:val="C00000"/>
        </w:rPr>
        <w:t>和最小值。</w:t>
      </w:r>
      <w:r>
        <w:rPr>
          <w:rFonts w:hint="eastAsia"/>
        </w:rPr>
        <w:t>可以</w:t>
      </w:r>
      <w:r w:rsidR="003A6F92">
        <w:rPr>
          <w:rFonts w:hint="eastAsia"/>
        </w:rPr>
        <w:t>计算</w:t>
      </w:r>
      <w:r>
        <w:rPr>
          <w:rFonts w:hint="eastAsia"/>
        </w:rPr>
        <w:t>得到</w:t>
      </w:r>
      <w:r w:rsidRPr="00754E45">
        <w:rPr>
          <w:rFonts w:hint="eastAsia"/>
        </w:rPr>
        <w:t>上述算法的计算复杂度为</w:t>
      </w:r>
      <m:oMath>
        <m:r>
          <w:rPr>
            <w:rFonts w:ascii="Cambria Math" w:hAnsi="Cambria Math"/>
          </w:rPr>
          <m:t>O</m:t>
        </m:r>
        <m:d>
          <m:dPr>
            <m:ctrlPr>
              <w:rPr>
                <w:rFonts w:ascii="Cambria Math" w:hAnsi="Cambria Math"/>
                <w:i/>
              </w:rPr>
            </m:ctrlPr>
          </m:dPr>
          <m:e>
            <m:r>
              <w:rPr>
                <w:rFonts w:ascii="Cambria Math" w:hAnsi="Cambria Math"/>
              </w:rPr>
              <m:t>MN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oMath>
      <w:r w:rsidRPr="00754E45">
        <w:rPr>
          <w:rFonts w:hint="eastAsia"/>
        </w:rPr>
        <w:t>。</w:t>
      </w:r>
    </w:p>
    <w:p w14:paraId="43970B29" w14:textId="2349AD69" w:rsidR="00537683" w:rsidRPr="00754E45" w:rsidRDefault="00537683" w:rsidP="00537683">
      <w:pPr>
        <w:ind w:firstLine="482"/>
        <w:rPr>
          <w:rFonts w:asciiTheme="minorEastAsia" w:hAnsiTheme="minorEastAsia"/>
          <w:szCs w:val="24"/>
        </w:rPr>
      </w:pPr>
      <w:r w:rsidRPr="00537683">
        <w:rPr>
          <w:rFonts w:asciiTheme="minorEastAsia" w:hAnsiTheme="minorEastAsia" w:hint="eastAsia"/>
          <w:b/>
          <w:szCs w:val="24"/>
        </w:rPr>
        <w:t>拥挤比较算子</w:t>
      </w:r>
      <w:r w:rsidR="00933C23">
        <w:rPr>
          <w:rFonts w:asciiTheme="minorEastAsia" w:hAnsiTheme="minorEastAsia" w:hint="eastAsia"/>
          <w:b/>
          <w:szCs w:val="24"/>
        </w:rPr>
        <w:t>(</w:t>
      </w:r>
      <m:oMath>
        <m:sSub>
          <m:sSubPr>
            <m:ctrlPr>
              <w:rPr>
                <w:rFonts w:ascii="Cambria Math" w:hAnsi="Cambria Math"/>
                <w:szCs w:val="24"/>
              </w:rPr>
            </m:ctrlPr>
          </m:sSubPr>
          <m:e>
            <m:r>
              <m:rPr>
                <m:sty m:val="p"/>
              </m:rPr>
              <w:rPr>
                <w:rFonts w:ascii="Cambria Math" w:hAnsi="Cambria Math"/>
                <w:szCs w:val="24"/>
              </w:rPr>
              <m:t>≺</m:t>
            </m:r>
          </m:e>
          <m:sub>
            <m:r>
              <w:rPr>
                <w:rFonts w:ascii="Cambria Math" w:hAnsi="Cambria Math" w:hint="eastAsia"/>
                <w:szCs w:val="24"/>
              </w:rPr>
              <m:t>n</m:t>
            </m:r>
          </m:sub>
        </m:sSub>
      </m:oMath>
      <w:r w:rsidR="00933C23">
        <w:rPr>
          <w:rFonts w:asciiTheme="minorEastAsia" w:hAnsiTheme="minorEastAsia"/>
          <w:b/>
          <w:szCs w:val="24"/>
        </w:rPr>
        <w:t>)</w:t>
      </w:r>
      <w:r w:rsidRPr="00537683">
        <w:rPr>
          <w:rFonts w:asciiTheme="minorEastAsia" w:hAnsiTheme="minorEastAsia" w:hint="eastAsia"/>
          <w:b/>
          <w:szCs w:val="24"/>
        </w:rPr>
        <w:t>：</w:t>
      </w:r>
      <w:r w:rsidRPr="00754E45">
        <w:rPr>
          <w:rFonts w:asciiTheme="minorEastAsia" w:hAnsiTheme="minorEastAsia" w:hint="eastAsia"/>
          <w:szCs w:val="24"/>
        </w:rPr>
        <w:t>假设种群中每一个体有两个属性：</w:t>
      </w:r>
    </w:p>
    <w:p w14:paraId="14940827" w14:textId="2763B83A" w:rsidR="00537683" w:rsidRPr="00754E45" w:rsidRDefault="00537683" w:rsidP="00537683">
      <w:pPr>
        <w:ind w:firstLine="480"/>
        <w:rPr>
          <w:rFonts w:asciiTheme="minorEastAsia" w:hAnsiTheme="minorEastAsia"/>
          <w:szCs w:val="24"/>
        </w:rPr>
      </w:pPr>
      <w:r w:rsidRPr="00754E45">
        <w:rPr>
          <w:rFonts w:asciiTheme="minorEastAsia" w:hAnsiTheme="minorEastAsia" w:hint="eastAsia"/>
          <w:szCs w:val="24"/>
        </w:rPr>
        <w:t>1）非支配排名</w:t>
      </w:r>
      <w:r w:rsidRPr="00754E45">
        <w:rPr>
          <w:rFonts w:asciiTheme="minorEastAsia" w:hAnsiTheme="minorEastAsia"/>
          <w:szCs w:val="24"/>
        </w:rPr>
        <w:t>(</w:t>
      </w:r>
      <m:oMath>
        <m:sSub>
          <m:sSubPr>
            <m:ctrlPr>
              <w:rPr>
                <w:rFonts w:ascii="Cambria Math" w:hAnsi="Cambria Math"/>
                <w:i/>
                <w:szCs w:val="24"/>
              </w:rPr>
            </m:ctrlPr>
          </m:sSubPr>
          <m:e>
            <m:r>
              <w:rPr>
                <w:rFonts w:ascii="Cambria Math" w:hAnsi="Cambria Math"/>
                <w:szCs w:val="24"/>
              </w:rPr>
              <m:t>i</m:t>
            </m:r>
          </m:e>
          <m:sub>
            <m:r>
              <w:rPr>
                <w:rFonts w:ascii="Cambria Math" w:hAnsi="Cambria Math"/>
                <w:szCs w:val="24"/>
              </w:rPr>
              <m:t>rank</m:t>
            </m:r>
          </m:sub>
        </m:sSub>
      </m:oMath>
      <w:r w:rsidRPr="00754E45">
        <w:rPr>
          <w:rFonts w:asciiTheme="minorEastAsia" w:hAnsiTheme="minorEastAsia"/>
          <w:szCs w:val="24"/>
        </w:rPr>
        <w:t>)</w:t>
      </w:r>
    </w:p>
    <w:p w14:paraId="1BDA104A" w14:textId="1A86C5A8" w:rsidR="00537683" w:rsidRPr="00754E45" w:rsidRDefault="00537683" w:rsidP="00933C23">
      <w:pPr>
        <w:ind w:firstLine="480"/>
        <w:rPr>
          <w:rFonts w:asciiTheme="minorEastAsia" w:hAnsiTheme="minorEastAsia"/>
          <w:szCs w:val="24"/>
        </w:rPr>
      </w:pPr>
      <w:r w:rsidRPr="00754E45">
        <w:rPr>
          <w:rFonts w:asciiTheme="minorEastAsia" w:hAnsiTheme="minorEastAsia" w:hint="eastAsia"/>
          <w:szCs w:val="24"/>
        </w:rPr>
        <w:t>2）拥挤系数</w:t>
      </w:r>
      <w:r w:rsidRPr="00754E45">
        <w:rPr>
          <w:rFonts w:asciiTheme="minorEastAsia" w:hAnsiTheme="minorEastAsia"/>
          <w:szCs w:val="24"/>
        </w:rPr>
        <w:t>(</w:t>
      </w:r>
      <m:oMath>
        <m:sSub>
          <m:sSubPr>
            <m:ctrlPr>
              <w:rPr>
                <w:rFonts w:ascii="Cambria Math" w:hAnsi="Cambria Math"/>
                <w:i/>
                <w:szCs w:val="24"/>
              </w:rPr>
            </m:ctrlPr>
          </m:sSubPr>
          <m:e>
            <m:r>
              <w:rPr>
                <w:rFonts w:ascii="Cambria Math" w:hAnsi="Cambria Math"/>
                <w:szCs w:val="24"/>
              </w:rPr>
              <m:t>i</m:t>
            </m:r>
          </m:e>
          <m:sub>
            <m:r>
              <w:rPr>
                <w:rFonts w:ascii="Cambria Math" w:hAnsi="Cambria Math"/>
                <w:szCs w:val="24"/>
              </w:rPr>
              <m:t>distance</m:t>
            </m:r>
          </m:sub>
        </m:sSub>
      </m:oMath>
      <w:r w:rsidRPr="00754E45">
        <w:rPr>
          <w:rFonts w:asciiTheme="minorEastAsia" w:hAnsiTheme="minorEastAsia"/>
          <w:szCs w:val="24"/>
        </w:rPr>
        <w:t>)</w:t>
      </w:r>
      <w:r w:rsidR="00933C23" w:rsidRPr="00754E45">
        <w:rPr>
          <w:rFonts w:asciiTheme="minorEastAsia" w:hAnsiTheme="minorEastAsia"/>
          <w:szCs w:val="24"/>
        </w:rPr>
        <w:t xml:space="preserve"> </w:t>
      </w:r>
    </w:p>
    <w:p w14:paraId="1A02400D" w14:textId="4A8D4E52" w:rsidR="00537683" w:rsidRPr="00754E45" w:rsidRDefault="00537683" w:rsidP="00537683">
      <w:pPr>
        <w:ind w:firstLine="480"/>
        <w:rPr>
          <w:rFonts w:asciiTheme="minorEastAsia" w:hAnsiTheme="minorEastAsia"/>
          <w:szCs w:val="24"/>
        </w:rPr>
      </w:pPr>
      <w:r w:rsidRPr="00754E45">
        <w:rPr>
          <w:rFonts w:asciiTheme="minorEastAsia" w:hAnsiTheme="minorEastAsia" w:hint="eastAsia"/>
          <w:szCs w:val="24"/>
        </w:rPr>
        <w:t>如果</w:t>
      </w:r>
      <w:r>
        <w:rPr>
          <w:rFonts w:asciiTheme="minorEastAsia" w:hAnsiTheme="minorEastAsia" w:hint="eastAsia"/>
          <w:szCs w:val="24"/>
        </w:rPr>
        <w:t>(</w:t>
      </w:r>
      <m:oMath>
        <m:sSub>
          <m:sSubPr>
            <m:ctrlPr>
              <w:rPr>
                <w:rFonts w:ascii="Cambria Math" w:hAnsi="Cambria Math"/>
                <w:i/>
                <w:szCs w:val="24"/>
              </w:rPr>
            </m:ctrlPr>
          </m:sSubPr>
          <m:e>
            <m:r>
              <w:rPr>
                <w:rFonts w:ascii="Cambria Math" w:hAnsi="Cambria Math"/>
                <w:szCs w:val="24"/>
              </w:rPr>
              <m:t>i</m:t>
            </m:r>
          </m:e>
          <m:sub>
            <m:r>
              <w:rPr>
                <w:rFonts w:ascii="Cambria Math" w:hAnsi="Cambria Math"/>
                <w:szCs w:val="24"/>
              </w:rPr>
              <m:t>rank</m:t>
            </m:r>
          </m:sub>
        </m:sSub>
        <m:r>
          <w:rPr>
            <w:rFonts w:ascii="Cambria Math" w:hAnsi="Cambria Math"/>
            <w:szCs w:val="24"/>
          </w:rPr>
          <m:t xml:space="preserve"> ≺ </m:t>
        </m:r>
        <m:sSub>
          <m:sSubPr>
            <m:ctrlPr>
              <w:rPr>
                <w:rFonts w:ascii="Cambria Math" w:hAnsi="Cambria Math"/>
                <w:i/>
                <w:szCs w:val="24"/>
              </w:rPr>
            </m:ctrlPr>
          </m:sSubPr>
          <m:e>
            <m:r>
              <w:rPr>
                <w:rFonts w:ascii="Cambria Math" w:hAnsi="Cambria Math"/>
                <w:szCs w:val="24"/>
              </w:rPr>
              <m:t>j</m:t>
            </m:r>
          </m:e>
          <m:sub>
            <m:r>
              <w:rPr>
                <w:rFonts w:ascii="Cambria Math" w:hAnsi="Cambria Math"/>
                <w:szCs w:val="24"/>
              </w:rPr>
              <m:t>rank</m:t>
            </m:r>
          </m:sub>
        </m:sSub>
      </m:oMath>
      <w:r>
        <w:rPr>
          <w:rFonts w:asciiTheme="minorEastAsia" w:hAnsiTheme="minorEastAsia" w:hint="eastAsia"/>
          <w:szCs w:val="24"/>
        </w:rPr>
        <w:t>)</w:t>
      </w:r>
      <w:r w:rsidRPr="00754E45">
        <w:rPr>
          <w:rFonts w:asciiTheme="minorEastAsia" w:hAnsiTheme="minorEastAsia" w:hint="eastAsia"/>
          <w:szCs w:val="24"/>
        </w:rPr>
        <w:t>或</w:t>
      </w:r>
      <w:r>
        <w:rPr>
          <w:rFonts w:asciiTheme="minorEastAsia" w:hAnsiTheme="minorEastAsia" w:hint="eastAsia"/>
          <w:szCs w:val="24"/>
        </w:rPr>
        <w:t>(</w:t>
      </w:r>
      <m:oMath>
        <m:sSub>
          <m:sSubPr>
            <m:ctrlPr>
              <w:rPr>
                <w:rFonts w:ascii="Cambria Math" w:hAnsi="Cambria Math"/>
                <w:i/>
                <w:szCs w:val="24"/>
              </w:rPr>
            </m:ctrlPr>
          </m:sSubPr>
          <m:e>
            <m:r>
              <w:rPr>
                <w:rFonts w:ascii="Cambria Math" w:hAnsi="Cambria Math"/>
                <w:szCs w:val="24"/>
              </w:rPr>
              <m:t>i</m:t>
            </m:r>
          </m:e>
          <m:sub>
            <m:r>
              <w:rPr>
                <w:rFonts w:ascii="Cambria Math" w:hAnsi="Cambria Math"/>
                <w:szCs w:val="24"/>
              </w:rPr>
              <m:t>rank</m:t>
            </m:r>
          </m:sub>
        </m:sSub>
        <m:r>
          <w:rPr>
            <w:rFonts w:ascii="Cambria Math" w:hAnsi="Cambria Math"/>
            <w:szCs w:val="24"/>
          </w:rPr>
          <m:t xml:space="preserve"> = </m:t>
        </m:r>
        <m:sSub>
          <m:sSubPr>
            <m:ctrlPr>
              <w:rPr>
                <w:rFonts w:ascii="Cambria Math" w:hAnsi="Cambria Math"/>
                <w:i/>
                <w:szCs w:val="24"/>
              </w:rPr>
            </m:ctrlPr>
          </m:sSubPr>
          <m:e>
            <m:r>
              <w:rPr>
                <w:rFonts w:ascii="Cambria Math" w:hAnsi="Cambria Math"/>
                <w:szCs w:val="24"/>
              </w:rPr>
              <m:t>j</m:t>
            </m:r>
          </m:e>
          <m:sub>
            <m:r>
              <w:rPr>
                <w:rFonts w:ascii="Cambria Math" w:hAnsi="Cambria Math"/>
                <w:szCs w:val="24"/>
              </w:rPr>
              <m:t>rank</m:t>
            </m:r>
          </m:sub>
        </m:sSub>
      </m:oMath>
      <w:r>
        <w:rPr>
          <w:rFonts w:asciiTheme="minorEastAsia" w:hAnsiTheme="minorEastAsia" w:hint="eastAsia"/>
          <w:szCs w:val="24"/>
        </w:rPr>
        <w:t>)</w:t>
      </w:r>
      <w:r w:rsidRPr="00754E45">
        <w:rPr>
          <w:rFonts w:asciiTheme="minorEastAsia" w:hAnsiTheme="minorEastAsia" w:hint="eastAsia"/>
          <w:szCs w:val="24"/>
        </w:rPr>
        <w:t>并且</w:t>
      </w:r>
      <w:r>
        <w:rPr>
          <w:rFonts w:asciiTheme="minorEastAsia" w:hAnsiTheme="minorEastAsia" w:hint="eastAsia"/>
          <w:szCs w:val="24"/>
        </w:rPr>
        <w:t>(</w:t>
      </w:r>
      <m:oMath>
        <m:sSub>
          <m:sSubPr>
            <m:ctrlPr>
              <w:rPr>
                <w:rFonts w:ascii="Cambria Math" w:hAnsi="Cambria Math"/>
                <w:i/>
                <w:szCs w:val="24"/>
              </w:rPr>
            </m:ctrlPr>
          </m:sSubPr>
          <m:e>
            <m:r>
              <w:rPr>
                <w:rFonts w:ascii="Cambria Math" w:hAnsi="Cambria Math"/>
                <w:szCs w:val="24"/>
              </w:rPr>
              <m:t>j</m:t>
            </m:r>
          </m:e>
          <m:sub>
            <m:r>
              <w:rPr>
                <w:rFonts w:ascii="Cambria Math" w:hAnsi="Cambria Math"/>
                <w:szCs w:val="24"/>
              </w:rPr>
              <m:t>distance</m:t>
            </m:r>
          </m:sub>
        </m:sSub>
        <m:r>
          <w:rPr>
            <w:rFonts w:ascii="Cambria Math" w:hAnsi="Cambria Math"/>
            <w:szCs w:val="24"/>
          </w:rPr>
          <m:t xml:space="preserve"> &lt;</m:t>
        </m:r>
        <m:sSub>
          <m:sSubPr>
            <m:ctrlPr>
              <w:rPr>
                <w:rFonts w:ascii="Cambria Math" w:hAnsi="Cambria Math"/>
                <w:i/>
                <w:szCs w:val="24"/>
              </w:rPr>
            </m:ctrlPr>
          </m:sSubPr>
          <m:e>
            <m:r>
              <w:rPr>
                <w:rFonts w:ascii="Cambria Math" w:hAnsi="Cambria Math"/>
                <w:szCs w:val="24"/>
              </w:rPr>
              <m:t xml:space="preserve"> i</m:t>
            </m:r>
          </m:e>
          <m:sub>
            <m:r>
              <w:rPr>
                <w:rFonts w:ascii="Cambria Math" w:hAnsi="Cambria Math"/>
                <w:szCs w:val="24"/>
              </w:rPr>
              <m:t>distance</m:t>
            </m:r>
          </m:sub>
        </m:sSub>
      </m:oMath>
      <w:r>
        <w:rPr>
          <w:rFonts w:asciiTheme="minorEastAsia" w:hAnsiTheme="minorEastAsia" w:hint="eastAsia"/>
          <w:szCs w:val="24"/>
        </w:rPr>
        <w:t>)则可以说</w:t>
      </w:r>
      <m:oMath>
        <m:r>
          <w:rPr>
            <w:rFonts w:ascii="Cambria Math" w:hAnsi="Cambria Math"/>
            <w:szCs w:val="24"/>
          </w:rPr>
          <m:t xml:space="preserve">i </m:t>
        </m:r>
        <m:sSub>
          <m:sSubPr>
            <m:ctrlPr>
              <w:rPr>
                <w:rFonts w:ascii="Cambria Math" w:hAnsi="Cambria Math"/>
                <w:szCs w:val="24"/>
              </w:rPr>
            </m:ctrlPr>
          </m:sSubPr>
          <m:e>
            <m:r>
              <m:rPr>
                <m:sty m:val="p"/>
              </m:rPr>
              <w:rPr>
                <w:rFonts w:ascii="Cambria Math" w:hAnsi="Cambria Math"/>
                <w:szCs w:val="24"/>
              </w:rPr>
              <m:t>≺</m:t>
            </m:r>
          </m:e>
          <m:sub>
            <m:r>
              <w:rPr>
                <w:rFonts w:ascii="Cambria Math" w:hAnsi="Cambria Math" w:hint="eastAsia"/>
                <w:szCs w:val="24"/>
              </w:rPr>
              <m:t>n</m:t>
            </m:r>
          </m:sub>
        </m:sSub>
        <m:r>
          <w:rPr>
            <w:rFonts w:ascii="Cambria Math" w:hAnsi="Cambria Math"/>
            <w:szCs w:val="24"/>
          </w:rPr>
          <m:t xml:space="preserve"> j</m:t>
        </m:r>
      </m:oMath>
      <w:r w:rsidR="00933C23">
        <w:rPr>
          <w:rFonts w:asciiTheme="minorEastAsia" w:hAnsiTheme="minorEastAsia" w:hint="eastAsia"/>
          <w:szCs w:val="24"/>
        </w:rPr>
        <w:t>。</w:t>
      </w:r>
    </w:p>
    <w:p w14:paraId="635FE513" w14:textId="6E04802E" w:rsidR="00537683" w:rsidRPr="00754E45" w:rsidRDefault="00933C23" w:rsidP="00537683">
      <w:pPr>
        <w:ind w:firstLine="480"/>
        <w:rPr>
          <w:rFonts w:asciiTheme="minorEastAsia" w:hAnsiTheme="minorEastAsia"/>
          <w:szCs w:val="24"/>
        </w:rPr>
      </w:pPr>
      <w:r>
        <w:rPr>
          <w:rFonts w:asciiTheme="minorEastAsia" w:hAnsiTheme="minorEastAsia" w:hint="eastAsia"/>
          <w:szCs w:val="24"/>
        </w:rPr>
        <w:t>也就是说。对于</w:t>
      </w:r>
      <w:r w:rsidR="00537683" w:rsidRPr="00754E45">
        <w:rPr>
          <w:rFonts w:asciiTheme="minorEastAsia" w:hAnsiTheme="minorEastAsia" w:hint="eastAsia"/>
          <w:szCs w:val="24"/>
        </w:rPr>
        <w:t>两个有不同非支配排名解中，我们</w:t>
      </w:r>
      <w:r>
        <w:rPr>
          <w:rFonts w:asciiTheme="minorEastAsia" w:hAnsiTheme="minorEastAsia" w:hint="eastAsia"/>
          <w:szCs w:val="24"/>
        </w:rPr>
        <w:t>会选择排名</w:t>
      </w:r>
      <w:r w:rsidR="00537683" w:rsidRPr="00754E45">
        <w:rPr>
          <w:rFonts w:asciiTheme="minorEastAsia" w:hAnsiTheme="minorEastAsia" w:hint="eastAsia"/>
          <w:szCs w:val="24"/>
        </w:rPr>
        <w:t>更低（更好）的解。如果两个解</w:t>
      </w:r>
      <w:r>
        <w:rPr>
          <w:rFonts w:asciiTheme="minorEastAsia" w:hAnsiTheme="minorEastAsia" w:hint="eastAsia"/>
          <w:szCs w:val="24"/>
        </w:rPr>
        <w:t>具有相同的非支配等级</w:t>
      </w:r>
      <w:r w:rsidR="00537683" w:rsidRPr="00754E45">
        <w:rPr>
          <w:rFonts w:asciiTheme="minorEastAsia" w:hAnsiTheme="minorEastAsia" w:hint="eastAsia"/>
          <w:szCs w:val="24"/>
        </w:rPr>
        <w:t>，那么我们</w:t>
      </w:r>
      <w:r>
        <w:rPr>
          <w:rFonts w:asciiTheme="minorEastAsia" w:hAnsiTheme="minorEastAsia" w:hint="eastAsia"/>
          <w:szCs w:val="24"/>
        </w:rPr>
        <w:t>会选择处于</w:t>
      </w:r>
      <w:r w:rsidR="00537683" w:rsidRPr="00754E45">
        <w:rPr>
          <w:rFonts w:asciiTheme="minorEastAsia" w:hAnsiTheme="minorEastAsia" w:hint="eastAsia"/>
          <w:szCs w:val="24"/>
        </w:rPr>
        <w:t>不太拥挤区域的解</w:t>
      </w:r>
      <w:r>
        <w:rPr>
          <w:rFonts w:asciiTheme="minorEastAsia" w:hAnsiTheme="minorEastAsia" w:hint="eastAsia"/>
          <w:szCs w:val="24"/>
        </w:rPr>
        <w:t>，以保持种群的多样性</w:t>
      </w:r>
      <w:r w:rsidR="00537683" w:rsidRPr="00754E45">
        <w:rPr>
          <w:rFonts w:asciiTheme="minorEastAsia" w:hAnsiTheme="minorEastAsia" w:hint="eastAsia"/>
          <w:szCs w:val="24"/>
        </w:rPr>
        <w:t>。</w:t>
      </w:r>
    </w:p>
    <w:p w14:paraId="5D8FB584" w14:textId="071B2F3E" w:rsidR="00982C15" w:rsidRDefault="00537683" w:rsidP="00537683">
      <w:pPr>
        <w:pStyle w:val="31"/>
      </w:pPr>
      <w:bookmarkStart w:id="31" w:name="_Toc514699758"/>
      <w:r>
        <w:rPr>
          <w:rFonts w:hint="eastAsia"/>
        </w:rPr>
        <w:t>主循环</w:t>
      </w:r>
      <w:bookmarkEnd w:id="31"/>
    </w:p>
    <w:p w14:paraId="73752B6C" w14:textId="010884B1" w:rsidR="003A6F92" w:rsidRDefault="00537683" w:rsidP="00537683">
      <w:pPr>
        <w:ind w:firstLine="480"/>
        <w:rPr>
          <w:rFonts w:asciiTheme="minorEastAsia" w:hAnsiTheme="minorEastAsia"/>
          <w:szCs w:val="24"/>
        </w:rPr>
      </w:pPr>
      <w:r w:rsidRPr="00FC6E96">
        <w:rPr>
          <w:rFonts w:asciiTheme="minorEastAsia" w:hAnsiTheme="minorEastAsia" w:hint="eastAsia"/>
          <w:szCs w:val="24"/>
        </w:rPr>
        <w:t>最初随机创建父代种群</w:t>
      </w:r>
      <w:r>
        <w:rPr>
          <w:rFonts w:asciiTheme="minorEastAsia" w:hAnsiTheme="minorEastAsia" w:hint="eastAsia"/>
          <w:szCs w:val="24"/>
        </w:rPr>
        <w:t>P</w:t>
      </w:r>
      <w:r w:rsidRPr="00FC6E96">
        <w:rPr>
          <w:rFonts w:asciiTheme="minorEastAsia" w:hAnsiTheme="minorEastAsia" w:hint="eastAsia"/>
          <w:szCs w:val="24"/>
          <w:vertAlign w:val="subscript"/>
        </w:rPr>
        <w:t>0</w:t>
      </w:r>
      <w:r w:rsidR="003A6F92">
        <w:rPr>
          <w:rFonts w:asciiTheme="minorEastAsia" w:hAnsiTheme="minorEastAsia" w:hint="eastAsia"/>
          <w:szCs w:val="24"/>
        </w:rPr>
        <w:t>，作为</w:t>
      </w:r>
      <w:r w:rsidR="0039632D">
        <w:rPr>
          <w:rFonts w:asciiTheme="minorEastAsia" w:hAnsiTheme="minorEastAsia" w:hint="eastAsia"/>
          <w:szCs w:val="24"/>
        </w:rPr>
        <w:t>第一代种群。使用父代种群进行交叉变异生成指定大小的子代种群，然后合并父代种群和子代种群作为一个合成种群，在合成种群中按照非支配等级排名和拥挤系数选择出下一代的父代种群。依次重复只带满足终止条件。</w:t>
      </w:r>
    </w:p>
    <w:p w14:paraId="056132E8" w14:textId="7FCDDA16" w:rsidR="00EB3F2D" w:rsidRDefault="00537683" w:rsidP="00537683">
      <w:pPr>
        <w:ind w:firstLine="480"/>
        <w:rPr>
          <w:rFonts w:asciiTheme="minorEastAsia" w:hAnsiTheme="minorEastAsia"/>
          <w:szCs w:val="24"/>
        </w:rPr>
      </w:pPr>
      <w:r w:rsidRPr="003E796F">
        <w:rPr>
          <w:rFonts w:asciiTheme="minorEastAsia" w:hAnsiTheme="minorEastAsia" w:hint="eastAsia"/>
          <w:color w:val="C00000"/>
          <w:szCs w:val="24"/>
        </w:rPr>
        <w:t>合成种群</w:t>
      </w:r>
      <m:oMath>
        <m:sSub>
          <m:sSubPr>
            <m:ctrlPr>
              <w:rPr>
                <w:rFonts w:ascii="Cambria Math" w:hAnsi="Cambria Math"/>
                <w:i/>
                <w:color w:val="C00000"/>
                <w:szCs w:val="24"/>
              </w:rPr>
            </m:ctrlPr>
          </m:sSubPr>
          <m:e>
            <m:r>
              <w:rPr>
                <w:rFonts w:ascii="Cambria Math" w:hAnsi="Cambria Math"/>
                <w:color w:val="C00000"/>
                <w:szCs w:val="24"/>
              </w:rPr>
              <m:t>R</m:t>
            </m:r>
          </m:e>
          <m:sub>
            <m:r>
              <w:rPr>
                <w:rFonts w:ascii="Cambria Math" w:hAnsi="Cambria Math"/>
                <w:color w:val="C00000"/>
                <w:szCs w:val="24"/>
              </w:rPr>
              <m:t>t</m:t>
            </m:r>
          </m:sub>
        </m:sSub>
      </m:oMath>
      <w:r w:rsidR="0039632D" w:rsidRPr="003E796F">
        <w:rPr>
          <w:rFonts w:asciiTheme="minorEastAsia" w:hAnsiTheme="minorEastAsia" w:hint="eastAsia"/>
          <w:color w:val="C00000"/>
          <w:szCs w:val="24"/>
        </w:rPr>
        <w:t>由父代种群</w:t>
      </w:r>
      <m:oMath>
        <m:sSub>
          <m:sSubPr>
            <m:ctrlPr>
              <w:rPr>
                <w:rFonts w:ascii="Cambria Math" w:hAnsi="Cambria Math"/>
                <w:i/>
                <w:color w:val="C00000"/>
                <w:szCs w:val="24"/>
              </w:rPr>
            </m:ctrlPr>
          </m:sSubPr>
          <m:e>
            <m:r>
              <w:rPr>
                <w:rFonts w:ascii="Cambria Math" w:hAnsi="Cambria Math" w:hint="eastAsia"/>
                <w:color w:val="C00000"/>
                <w:szCs w:val="24"/>
              </w:rPr>
              <m:t>P</m:t>
            </m:r>
          </m:e>
          <m:sub>
            <m:r>
              <w:rPr>
                <w:rFonts w:ascii="Cambria Math" w:hAnsi="Cambria Math"/>
                <w:color w:val="C00000"/>
                <w:szCs w:val="24"/>
              </w:rPr>
              <m:t>t</m:t>
            </m:r>
          </m:sub>
        </m:sSub>
      </m:oMath>
      <w:r w:rsidR="0039632D" w:rsidRPr="003E796F">
        <w:rPr>
          <w:rFonts w:asciiTheme="minorEastAsia" w:hAnsiTheme="minorEastAsia" w:hint="eastAsia"/>
          <w:color w:val="C00000"/>
          <w:szCs w:val="24"/>
        </w:rPr>
        <w:t>和子代种群</w:t>
      </w:r>
      <m:oMath>
        <m:sSub>
          <m:sSubPr>
            <m:ctrlPr>
              <w:rPr>
                <w:rFonts w:ascii="Cambria Math" w:hAnsi="Cambria Math"/>
                <w:i/>
                <w:color w:val="C00000"/>
                <w:szCs w:val="24"/>
              </w:rPr>
            </m:ctrlPr>
          </m:sSubPr>
          <m:e>
            <m:r>
              <w:rPr>
                <w:rFonts w:ascii="Cambria Math" w:hAnsi="Cambria Math"/>
                <w:color w:val="C00000"/>
                <w:szCs w:val="24"/>
              </w:rPr>
              <m:t>Q</m:t>
            </m:r>
          </m:e>
          <m:sub>
            <m:r>
              <w:rPr>
                <w:rFonts w:ascii="Cambria Math" w:hAnsi="Cambria Math"/>
                <w:color w:val="C00000"/>
                <w:szCs w:val="24"/>
              </w:rPr>
              <m:t>t</m:t>
            </m:r>
          </m:sub>
        </m:sSub>
      </m:oMath>
      <w:r w:rsidR="0039632D" w:rsidRPr="003E796F">
        <w:rPr>
          <w:rFonts w:asciiTheme="minorEastAsia" w:hAnsiTheme="minorEastAsia" w:hint="eastAsia"/>
          <w:color w:val="C00000"/>
          <w:szCs w:val="24"/>
        </w:rPr>
        <w:t>组合而成，即</w:t>
      </w:r>
      <m:oMath>
        <m:sSub>
          <m:sSubPr>
            <m:ctrlPr>
              <w:rPr>
                <w:rFonts w:ascii="Cambria Math" w:hAnsi="Cambria Math"/>
                <w:i/>
                <w:color w:val="C00000"/>
                <w:szCs w:val="24"/>
              </w:rPr>
            </m:ctrlPr>
          </m:sSubPr>
          <m:e>
            <m:r>
              <w:rPr>
                <w:rFonts w:ascii="Cambria Math" w:hAnsi="Cambria Math"/>
                <w:color w:val="C00000"/>
                <w:szCs w:val="24"/>
              </w:rPr>
              <m:t>R</m:t>
            </m:r>
          </m:e>
          <m:sub>
            <m:r>
              <w:rPr>
                <w:rFonts w:ascii="Cambria Math" w:hAnsi="Cambria Math"/>
                <w:color w:val="C00000"/>
                <w:szCs w:val="24"/>
              </w:rPr>
              <m:t>t</m:t>
            </m:r>
          </m:sub>
        </m:sSub>
        <m:r>
          <w:rPr>
            <w:rFonts w:ascii="Cambria Math" w:hAnsi="Cambria Math"/>
            <w:color w:val="C00000"/>
            <w:szCs w:val="24"/>
          </w:rPr>
          <m:t>=</m:t>
        </m:r>
        <m:sSub>
          <m:sSubPr>
            <m:ctrlPr>
              <w:rPr>
                <w:rFonts w:ascii="Cambria Math" w:hAnsi="Cambria Math"/>
                <w:i/>
                <w:color w:val="C00000"/>
                <w:szCs w:val="24"/>
              </w:rPr>
            </m:ctrlPr>
          </m:sSubPr>
          <m:e>
            <m:r>
              <w:rPr>
                <w:rFonts w:ascii="Cambria Math" w:hAnsi="Cambria Math" w:hint="eastAsia"/>
                <w:color w:val="C00000"/>
                <w:szCs w:val="24"/>
              </w:rPr>
              <m:t>P</m:t>
            </m:r>
          </m:e>
          <m:sub>
            <m:r>
              <w:rPr>
                <w:rFonts w:ascii="Cambria Math" w:hAnsi="Cambria Math"/>
                <w:color w:val="C00000"/>
                <w:szCs w:val="24"/>
              </w:rPr>
              <m:t>t</m:t>
            </m:r>
          </m:sub>
        </m:sSub>
        <m:r>
          <w:rPr>
            <w:rFonts w:ascii="Cambria Math" w:hAnsi="Cambria Math"/>
            <w:color w:val="C00000"/>
            <w:szCs w:val="24"/>
          </w:rPr>
          <m:t>∪</m:t>
        </m:r>
        <m:sSub>
          <m:sSubPr>
            <m:ctrlPr>
              <w:rPr>
                <w:rFonts w:ascii="Cambria Math" w:hAnsi="Cambria Math"/>
                <w:i/>
                <w:color w:val="C00000"/>
                <w:szCs w:val="24"/>
              </w:rPr>
            </m:ctrlPr>
          </m:sSubPr>
          <m:e>
            <m:r>
              <w:rPr>
                <w:rFonts w:ascii="Cambria Math" w:hAnsi="Cambria Math"/>
                <w:color w:val="C00000"/>
                <w:szCs w:val="24"/>
              </w:rPr>
              <m:t>Q</m:t>
            </m:r>
          </m:e>
          <m:sub>
            <m:r>
              <w:rPr>
                <w:rFonts w:ascii="Cambria Math" w:hAnsi="Cambria Math"/>
                <w:color w:val="C00000"/>
                <w:szCs w:val="24"/>
              </w:rPr>
              <m:t>t</m:t>
            </m:r>
          </m:sub>
        </m:sSub>
      </m:oMath>
      <w:r w:rsidR="0039632D" w:rsidRPr="003E796F">
        <w:rPr>
          <w:rFonts w:asciiTheme="minorEastAsia" w:hAnsiTheme="minorEastAsia" w:hint="eastAsia"/>
          <w:color w:val="C00000"/>
          <w:szCs w:val="24"/>
        </w:rPr>
        <w:t>，</w:t>
      </w:r>
      <w:r w:rsidR="00BA71A7" w:rsidRPr="003E796F">
        <w:rPr>
          <w:rFonts w:asciiTheme="minorEastAsia" w:hAnsiTheme="minorEastAsia" w:hint="eastAsia"/>
          <w:color w:val="C00000"/>
          <w:szCs w:val="24"/>
        </w:rPr>
        <w:t>其中</w:t>
      </w:r>
      <w:r w:rsidRPr="003E796F">
        <w:rPr>
          <w:rFonts w:asciiTheme="minorEastAsia" w:hAnsiTheme="minorEastAsia" w:hint="eastAsia"/>
          <w:color w:val="C00000"/>
          <w:szCs w:val="24"/>
        </w:rPr>
        <w:t>种群R</w:t>
      </w:r>
      <w:r w:rsidRPr="003E796F">
        <w:rPr>
          <w:rFonts w:asciiTheme="minorEastAsia" w:hAnsiTheme="minorEastAsia" w:hint="eastAsia"/>
          <w:color w:val="C00000"/>
          <w:szCs w:val="24"/>
          <w:vertAlign w:val="subscript"/>
        </w:rPr>
        <w:t>t</w:t>
      </w:r>
      <w:r w:rsidRPr="003E796F">
        <w:rPr>
          <w:rFonts w:asciiTheme="minorEastAsia" w:hAnsiTheme="minorEastAsia" w:hint="eastAsia"/>
          <w:color w:val="C00000"/>
          <w:szCs w:val="24"/>
        </w:rPr>
        <w:t>大小为</w:t>
      </w:r>
      <w:r w:rsidR="00BA71A7" w:rsidRPr="003E796F">
        <w:rPr>
          <w:rFonts w:asciiTheme="minorEastAsia" w:hAnsiTheme="minorEastAsia" w:hint="eastAsia"/>
          <w:color w:val="C00000"/>
          <w:szCs w:val="24"/>
        </w:rPr>
        <w:t>2</w:t>
      </w:r>
      <w:r w:rsidRPr="003E796F">
        <w:rPr>
          <w:rFonts w:asciiTheme="minorEastAsia" w:hAnsiTheme="minorEastAsia" w:hint="eastAsia"/>
          <w:color w:val="C00000"/>
          <w:szCs w:val="24"/>
        </w:rPr>
        <w:t>N</w:t>
      </w:r>
      <w:r w:rsidR="00BA71A7" w:rsidRPr="003E796F">
        <w:rPr>
          <w:rFonts w:asciiTheme="minorEastAsia" w:hAnsiTheme="minorEastAsia"/>
          <w:color w:val="C00000"/>
          <w:szCs w:val="24"/>
        </w:rPr>
        <w:t>,</w:t>
      </w:r>
      <w:r w:rsidR="00BA71A7" w:rsidRPr="003E796F">
        <w:rPr>
          <w:rFonts w:asciiTheme="minorEastAsia" w:hAnsiTheme="minorEastAsia" w:hint="eastAsia"/>
          <w:color w:val="C00000"/>
          <w:szCs w:val="24"/>
        </w:rPr>
        <w:t>种群</w:t>
      </w:r>
      <m:oMath>
        <m:sSub>
          <m:sSubPr>
            <m:ctrlPr>
              <w:rPr>
                <w:rFonts w:ascii="Cambria Math" w:hAnsi="Cambria Math"/>
                <w:i/>
                <w:color w:val="C00000"/>
                <w:szCs w:val="24"/>
              </w:rPr>
            </m:ctrlPr>
          </m:sSubPr>
          <m:e>
            <m:r>
              <w:rPr>
                <w:rFonts w:ascii="Cambria Math" w:hAnsi="Cambria Math" w:hint="eastAsia"/>
                <w:color w:val="C00000"/>
                <w:szCs w:val="24"/>
              </w:rPr>
              <m:t>P</m:t>
            </m:r>
          </m:e>
          <m:sub>
            <m:r>
              <w:rPr>
                <w:rFonts w:ascii="Cambria Math" w:hAnsi="Cambria Math"/>
                <w:color w:val="C00000"/>
                <w:szCs w:val="24"/>
              </w:rPr>
              <m:t>t</m:t>
            </m:r>
          </m:sub>
        </m:sSub>
      </m:oMath>
      <w:r w:rsidR="00BA71A7" w:rsidRPr="003E796F">
        <w:rPr>
          <w:rFonts w:asciiTheme="minorEastAsia" w:hAnsiTheme="minorEastAsia" w:hint="eastAsia"/>
          <w:color w:val="C00000"/>
          <w:szCs w:val="24"/>
        </w:rPr>
        <w:t>和种群</w:t>
      </w:r>
      <m:oMath>
        <m:sSub>
          <m:sSubPr>
            <m:ctrlPr>
              <w:rPr>
                <w:rFonts w:ascii="Cambria Math" w:hAnsi="Cambria Math"/>
                <w:i/>
                <w:color w:val="C00000"/>
                <w:szCs w:val="24"/>
              </w:rPr>
            </m:ctrlPr>
          </m:sSubPr>
          <m:e>
            <m:r>
              <w:rPr>
                <w:rFonts w:ascii="Cambria Math" w:hAnsi="Cambria Math"/>
                <w:color w:val="C00000"/>
                <w:szCs w:val="24"/>
              </w:rPr>
              <m:t>Q</m:t>
            </m:r>
          </m:e>
          <m:sub>
            <m:r>
              <w:rPr>
                <w:rFonts w:ascii="Cambria Math" w:hAnsi="Cambria Math"/>
                <w:color w:val="C00000"/>
                <w:szCs w:val="24"/>
              </w:rPr>
              <m:t>t</m:t>
            </m:r>
          </m:sub>
        </m:sSub>
      </m:oMath>
      <w:r w:rsidR="00BA71A7" w:rsidRPr="003E796F">
        <w:rPr>
          <w:rFonts w:asciiTheme="minorEastAsia" w:hAnsiTheme="minorEastAsia" w:hint="eastAsia"/>
          <w:color w:val="C00000"/>
          <w:szCs w:val="24"/>
        </w:rPr>
        <w:t>的大小均为N</w:t>
      </w:r>
      <w:r w:rsidRPr="003E796F">
        <w:rPr>
          <w:rFonts w:asciiTheme="minorEastAsia" w:hAnsiTheme="minorEastAsia" w:hint="eastAsia"/>
          <w:color w:val="C00000"/>
          <w:szCs w:val="24"/>
        </w:rPr>
        <w:t>。</w:t>
      </w:r>
      <w:r w:rsidR="0039632D" w:rsidRPr="003E796F">
        <w:rPr>
          <w:rFonts w:asciiTheme="minorEastAsia" w:hAnsiTheme="minorEastAsia" w:hint="eastAsia"/>
          <w:color w:val="C00000"/>
          <w:szCs w:val="24"/>
        </w:rPr>
        <w:t>由于</w:t>
      </w:r>
      <w:r w:rsidR="00933C23" w:rsidRPr="003E796F">
        <w:rPr>
          <w:rFonts w:asciiTheme="minorEastAsia" w:hAnsiTheme="minorEastAsia" w:hint="eastAsia"/>
          <w:color w:val="C00000"/>
          <w:szCs w:val="24"/>
        </w:rPr>
        <w:t>父代和子代</w:t>
      </w:r>
      <w:r w:rsidRPr="003E796F">
        <w:rPr>
          <w:rFonts w:asciiTheme="minorEastAsia" w:hAnsiTheme="minorEastAsia" w:hint="eastAsia"/>
          <w:color w:val="C00000"/>
          <w:szCs w:val="24"/>
        </w:rPr>
        <w:t>种群都在</w:t>
      </w:r>
      <w:r w:rsidR="0039632D" w:rsidRPr="003E796F">
        <w:rPr>
          <w:rFonts w:asciiTheme="minorEastAsia" w:hAnsiTheme="minorEastAsia" w:hint="eastAsia"/>
          <w:color w:val="C00000"/>
          <w:szCs w:val="24"/>
        </w:rPr>
        <w:t>合成种群</w:t>
      </w:r>
      <m:oMath>
        <m:sSub>
          <m:sSubPr>
            <m:ctrlPr>
              <w:rPr>
                <w:rFonts w:ascii="Cambria Math" w:hAnsi="Cambria Math"/>
                <w:i/>
                <w:color w:val="C00000"/>
                <w:szCs w:val="24"/>
              </w:rPr>
            </m:ctrlPr>
          </m:sSubPr>
          <m:e>
            <m:r>
              <w:rPr>
                <w:rFonts w:ascii="Cambria Math" w:hAnsi="Cambria Math"/>
                <w:color w:val="C00000"/>
                <w:szCs w:val="24"/>
              </w:rPr>
              <m:t>R</m:t>
            </m:r>
          </m:e>
          <m:sub>
            <m:r>
              <w:rPr>
                <w:rFonts w:ascii="Cambria Math" w:hAnsi="Cambria Math"/>
                <w:color w:val="C00000"/>
                <w:szCs w:val="24"/>
              </w:rPr>
              <m:t>t</m:t>
            </m:r>
          </m:sub>
        </m:sSub>
      </m:oMath>
      <w:r w:rsidR="0039632D" w:rsidRPr="003E796F">
        <w:rPr>
          <w:rFonts w:asciiTheme="minorEastAsia" w:hAnsiTheme="minorEastAsia" w:hint="eastAsia"/>
          <w:color w:val="C00000"/>
          <w:szCs w:val="24"/>
        </w:rPr>
        <w:t>中</w:t>
      </w:r>
      <w:r w:rsidRPr="003E796F">
        <w:rPr>
          <w:rFonts w:asciiTheme="minorEastAsia" w:hAnsiTheme="minorEastAsia" w:hint="eastAsia"/>
          <w:color w:val="C00000"/>
          <w:szCs w:val="24"/>
        </w:rPr>
        <w:t>，</w:t>
      </w:r>
      <w:r w:rsidR="0039632D">
        <w:rPr>
          <w:rFonts w:asciiTheme="minorEastAsia" w:hAnsiTheme="minorEastAsia" w:hint="eastAsia"/>
          <w:szCs w:val="24"/>
        </w:rPr>
        <w:t>父代和子代中的</w:t>
      </w:r>
      <w:r w:rsidRPr="00FC6E96">
        <w:rPr>
          <w:rFonts w:asciiTheme="minorEastAsia" w:hAnsiTheme="minorEastAsia" w:hint="eastAsia"/>
          <w:szCs w:val="24"/>
        </w:rPr>
        <w:t>精英</w:t>
      </w:r>
      <w:r w:rsidR="0039632D">
        <w:rPr>
          <w:rFonts w:asciiTheme="minorEastAsia" w:hAnsiTheme="minorEastAsia" w:hint="eastAsia"/>
          <w:szCs w:val="24"/>
        </w:rPr>
        <w:t>(非支配</w:t>
      </w:r>
      <w:r w:rsidR="00BA71A7">
        <w:rPr>
          <w:rFonts w:asciiTheme="minorEastAsia" w:hAnsiTheme="minorEastAsia" w:hint="eastAsia"/>
          <w:szCs w:val="24"/>
        </w:rPr>
        <w:t>排名</w:t>
      </w:r>
      <w:r w:rsidR="0039632D">
        <w:rPr>
          <w:rFonts w:asciiTheme="minorEastAsia" w:hAnsiTheme="minorEastAsia" w:hint="eastAsia"/>
          <w:szCs w:val="24"/>
        </w:rPr>
        <w:t>等级低</w:t>
      </w:r>
      <w:r w:rsidR="0039632D">
        <w:rPr>
          <w:rFonts w:asciiTheme="minorEastAsia" w:hAnsiTheme="minorEastAsia"/>
          <w:szCs w:val="24"/>
        </w:rPr>
        <w:t>)</w:t>
      </w:r>
      <w:r w:rsidR="0039632D">
        <w:rPr>
          <w:rFonts w:asciiTheme="minorEastAsia" w:hAnsiTheme="minorEastAsia" w:hint="eastAsia"/>
          <w:szCs w:val="24"/>
        </w:rPr>
        <w:t>也就都保留了下来</w:t>
      </w:r>
      <w:r w:rsidRPr="00FC6E96">
        <w:rPr>
          <w:rFonts w:asciiTheme="minorEastAsia" w:hAnsiTheme="minorEastAsia" w:hint="eastAsia"/>
          <w:szCs w:val="24"/>
        </w:rPr>
        <w:t>。</w:t>
      </w:r>
      <w:r w:rsidR="0039632D">
        <w:rPr>
          <w:rFonts w:asciiTheme="minorEastAsia" w:hAnsiTheme="minorEastAsia" w:hint="eastAsia"/>
          <w:szCs w:val="24"/>
        </w:rPr>
        <w:t>在合成种群</w:t>
      </w:r>
      <m:oMath>
        <m:sSub>
          <m:sSubPr>
            <m:ctrlPr>
              <w:rPr>
                <w:rFonts w:ascii="Cambria Math" w:hAnsi="Cambria Math"/>
                <w:i/>
                <w:szCs w:val="24"/>
              </w:rPr>
            </m:ctrlPr>
          </m:sSubPr>
          <m:e>
            <m:r>
              <w:rPr>
                <w:rFonts w:ascii="Cambria Math" w:hAnsi="Cambria Math"/>
                <w:szCs w:val="24"/>
              </w:rPr>
              <m:t>R</m:t>
            </m:r>
          </m:e>
          <m:sub>
            <m:r>
              <w:rPr>
                <w:rFonts w:ascii="Cambria Math" w:hAnsi="Cambria Math"/>
                <w:szCs w:val="24"/>
              </w:rPr>
              <m:t>t</m:t>
            </m:r>
          </m:sub>
        </m:sSub>
      </m:oMath>
      <w:r w:rsidR="00BA71A7">
        <w:rPr>
          <w:rFonts w:asciiTheme="minorEastAsia" w:hAnsiTheme="minorEastAsia" w:hint="eastAsia"/>
          <w:szCs w:val="24"/>
        </w:rPr>
        <w:t>进行</w:t>
      </w:r>
      <w:r w:rsidR="0039632D">
        <w:rPr>
          <w:rFonts w:asciiTheme="minorEastAsia" w:hAnsiTheme="minorEastAsia" w:hint="eastAsia"/>
          <w:szCs w:val="24"/>
        </w:rPr>
        <w:t>非支配等级排序</w:t>
      </w:r>
      <w:r w:rsidR="00BA71A7">
        <w:rPr>
          <w:rFonts w:asciiTheme="minorEastAsia" w:hAnsiTheme="minorEastAsia" w:hint="eastAsia"/>
          <w:szCs w:val="24"/>
        </w:rPr>
        <w:t>把</w:t>
      </w:r>
      <w:r w:rsidR="00BA71A7">
        <w:rPr>
          <w:rFonts w:asciiTheme="minorEastAsia" w:hAnsiTheme="minorEastAsia" w:hint="eastAsia"/>
          <w:szCs w:val="24"/>
        </w:rPr>
        <w:lastRenderedPageBreak/>
        <w:t>每个解都分配到对应的支配前沿中，即</w:t>
      </w:r>
      <m:oMath>
        <m:sSub>
          <m:sSubPr>
            <m:ctrlPr>
              <w:rPr>
                <w:rFonts w:ascii="Cambria Math" w:hAnsi="Cambria Math"/>
                <w:i/>
                <w:szCs w:val="24"/>
              </w:rPr>
            </m:ctrlPr>
          </m:sSubPr>
          <m:e>
            <m:r>
              <w:rPr>
                <w:rFonts w:ascii="Cambria Math" w:hAnsi="Cambria Math" w:hint="eastAsia"/>
                <w:szCs w:val="24"/>
              </w:rPr>
              <m:t>F</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F</m:t>
            </m:r>
          </m:e>
          <m:sub>
            <m:r>
              <w:rPr>
                <w:rFonts w:ascii="Cambria Math" w:hAnsi="Cambria Math"/>
                <w:szCs w:val="24"/>
              </w:rPr>
              <m:t>n</m:t>
            </m:r>
          </m:sub>
        </m:sSub>
      </m:oMath>
      <w:r w:rsidR="0039632D">
        <w:rPr>
          <w:rFonts w:asciiTheme="minorEastAsia" w:hAnsiTheme="minorEastAsia" w:hint="eastAsia"/>
          <w:szCs w:val="24"/>
        </w:rPr>
        <w:t>。</w:t>
      </w:r>
      <w:r w:rsidRPr="00FC6E96">
        <w:rPr>
          <w:rFonts w:asciiTheme="minorEastAsia" w:hAnsiTheme="minorEastAsia" w:hint="eastAsia"/>
          <w:szCs w:val="24"/>
        </w:rPr>
        <w:t>如果</w:t>
      </w:r>
      <m:oMath>
        <m:sSub>
          <m:sSubPr>
            <m:ctrlPr>
              <w:rPr>
                <w:rFonts w:ascii="Cambria Math" w:hAnsi="Cambria Math"/>
                <w:i/>
                <w:szCs w:val="24"/>
              </w:rPr>
            </m:ctrlPr>
          </m:sSubPr>
          <m:e>
            <m:r>
              <w:rPr>
                <w:rFonts w:ascii="Cambria Math" w:hAnsi="Cambria Math" w:hint="eastAsia"/>
                <w:szCs w:val="24"/>
              </w:rPr>
              <m:t>F</m:t>
            </m:r>
          </m:e>
          <m:sub>
            <m:r>
              <w:rPr>
                <w:rFonts w:ascii="Cambria Math" w:hAnsi="Cambria Math"/>
                <w:szCs w:val="24"/>
              </w:rPr>
              <m:t>1</m:t>
            </m:r>
          </m:sub>
        </m:sSub>
      </m:oMath>
      <w:r w:rsidRPr="00FC6E96">
        <w:rPr>
          <w:rFonts w:asciiTheme="minorEastAsia" w:hAnsiTheme="minorEastAsia" w:hint="eastAsia"/>
          <w:szCs w:val="24"/>
        </w:rPr>
        <w:t>的大小比</w:t>
      </w:r>
      <w:r>
        <w:rPr>
          <w:rFonts w:asciiTheme="minorEastAsia" w:hAnsiTheme="minorEastAsia" w:hint="eastAsia"/>
          <w:szCs w:val="24"/>
        </w:rPr>
        <w:t>N</w:t>
      </w:r>
      <w:r w:rsidRPr="00FC6E96">
        <w:rPr>
          <w:rFonts w:asciiTheme="minorEastAsia" w:hAnsiTheme="minorEastAsia" w:hint="eastAsia"/>
          <w:szCs w:val="24"/>
        </w:rPr>
        <w:t>小，我们就明确的将集合</w:t>
      </w:r>
      <m:oMath>
        <m:sSub>
          <m:sSubPr>
            <m:ctrlPr>
              <w:rPr>
                <w:rFonts w:ascii="Cambria Math" w:hAnsi="Cambria Math"/>
                <w:i/>
                <w:szCs w:val="24"/>
              </w:rPr>
            </m:ctrlPr>
          </m:sSubPr>
          <m:e>
            <m:r>
              <w:rPr>
                <w:rFonts w:ascii="Cambria Math" w:hAnsi="Cambria Math" w:hint="eastAsia"/>
                <w:szCs w:val="24"/>
              </w:rPr>
              <m:t>F</m:t>
            </m:r>
          </m:e>
          <m:sub>
            <m:r>
              <w:rPr>
                <w:rFonts w:ascii="Cambria Math" w:hAnsi="Cambria Math"/>
                <w:szCs w:val="24"/>
              </w:rPr>
              <m:t>1</m:t>
            </m:r>
          </m:sub>
        </m:sSub>
      </m:oMath>
      <w:r w:rsidRPr="00FC6E96">
        <w:rPr>
          <w:rFonts w:asciiTheme="minorEastAsia" w:hAnsiTheme="minorEastAsia" w:hint="eastAsia"/>
          <w:szCs w:val="24"/>
        </w:rPr>
        <w:t>所有成员归为新种群</w:t>
      </w:r>
      <m:oMath>
        <m:sSub>
          <m:sSubPr>
            <m:ctrlPr>
              <w:rPr>
                <w:rFonts w:ascii="Cambria Math" w:hAnsi="Cambria Math"/>
                <w:szCs w:val="24"/>
              </w:rPr>
            </m:ctrlPr>
          </m:sSubPr>
          <m:e>
            <m:r>
              <m:rPr>
                <m:sty m:val="p"/>
              </m:rPr>
              <w:rPr>
                <w:rFonts w:ascii="Cambria Math" w:hAnsi="Cambria Math"/>
                <w:szCs w:val="24"/>
              </w:rPr>
              <m:t>P</m:t>
            </m:r>
          </m:e>
          <m:sub>
            <m:r>
              <m:rPr>
                <m:sty m:val="p"/>
              </m:rPr>
              <w:rPr>
                <w:rFonts w:ascii="Cambria Math" w:hAnsi="Cambria Math"/>
                <w:szCs w:val="24"/>
                <w:vertAlign w:val="subscript"/>
              </w:rPr>
              <m:t>t+1</m:t>
            </m:r>
          </m:sub>
        </m:sSub>
      </m:oMath>
      <w:r w:rsidRPr="00FC6E96">
        <w:rPr>
          <w:rFonts w:asciiTheme="minorEastAsia" w:hAnsiTheme="minorEastAsia" w:hint="eastAsia"/>
          <w:szCs w:val="24"/>
        </w:rPr>
        <w:t>中。种群</w:t>
      </w:r>
      <m:oMath>
        <m:sSub>
          <m:sSubPr>
            <m:ctrlPr>
              <w:rPr>
                <w:rFonts w:ascii="Cambria Math" w:hAnsi="Cambria Math"/>
                <w:szCs w:val="24"/>
              </w:rPr>
            </m:ctrlPr>
          </m:sSubPr>
          <m:e>
            <m:r>
              <m:rPr>
                <m:sty m:val="p"/>
              </m:rPr>
              <w:rPr>
                <w:rFonts w:ascii="Cambria Math" w:hAnsi="Cambria Math"/>
                <w:szCs w:val="24"/>
              </w:rPr>
              <m:t>P</m:t>
            </m:r>
          </m:e>
          <m:sub>
            <m:r>
              <w:rPr>
                <w:rFonts w:ascii="Cambria Math" w:hAnsi="Cambria Math"/>
                <w:szCs w:val="24"/>
                <w:vertAlign w:val="subscript"/>
              </w:rPr>
              <m:t>t</m:t>
            </m:r>
            <m:r>
              <m:rPr>
                <m:sty m:val="p"/>
              </m:rPr>
              <w:rPr>
                <w:rFonts w:ascii="Cambria Math" w:hAnsi="Cambria Math"/>
                <w:szCs w:val="24"/>
                <w:vertAlign w:val="subscript"/>
              </w:rPr>
              <m:t>+1</m:t>
            </m:r>
          </m:sub>
        </m:sSub>
      </m:oMath>
      <w:r w:rsidRPr="00FC6E96">
        <w:rPr>
          <w:rFonts w:asciiTheme="minorEastAsia" w:hAnsiTheme="minorEastAsia" w:hint="eastAsia"/>
          <w:szCs w:val="24"/>
        </w:rPr>
        <w:t>剩余的成员</w:t>
      </w:r>
      <w:r w:rsidR="00BA71A7">
        <w:rPr>
          <w:rFonts w:asciiTheme="minorEastAsia" w:hAnsiTheme="minorEastAsia" w:hint="eastAsia"/>
          <w:szCs w:val="24"/>
        </w:rPr>
        <w:t>需要</w:t>
      </w:r>
      <w:r w:rsidRPr="00FC6E96">
        <w:rPr>
          <w:rFonts w:asciiTheme="minorEastAsia" w:hAnsiTheme="minorEastAsia" w:hint="eastAsia"/>
          <w:szCs w:val="24"/>
        </w:rPr>
        <w:t>在</w:t>
      </w:r>
      <w:r w:rsidR="00BA71A7">
        <w:rPr>
          <w:rFonts w:asciiTheme="minorEastAsia" w:hAnsiTheme="minorEastAsia" w:hint="eastAsia"/>
          <w:szCs w:val="24"/>
        </w:rPr>
        <w:t>之后</w:t>
      </w:r>
      <w:r w:rsidRPr="00FC6E96">
        <w:rPr>
          <w:rFonts w:asciiTheme="minorEastAsia" w:hAnsiTheme="minorEastAsia" w:hint="eastAsia"/>
          <w:szCs w:val="24"/>
        </w:rPr>
        <w:t>的非支配前沿</w:t>
      </w:r>
      <w:r w:rsidR="00BA71A7">
        <w:rPr>
          <w:rFonts w:asciiTheme="minorEastAsia" w:hAnsiTheme="minorEastAsia" w:hint="eastAsia"/>
          <w:szCs w:val="24"/>
        </w:rPr>
        <w:t>中进行</w:t>
      </w:r>
      <w:r w:rsidRPr="00FC6E96">
        <w:rPr>
          <w:rFonts w:asciiTheme="minorEastAsia" w:hAnsiTheme="minorEastAsia" w:hint="eastAsia"/>
          <w:szCs w:val="24"/>
        </w:rPr>
        <w:t>选择</w:t>
      </w:r>
      <w:r w:rsidR="00BA71A7">
        <w:rPr>
          <w:rFonts w:asciiTheme="minorEastAsia" w:hAnsiTheme="minorEastAsia" w:hint="eastAsia"/>
          <w:szCs w:val="24"/>
        </w:rPr>
        <w:t>，也就是在</w:t>
      </w:r>
      <m:oMath>
        <m:sSub>
          <m:sSubPr>
            <m:ctrlPr>
              <w:rPr>
                <w:rFonts w:ascii="Cambria Math" w:hAnsi="Cambria Math"/>
                <w:i/>
                <w:szCs w:val="24"/>
              </w:rPr>
            </m:ctrlPr>
          </m:sSubPr>
          <m:e>
            <m:r>
              <w:rPr>
                <w:rFonts w:ascii="Cambria Math" w:hAnsi="Cambria Math" w:hint="eastAsia"/>
                <w:szCs w:val="24"/>
              </w:rPr>
              <m:t>F</m:t>
            </m:r>
          </m:e>
          <m:sub>
            <m:r>
              <w:rPr>
                <w:rFonts w:ascii="Cambria Math" w:hAnsi="Cambria Math"/>
                <w:szCs w:val="24"/>
              </w:rPr>
              <m:t>2</m:t>
            </m:r>
          </m:sub>
        </m:sSub>
      </m:oMath>
      <w:r w:rsidR="00BA71A7">
        <w:rPr>
          <w:rFonts w:asciiTheme="minorEastAsia" w:hAnsiTheme="minorEastAsia" w:hint="eastAsia"/>
          <w:szCs w:val="24"/>
        </w:rPr>
        <w:t>中进行选择</w:t>
      </w:r>
      <w:r w:rsidRPr="00FC6E96">
        <w:rPr>
          <w:rFonts w:asciiTheme="minorEastAsia" w:hAnsiTheme="minorEastAsia" w:hint="eastAsia"/>
          <w:szCs w:val="24"/>
        </w:rPr>
        <w:t>，然后</w:t>
      </w:r>
      <w:r w:rsidR="00BA71A7">
        <w:rPr>
          <w:rFonts w:asciiTheme="minorEastAsia" w:hAnsiTheme="minorEastAsia" w:hint="eastAsia"/>
          <w:szCs w:val="24"/>
        </w:rPr>
        <w:t>在</w:t>
      </w:r>
      <m:oMath>
        <m:sSub>
          <m:sSubPr>
            <m:ctrlPr>
              <w:rPr>
                <w:rFonts w:ascii="Cambria Math" w:hAnsi="Cambria Math"/>
                <w:i/>
                <w:szCs w:val="24"/>
              </w:rPr>
            </m:ctrlPr>
          </m:sSubPr>
          <m:e>
            <m:r>
              <w:rPr>
                <w:rFonts w:ascii="Cambria Math" w:hAnsi="Cambria Math" w:hint="eastAsia"/>
                <w:szCs w:val="24"/>
              </w:rPr>
              <m:t>F</m:t>
            </m:r>
          </m:e>
          <m:sub>
            <m:r>
              <w:rPr>
                <w:rFonts w:ascii="Cambria Math" w:hAnsi="Cambria Math"/>
                <w:szCs w:val="24"/>
              </w:rPr>
              <m:t>3</m:t>
            </m:r>
          </m:sub>
        </m:sSub>
      </m:oMath>
      <w:r w:rsidRPr="00FC6E96">
        <w:rPr>
          <w:rFonts w:asciiTheme="minorEastAsia" w:hAnsiTheme="minorEastAsia" w:hint="eastAsia"/>
          <w:szCs w:val="24"/>
        </w:rPr>
        <w:t>中</w:t>
      </w:r>
      <w:r w:rsidR="00BA71A7">
        <w:rPr>
          <w:rFonts w:asciiTheme="minorEastAsia" w:hAnsiTheme="minorEastAsia" w:hint="eastAsia"/>
          <w:szCs w:val="24"/>
        </w:rPr>
        <w:t>进行选择</w:t>
      </w:r>
      <w:r w:rsidRPr="00FC6E96">
        <w:rPr>
          <w:rFonts w:asciiTheme="minorEastAsia" w:hAnsiTheme="minorEastAsia" w:hint="eastAsia"/>
          <w:szCs w:val="24"/>
        </w:rPr>
        <w:t>，依次进行</w:t>
      </w:r>
      <w:r w:rsidR="00A32247">
        <w:rPr>
          <w:rFonts w:asciiTheme="minorEastAsia" w:hAnsiTheme="minorEastAsia" w:hint="eastAsia"/>
          <w:szCs w:val="24"/>
        </w:rPr>
        <w:t>，直到</w:t>
      </w:r>
      <w:r w:rsidR="00597DA0">
        <w:rPr>
          <w:rFonts w:asciiTheme="minorEastAsia" w:hAnsiTheme="minorEastAsia" w:hint="eastAsia"/>
          <w:szCs w:val="24"/>
        </w:rPr>
        <w:t>所有的前沿面都加入进去或者已选择的前沿面的大小超过所需的大小</w:t>
      </w:r>
      <w:r w:rsidRPr="00FC6E96">
        <w:rPr>
          <w:rFonts w:asciiTheme="minorEastAsia" w:hAnsiTheme="minorEastAsia" w:hint="eastAsia"/>
          <w:szCs w:val="24"/>
        </w:rPr>
        <w:t>。</w:t>
      </w:r>
      <w:r w:rsidR="00597DA0">
        <w:rPr>
          <w:rFonts w:asciiTheme="minorEastAsia" w:hAnsiTheme="minorEastAsia" w:hint="eastAsia"/>
          <w:szCs w:val="24"/>
        </w:rPr>
        <w:t>实际上</w:t>
      </w:r>
      <w:r w:rsidRPr="00FC6E96">
        <w:rPr>
          <w:rFonts w:asciiTheme="minorEastAsia" w:hAnsiTheme="minorEastAsia" w:hint="eastAsia"/>
          <w:szCs w:val="24"/>
        </w:rPr>
        <w:t>，</w:t>
      </w:r>
      <w:r w:rsidR="00597DA0">
        <w:rPr>
          <w:rFonts w:asciiTheme="minorEastAsia" w:hAnsiTheme="minorEastAsia" w:hint="eastAsia"/>
          <w:szCs w:val="24"/>
        </w:rPr>
        <w:t>前沿面</w:t>
      </w:r>
      <m:oMath>
        <m:sSub>
          <m:sSubPr>
            <m:ctrlPr>
              <w:rPr>
                <w:rFonts w:ascii="Cambria Math" w:hAnsi="Cambria Math"/>
                <w:i/>
                <w:szCs w:val="24"/>
              </w:rPr>
            </m:ctrlPr>
          </m:sSubPr>
          <m:e>
            <m:r>
              <w:rPr>
                <w:rFonts w:ascii="Cambria Math" w:hAnsi="Cambria Math" w:hint="eastAsia"/>
                <w:szCs w:val="24"/>
              </w:rPr>
              <m:t>F</m:t>
            </m:r>
          </m:e>
          <m:sub>
            <m:r>
              <w:rPr>
                <w:rFonts w:ascii="Cambria Math" w:hAnsi="Cambria Math"/>
                <w:szCs w:val="24"/>
              </w:rPr>
              <m:t>1</m:t>
            </m:r>
          </m:sub>
        </m:sSub>
      </m:oMath>
      <w:r w:rsidRPr="00FC6E96">
        <w:rPr>
          <w:rFonts w:asciiTheme="minorEastAsia" w:hAnsiTheme="minorEastAsia" w:hint="eastAsia"/>
          <w:szCs w:val="24"/>
        </w:rPr>
        <w:t>到</w:t>
      </w:r>
      <w:r w:rsidR="00597DA0">
        <w:rPr>
          <w:rFonts w:asciiTheme="minorEastAsia" w:hAnsiTheme="minorEastAsia" w:hint="eastAsia"/>
          <w:szCs w:val="24"/>
        </w:rPr>
        <w:t>前沿面</w:t>
      </w:r>
      <m:oMath>
        <m:sSub>
          <m:sSubPr>
            <m:ctrlPr>
              <w:rPr>
                <w:rFonts w:ascii="Cambria Math" w:hAnsi="Cambria Math"/>
                <w:i/>
                <w:szCs w:val="24"/>
              </w:rPr>
            </m:ctrlPr>
          </m:sSubPr>
          <m:e>
            <m:r>
              <w:rPr>
                <w:rFonts w:ascii="Cambria Math" w:hAnsi="Cambria Math" w:hint="eastAsia"/>
                <w:szCs w:val="24"/>
              </w:rPr>
              <m:t>F</m:t>
            </m:r>
          </m:e>
          <m:sub>
            <m:r>
              <w:rPr>
                <w:rFonts w:ascii="Cambria Math" w:hAnsi="Cambria Math"/>
                <w:szCs w:val="24"/>
              </w:rPr>
              <m:t>n</m:t>
            </m:r>
          </m:sub>
        </m:sSub>
      </m:oMath>
      <w:r w:rsidR="00597DA0">
        <w:rPr>
          <w:rFonts w:asciiTheme="minorEastAsia" w:hAnsiTheme="minorEastAsia" w:hint="eastAsia"/>
          <w:szCs w:val="24"/>
        </w:rPr>
        <w:t>中</w:t>
      </w:r>
      <w:r w:rsidRPr="00FC6E96">
        <w:rPr>
          <w:rFonts w:asciiTheme="minorEastAsia" w:hAnsiTheme="minorEastAsia" w:hint="eastAsia"/>
          <w:szCs w:val="24"/>
        </w:rPr>
        <w:t>所有解的</w:t>
      </w:r>
      <w:r w:rsidR="00597DA0">
        <w:rPr>
          <w:rFonts w:asciiTheme="minorEastAsia" w:hAnsiTheme="minorEastAsia" w:hint="eastAsia"/>
          <w:szCs w:val="24"/>
        </w:rPr>
        <w:t>数量肯定会</w:t>
      </w:r>
      <w:r w:rsidRPr="00FC6E96">
        <w:rPr>
          <w:rFonts w:asciiTheme="minorEastAsia" w:hAnsiTheme="minorEastAsia" w:hint="eastAsia"/>
          <w:szCs w:val="24"/>
        </w:rPr>
        <w:t>比种群</w:t>
      </w:r>
      <w:r w:rsidR="00597DA0">
        <w:rPr>
          <w:rFonts w:asciiTheme="minorEastAsia" w:hAnsiTheme="minorEastAsia" w:hint="eastAsia"/>
          <w:szCs w:val="24"/>
        </w:rPr>
        <w:t>所需要的</w:t>
      </w:r>
      <w:r w:rsidRPr="00FC6E96">
        <w:rPr>
          <w:rFonts w:asciiTheme="minorEastAsia" w:hAnsiTheme="minorEastAsia" w:hint="eastAsia"/>
          <w:szCs w:val="24"/>
        </w:rPr>
        <w:t>大小要大</w:t>
      </w:r>
      <w:r w:rsidR="00597DA0">
        <w:rPr>
          <w:rFonts w:asciiTheme="minorEastAsia" w:hAnsiTheme="minorEastAsia" w:hint="eastAsia"/>
          <w:szCs w:val="24"/>
        </w:rPr>
        <w:t>，即</w:t>
      </w:r>
      <m:oMath>
        <m:sSub>
          <m:sSubPr>
            <m:ctrlPr>
              <w:rPr>
                <w:rFonts w:ascii="Cambria Math" w:hAnsi="Cambria Math"/>
                <w:i/>
                <w:szCs w:val="24"/>
              </w:rPr>
            </m:ctrlPr>
          </m:sSubPr>
          <m:e>
            <m:r>
              <w:rPr>
                <w:rFonts w:ascii="Cambria Math" w:hAnsi="Cambria Math" w:hint="eastAsia"/>
                <w:szCs w:val="24"/>
              </w:rPr>
              <m:t>F</m:t>
            </m:r>
          </m:e>
          <m:sub>
            <m:r>
              <w:rPr>
                <w:rFonts w:ascii="Cambria Math" w:hAnsi="Cambria Math"/>
                <w:szCs w:val="24"/>
              </w:rPr>
              <m:t>1</m:t>
            </m:r>
          </m:sub>
        </m:sSub>
        <m:r>
          <w:rPr>
            <w:rFonts w:ascii="Cambria Math" w:hAnsi="Cambria Math"/>
            <w:szCs w:val="24"/>
          </w:rPr>
          <m:t xml:space="preserve">.size + </m:t>
        </m:r>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r>
          <w:rPr>
            <w:rFonts w:ascii="Cambria Math" w:hAnsi="Cambria Math"/>
            <w:szCs w:val="24"/>
          </w:rPr>
          <m:t xml:space="preserve">.size + … + </m:t>
        </m:r>
        <m:sSub>
          <m:sSubPr>
            <m:ctrlPr>
              <w:rPr>
                <w:rFonts w:ascii="Cambria Math" w:hAnsi="Cambria Math"/>
                <w:i/>
                <w:szCs w:val="24"/>
              </w:rPr>
            </m:ctrlPr>
          </m:sSubPr>
          <m:e>
            <m:r>
              <w:rPr>
                <w:rFonts w:ascii="Cambria Math" w:hAnsi="Cambria Math"/>
                <w:szCs w:val="24"/>
              </w:rPr>
              <m:t>F</m:t>
            </m:r>
          </m:e>
          <m:sub>
            <m:r>
              <w:rPr>
                <w:rFonts w:ascii="Cambria Math" w:hAnsi="Cambria Math"/>
                <w:szCs w:val="24"/>
              </w:rPr>
              <m:t>l</m:t>
            </m:r>
          </m:sub>
        </m:sSub>
        <m:r>
          <w:rPr>
            <w:rFonts w:ascii="Cambria Math" w:hAnsi="Cambria Math"/>
            <w:szCs w:val="24"/>
          </w:rPr>
          <m:t>.size ≥ N,  l &lt; n</m:t>
        </m:r>
      </m:oMath>
      <w:r w:rsidR="00597DA0">
        <w:rPr>
          <w:rFonts w:asciiTheme="minorEastAsia" w:hAnsiTheme="minorEastAsia" w:hint="eastAsia"/>
          <w:szCs w:val="24"/>
        </w:rPr>
        <w:t>，其中</w:t>
      </w:r>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l</m:t>
            </m:r>
          </m:sub>
        </m:sSub>
        <m:r>
          <w:rPr>
            <w:rFonts w:ascii="Cambria Math" w:hAnsi="Cambria Math"/>
            <w:szCs w:val="24"/>
          </w:rPr>
          <m:t>.size</m:t>
        </m:r>
      </m:oMath>
      <w:r w:rsidR="00597DA0">
        <w:rPr>
          <w:rFonts w:asciiTheme="minorEastAsia" w:hAnsiTheme="minorEastAsia" w:hint="eastAsia"/>
          <w:szCs w:val="24"/>
        </w:rPr>
        <w:t>是前沿面</w:t>
      </w:r>
      <m:oMath>
        <m:r>
          <w:rPr>
            <w:rFonts w:ascii="Cambria Math" w:hAnsi="Cambria Math"/>
            <w:szCs w:val="24"/>
          </w:rPr>
          <m:t>l</m:t>
        </m:r>
      </m:oMath>
      <w:r w:rsidR="00597DA0">
        <w:rPr>
          <w:rFonts w:asciiTheme="minorEastAsia" w:hAnsiTheme="minorEastAsia" w:hint="eastAsia"/>
          <w:szCs w:val="24"/>
        </w:rPr>
        <w:t>中解得数量，所以只需要考虑选取前面几个前沿面</w:t>
      </w:r>
      <w:r w:rsidRPr="00FC6E96">
        <w:rPr>
          <w:rFonts w:asciiTheme="minorEastAsia" w:hAnsiTheme="minorEastAsia" w:hint="eastAsia"/>
          <w:szCs w:val="24"/>
        </w:rPr>
        <w:t>。</w:t>
      </w:r>
      <w:r w:rsidR="00597DA0">
        <w:rPr>
          <w:rFonts w:asciiTheme="minorEastAsia" w:hAnsiTheme="minorEastAsia" w:hint="eastAsia"/>
          <w:szCs w:val="24"/>
        </w:rPr>
        <w:t>由于</w:t>
      </w:r>
      <w:r w:rsidRPr="00FC6E96">
        <w:rPr>
          <w:rFonts w:asciiTheme="minorEastAsia" w:hAnsiTheme="minorEastAsia" w:hint="eastAsia"/>
          <w:szCs w:val="24"/>
        </w:rPr>
        <w:t>选择出</w:t>
      </w:r>
      <w:r w:rsidR="00597DA0">
        <w:rPr>
          <w:rFonts w:asciiTheme="minorEastAsia" w:hAnsiTheme="minorEastAsia" w:hint="eastAsia"/>
          <w:szCs w:val="24"/>
        </w:rPr>
        <w:t>的种群中的个体个数是固定的，所以需要</w:t>
      </w:r>
      <w:r w:rsidRPr="00FC6E96">
        <w:rPr>
          <w:rFonts w:asciiTheme="minorEastAsia" w:hAnsiTheme="minorEastAsia" w:hint="eastAsia"/>
          <w:szCs w:val="24"/>
        </w:rPr>
        <w:t>通过拥挤比较算子将最后</w:t>
      </w:r>
      <w:r w:rsidR="00EB3F2D">
        <w:rPr>
          <w:rFonts w:asciiTheme="minorEastAsia" w:hAnsiTheme="minorEastAsia" w:hint="eastAsia"/>
          <w:szCs w:val="24"/>
        </w:rPr>
        <w:t>选择的</w:t>
      </w:r>
      <w:r w:rsidRPr="00FC6E96">
        <w:rPr>
          <w:rFonts w:asciiTheme="minorEastAsia" w:hAnsiTheme="minorEastAsia" w:hint="eastAsia"/>
          <w:szCs w:val="24"/>
        </w:rPr>
        <w:t>前沿面</w:t>
      </w:r>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l</m:t>
            </m:r>
          </m:sub>
        </m:sSub>
      </m:oMath>
      <w:r w:rsidRPr="00FC6E96">
        <w:rPr>
          <w:rFonts w:asciiTheme="minorEastAsia" w:hAnsiTheme="minorEastAsia" w:hint="eastAsia"/>
          <w:szCs w:val="24"/>
        </w:rPr>
        <w:t>中的解按降序排列并且选择最好的</w:t>
      </w:r>
      <w:r>
        <w:rPr>
          <w:rFonts w:asciiTheme="minorEastAsia" w:hAnsiTheme="minorEastAsia" w:hint="eastAsia"/>
          <w:szCs w:val="24"/>
        </w:rPr>
        <w:t>解</w:t>
      </w:r>
      <w:r w:rsidRPr="00FC6E96">
        <w:rPr>
          <w:rFonts w:asciiTheme="minorEastAsia" w:hAnsiTheme="minorEastAsia" w:hint="eastAsia"/>
          <w:szCs w:val="24"/>
        </w:rPr>
        <w:t>来填充</w:t>
      </w:r>
      <w:r w:rsidR="00EB3F2D">
        <w:rPr>
          <w:rFonts w:asciiTheme="minorEastAsia" w:hAnsiTheme="minorEastAsia" w:hint="eastAsia"/>
          <w:szCs w:val="24"/>
        </w:rPr>
        <w:t>新生成的种群中剩余的解</w:t>
      </w:r>
      <w:r w:rsidRPr="00FC6E96">
        <w:rPr>
          <w:rFonts w:asciiTheme="minorEastAsia" w:hAnsiTheme="minorEastAsia" w:hint="eastAsia"/>
          <w:szCs w:val="24"/>
        </w:rPr>
        <w:t>。</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EB3F2D" w14:paraId="0495F979" w14:textId="77777777" w:rsidTr="000F6F3B">
        <w:tc>
          <w:tcPr>
            <w:tcW w:w="9350" w:type="dxa"/>
          </w:tcPr>
          <w:p w14:paraId="58E5D7D5" w14:textId="5E0F7D15" w:rsidR="00EB3F2D" w:rsidRDefault="00EB3F2D" w:rsidP="00EB3F2D">
            <w:pPr>
              <w:pStyle w:val="a7"/>
            </w:pPr>
            <w:r w:rsidRPr="005651A5">
              <w:rPr>
                <w:noProof/>
              </w:rPr>
              <w:drawing>
                <wp:inline distT="0" distB="0" distL="0" distR="0" wp14:anchorId="133E8984" wp14:editId="30F4043A">
                  <wp:extent cx="4619708" cy="2536983"/>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635245" cy="2545516"/>
                          </a:xfrm>
                          <a:prstGeom prst="rect">
                            <a:avLst/>
                          </a:prstGeom>
                          <a:noFill/>
                          <a:ln>
                            <a:noFill/>
                          </a:ln>
                        </pic:spPr>
                      </pic:pic>
                    </a:graphicData>
                  </a:graphic>
                </wp:inline>
              </w:drawing>
            </w:r>
          </w:p>
        </w:tc>
      </w:tr>
      <w:tr w:rsidR="00EB3F2D" w14:paraId="22845600" w14:textId="77777777" w:rsidTr="000F6F3B">
        <w:tc>
          <w:tcPr>
            <w:tcW w:w="9350" w:type="dxa"/>
          </w:tcPr>
          <w:p w14:paraId="08904A70" w14:textId="13DF26A2" w:rsidR="00EB3F2D" w:rsidRDefault="00EB3F2D" w:rsidP="00EB3F2D">
            <w:pPr>
              <w:pStyle w:val="a5"/>
            </w:pPr>
            <w:r>
              <w:rPr>
                <w:rFonts w:hint="eastAsia"/>
              </w:rPr>
              <w:t>图</w:t>
            </w:r>
            <w:r>
              <w:rPr>
                <w:rFonts w:hint="eastAsia"/>
              </w:rPr>
              <w:t>6</w:t>
            </w:r>
            <w:r>
              <w:rPr>
                <w:rFonts w:hint="eastAsia"/>
              </w:rPr>
              <w:t>：</w:t>
            </w:r>
            <w:r>
              <w:rPr>
                <w:rFonts w:hint="eastAsia"/>
              </w:rPr>
              <w:t>NSGA</w:t>
            </w:r>
            <w:r>
              <w:t>-II</w:t>
            </w:r>
          </w:p>
        </w:tc>
      </w:tr>
    </w:tbl>
    <w:p w14:paraId="3DA51EDE" w14:textId="77777777" w:rsidR="00C85687" w:rsidRDefault="00EB3F2D" w:rsidP="000F6F3B">
      <w:pPr>
        <w:ind w:firstLine="480"/>
        <w:rPr>
          <w:rFonts w:asciiTheme="minorEastAsia" w:hAnsiTheme="minorEastAsia"/>
          <w:szCs w:val="24"/>
        </w:rPr>
      </w:pPr>
      <w:r w:rsidRPr="003E796F">
        <w:rPr>
          <w:rFonts w:asciiTheme="minorEastAsia" w:hAnsiTheme="minorEastAsia" w:hint="eastAsia"/>
          <w:color w:val="C00000"/>
          <w:szCs w:val="24"/>
        </w:rPr>
        <w:t>新生成的大小为N的种群重新进行交叉、变异操作，从而重新生成新的大小为N的子代种群。</w:t>
      </w:r>
      <w:r>
        <w:rPr>
          <w:rFonts w:asciiTheme="minorEastAsia" w:hAnsiTheme="minorEastAsia" w:hint="eastAsia"/>
          <w:szCs w:val="24"/>
        </w:rPr>
        <w:t>然后继续重复上一步的操作</w:t>
      </w:r>
      <w:r w:rsidR="00895394">
        <w:rPr>
          <w:rFonts w:asciiTheme="minorEastAsia" w:hAnsiTheme="minorEastAsia" w:hint="eastAsia"/>
          <w:szCs w:val="24"/>
        </w:rPr>
        <w:t>，直到满足终止条件，停止算法。</w:t>
      </w:r>
    </w:p>
    <w:p w14:paraId="4BD7CD50" w14:textId="1611A2F4" w:rsidR="006D25BB" w:rsidRDefault="006D25BB" w:rsidP="000F6F3B">
      <w:pPr>
        <w:ind w:firstLine="480"/>
        <w:rPr>
          <w:rFonts w:asciiTheme="minorEastAsia" w:hAnsiTheme="minorEastAsia"/>
          <w:szCs w:val="24"/>
        </w:rPr>
      </w:pPr>
      <w:r>
        <w:rPr>
          <w:rFonts w:asciiTheme="minorEastAsia" w:hAnsiTheme="minorEastAsia"/>
          <w:szCs w:val="24"/>
        </w:rPr>
        <w:br w:type="page"/>
      </w:r>
    </w:p>
    <w:p w14:paraId="08022EB2" w14:textId="523AA469" w:rsidR="000F6F3B" w:rsidRDefault="00721B29" w:rsidP="00721B29">
      <w:pPr>
        <w:pStyle w:val="1"/>
      </w:pPr>
      <w:bookmarkStart w:id="32" w:name="_Toc514699759"/>
      <w:r>
        <w:rPr>
          <w:rFonts w:hint="eastAsia"/>
        </w:rPr>
        <w:lastRenderedPageBreak/>
        <w:t>实验</w:t>
      </w:r>
      <w:r w:rsidR="00DF4E5D">
        <w:rPr>
          <w:rFonts w:hint="eastAsia"/>
        </w:rPr>
        <w:t>设计</w:t>
      </w:r>
      <w:bookmarkEnd w:id="32"/>
    </w:p>
    <w:p w14:paraId="2EC22F3B" w14:textId="1601AA3E" w:rsidR="00DA0F62" w:rsidRDefault="00DA0F62" w:rsidP="00DA0F62">
      <w:pPr>
        <w:ind w:firstLine="480"/>
      </w:pPr>
      <w:r>
        <w:rPr>
          <w:rFonts w:hint="eastAsia"/>
        </w:rPr>
        <w:t>实验主要由初始化、交叉变异、评估和选择这几个流程组成，实验的主要流程如下图所示：</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DA0F62" w14:paraId="200A4C9C" w14:textId="77777777" w:rsidTr="00DA0F62">
        <w:tc>
          <w:tcPr>
            <w:tcW w:w="9350" w:type="dxa"/>
          </w:tcPr>
          <w:p w14:paraId="556508AA" w14:textId="74D5E947" w:rsidR="00DA0F62" w:rsidRDefault="00DA0F62" w:rsidP="00DA0F62">
            <w:pPr>
              <w:pStyle w:val="a7"/>
            </w:pPr>
            <w:r>
              <w:object w:dxaOrig="14956" w:dyaOrig="9151" w14:anchorId="5B0EEA44">
                <v:shape id="_x0000_i1027" type="#_x0000_t75" style="width:445.75pt;height:272.95pt" o:ole="">
                  <v:imagedata r:id="rId27" o:title=""/>
                </v:shape>
                <o:OLEObject Type="Embed" ProgID="Visio.Drawing.15" ShapeID="_x0000_i1027" DrawAspect="Content" ObjectID="_1588451383" r:id="rId28"/>
              </w:object>
            </w:r>
          </w:p>
        </w:tc>
      </w:tr>
      <w:tr w:rsidR="00DA0F62" w14:paraId="4874322F" w14:textId="77777777" w:rsidTr="00DA0F62">
        <w:tc>
          <w:tcPr>
            <w:tcW w:w="9350" w:type="dxa"/>
          </w:tcPr>
          <w:p w14:paraId="4629B0E6" w14:textId="6933E24F" w:rsidR="00DA0F62" w:rsidRDefault="00DA0F62" w:rsidP="00DA0F62">
            <w:pPr>
              <w:pStyle w:val="a5"/>
            </w:pPr>
            <w:r>
              <w:rPr>
                <w:rFonts w:hint="eastAsia"/>
              </w:rPr>
              <w:t>图</w:t>
            </w:r>
            <w:r w:rsidR="004F1136">
              <w:rPr>
                <w:rFonts w:hint="eastAsia"/>
              </w:rPr>
              <w:t>7</w:t>
            </w:r>
            <w:r>
              <w:rPr>
                <w:rFonts w:hint="eastAsia"/>
              </w:rPr>
              <w:t>：基于多目标优化的人工神经网络结构设计主要流程</w:t>
            </w:r>
          </w:p>
        </w:tc>
      </w:tr>
    </w:tbl>
    <w:p w14:paraId="30EC5DD7" w14:textId="38A598AA" w:rsidR="00537683" w:rsidRDefault="00CB0522" w:rsidP="00E26685">
      <w:pPr>
        <w:pStyle w:val="21"/>
      </w:pPr>
      <w:bookmarkStart w:id="33" w:name="_Toc514699760"/>
      <w:r>
        <w:rPr>
          <w:rFonts w:hint="eastAsia"/>
        </w:rPr>
        <w:t>神经网络</w:t>
      </w:r>
      <w:r w:rsidR="00E26685">
        <w:rPr>
          <w:rFonts w:hint="eastAsia"/>
        </w:rPr>
        <w:t>模型设置</w:t>
      </w:r>
      <w:bookmarkEnd w:id="33"/>
    </w:p>
    <w:p w14:paraId="43DE9364" w14:textId="1CC0477E" w:rsidR="00E26685" w:rsidRDefault="00E26685" w:rsidP="00E26685">
      <w:pPr>
        <w:ind w:firstLine="480"/>
      </w:pPr>
      <w:r>
        <w:rPr>
          <w:rFonts w:hint="eastAsia"/>
        </w:rPr>
        <w:t>在实验中我们使用全连接的前馈神经网络，至少包含一个输入层，一个隐藏层和一个输出层</w:t>
      </w:r>
      <w:r w:rsidR="006576FC">
        <w:rPr>
          <w:rFonts w:hint="eastAsia"/>
        </w:rPr>
        <w:t>，</w:t>
      </w:r>
      <w:r>
        <w:rPr>
          <w:rFonts w:hint="eastAsia"/>
        </w:rPr>
        <w:t>其中隐藏层神经元是非线性的，输出层神经元是</w:t>
      </w:r>
      <w:r w:rsidR="006576FC">
        <w:rPr>
          <w:rFonts w:hint="eastAsia"/>
        </w:rPr>
        <w:t>线性的。神经网络中还有一个</w:t>
      </w:r>
      <w:r w:rsidR="006576FC" w:rsidRPr="000A1A11">
        <w:rPr>
          <w:rFonts w:hint="eastAsia"/>
        </w:rPr>
        <w:t>dropout</w:t>
      </w:r>
      <w:r w:rsidR="006576FC" w:rsidRPr="000A1A11">
        <w:rPr>
          <w:rFonts w:hint="eastAsia"/>
        </w:rPr>
        <w:t>参数</w:t>
      </w:r>
      <w:r w:rsidR="006576FC">
        <w:rPr>
          <w:rFonts w:hint="eastAsia"/>
        </w:rPr>
        <w:t>可以用来剔除部分弱连接。</w:t>
      </w:r>
    </w:p>
    <w:p w14:paraId="78308BF5" w14:textId="1A4CE2D7" w:rsidR="000A1A11" w:rsidRDefault="00737D81" w:rsidP="00E26685">
      <w:pPr>
        <w:ind w:firstLine="480"/>
      </w:pPr>
      <w:r>
        <w:rPr>
          <w:rFonts w:hint="eastAsia"/>
        </w:rPr>
        <w:t>隐藏层神经元采用</w:t>
      </w:r>
      <w:proofErr w:type="spellStart"/>
      <w:r w:rsidR="000A1A11">
        <w:rPr>
          <w:rFonts w:hint="eastAsia"/>
        </w:rPr>
        <w:t>Relu</w:t>
      </w:r>
      <w:proofErr w:type="spellEnd"/>
      <w:r>
        <w:rPr>
          <w:rFonts w:hint="eastAsia"/>
        </w:rPr>
        <w:t>函数作为激活函数，</w:t>
      </w:r>
      <w:proofErr w:type="spellStart"/>
      <w:r w:rsidR="000A1A11">
        <w:rPr>
          <w:rFonts w:hint="eastAsia"/>
        </w:rPr>
        <w:t>Relu</w:t>
      </w:r>
      <w:proofErr w:type="spellEnd"/>
      <w:r w:rsidR="008F764A">
        <w:rPr>
          <w:rFonts w:hint="eastAsia"/>
        </w:rPr>
        <w:t>函数是目前最流行、最常用的激活函数。</w:t>
      </w:r>
      <w:r w:rsidR="008E400C">
        <w:rPr>
          <w:rFonts w:hint="eastAsia"/>
        </w:rPr>
        <w:t>初始连接权参数随机初始化，偏置值全部设置为</w:t>
      </w:r>
      <w:r w:rsidR="008E400C">
        <w:rPr>
          <w:rFonts w:hint="eastAsia"/>
        </w:rPr>
        <w:t>0</w:t>
      </w:r>
      <w:r w:rsidR="008E400C">
        <w:rPr>
          <w:rFonts w:hint="eastAsia"/>
        </w:rPr>
        <w:t>。设置隐藏层数最多</w:t>
      </w:r>
      <w:r w:rsidR="008E400C">
        <w:rPr>
          <w:rFonts w:hint="eastAsia"/>
        </w:rPr>
        <w:t>4</w:t>
      </w:r>
      <w:r w:rsidR="008E400C">
        <w:rPr>
          <w:rFonts w:hint="eastAsia"/>
        </w:rPr>
        <w:t>层，最少</w:t>
      </w:r>
      <w:r w:rsidR="008E400C">
        <w:rPr>
          <w:rFonts w:hint="eastAsia"/>
        </w:rPr>
        <w:t>1</w:t>
      </w:r>
      <w:r w:rsidR="008E400C">
        <w:rPr>
          <w:rFonts w:hint="eastAsia"/>
        </w:rPr>
        <w:t>层，每层的神经元个数最多</w:t>
      </w:r>
      <w:r w:rsidR="008E400C">
        <w:rPr>
          <w:rFonts w:hint="eastAsia"/>
        </w:rPr>
        <w:t>1</w:t>
      </w:r>
      <w:r w:rsidR="008E400C">
        <w:t>0</w:t>
      </w:r>
      <w:r w:rsidR="008E400C">
        <w:rPr>
          <w:rFonts w:hint="eastAsia"/>
        </w:rPr>
        <w:t>个，最少</w:t>
      </w:r>
      <w:r w:rsidR="008E400C">
        <w:rPr>
          <w:rFonts w:hint="eastAsia"/>
        </w:rPr>
        <w:t>1</w:t>
      </w:r>
      <w:r w:rsidR="008E400C">
        <w:rPr>
          <w:rFonts w:hint="eastAsia"/>
        </w:rPr>
        <w:t>个，也就是说最少存在</w:t>
      </w:r>
      <w:r w:rsidR="008E400C">
        <w:rPr>
          <w:rFonts w:hint="eastAsia"/>
        </w:rPr>
        <w:t>1</w:t>
      </w:r>
      <w:r w:rsidR="008E400C">
        <w:rPr>
          <w:rFonts w:hint="eastAsia"/>
        </w:rPr>
        <w:t>个隐藏神经元，最多可以存在</w:t>
      </w:r>
      <w:r w:rsidR="008E400C">
        <w:rPr>
          <w:rFonts w:hint="eastAsia"/>
        </w:rPr>
        <w:t>4</w:t>
      </w:r>
      <w:r w:rsidR="008E400C">
        <w:t>0</w:t>
      </w:r>
      <w:r w:rsidR="008E400C">
        <w:rPr>
          <w:rFonts w:hint="eastAsia"/>
        </w:rPr>
        <w:t>个隐藏神经元。神经网络的结构确定之后采用</w:t>
      </w:r>
      <w:proofErr w:type="spellStart"/>
      <w:r w:rsidR="008E400C">
        <w:rPr>
          <w:rFonts w:hint="eastAsia"/>
        </w:rPr>
        <w:t>Rprop</w:t>
      </w:r>
      <w:proofErr w:type="spellEnd"/>
      <w:r w:rsidR="008E400C">
        <w:rPr>
          <w:rFonts w:hint="eastAsia"/>
        </w:rPr>
        <w:t>算法对连接权值和偏置值进行精确调整。</w:t>
      </w:r>
    </w:p>
    <w:p w14:paraId="52711952" w14:textId="2DE9C727" w:rsidR="000A1A11" w:rsidRPr="000A1A11" w:rsidRDefault="000A1A11" w:rsidP="00E26685">
      <w:pPr>
        <w:ind w:firstLine="480"/>
      </w:pPr>
      <w:proofErr w:type="spellStart"/>
      <w:r>
        <w:rPr>
          <w:rFonts w:hint="eastAsia"/>
        </w:rPr>
        <w:t>Relu</w:t>
      </w:r>
      <w:proofErr w:type="spellEnd"/>
      <w:r>
        <w:rPr>
          <w:rFonts w:hint="eastAsia"/>
        </w:rPr>
        <w:t>函数和</w:t>
      </w:r>
      <w:proofErr w:type="spellStart"/>
      <w:r>
        <w:rPr>
          <w:rFonts w:hint="eastAsia"/>
        </w:rPr>
        <w:t>Rprop</w:t>
      </w:r>
      <w:proofErr w:type="spellEnd"/>
      <w:r>
        <w:rPr>
          <w:rFonts w:hint="eastAsia"/>
        </w:rPr>
        <w:t>算法已在前面进了介绍，在此不在展开。</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0A1A11" w14:paraId="70A88F84" w14:textId="77777777" w:rsidTr="000A1A11">
        <w:tc>
          <w:tcPr>
            <w:tcW w:w="9350" w:type="dxa"/>
          </w:tcPr>
          <w:p w14:paraId="44C5BB20" w14:textId="366C8272" w:rsidR="000A1A11" w:rsidRDefault="000A1A11" w:rsidP="000A1A11">
            <w:pPr>
              <w:pStyle w:val="a7"/>
            </w:pPr>
            <w:r>
              <w:object w:dxaOrig="8296" w:dyaOrig="4590" w14:anchorId="318E2D4C">
                <v:shape id="_x0000_i1028" type="#_x0000_t75" style="width:271.7pt;height:150.25pt" o:ole="">
                  <v:imagedata r:id="rId29" o:title=""/>
                </v:shape>
                <o:OLEObject Type="Embed" ProgID="Visio.Drawing.15" ShapeID="_x0000_i1028" DrawAspect="Content" ObjectID="_1588451384" r:id="rId30"/>
              </w:object>
            </w:r>
          </w:p>
        </w:tc>
      </w:tr>
      <w:tr w:rsidR="000A1A11" w14:paraId="696EAC85" w14:textId="77777777" w:rsidTr="000A1A11">
        <w:tc>
          <w:tcPr>
            <w:tcW w:w="9350" w:type="dxa"/>
          </w:tcPr>
          <w:p w14:paraId="0D96B371" w14:textId="23EF54E0" w:rsidR="000A1A11" w:rsidRDefault="000A1A11" w:rsidP="000A1A11">
            <w:pPr>
              <w:pStyle w:val="a5"/>
            </w:pPr>
            <w:r>
              <w:rPr>
                <w:rFonts w:hint="eastAsia"/>
              </w:rPr>
              <w:t>图</w:t>
            </w:r>
            <w:r w:rsidR="004F1136">
              <w:rPr>
                <w:rFonts w:hint="eastAsia"/>
              </w:rPr>
              <w:t>8</w:t>
            </w:r>
            <w:r>
              <w:rPr>
                <w:rFonts w:hint="eastAsia"/>
              </w:rPr>
              <w:t>：实验所用的隐藏层神经元</w:t>
            </w:r>
          </w:p>
        </w:tc>
      </w:tr>
    </w:tbl>
    <w:p w14:paraId="2C35DDD5" w14:textId="1D2FA100" w:rsidR="000A1A11" w:rsidRDefault="000A1A11" w:rsidP="000A1A11">
      <w:pPr>
        <w:ind w:firstLine="480"/>
      </w:pPr>
      <w:r>
        <w:rPr>
          <w:rFonts w:hint="eastAsia"/>
        </w:rPr>
        <w:t>上图中神经元的输出</w:t>
      </w:r>
      <m:oMath>
        <m:r>
          <w:rPr>
            <w:rFonts w:ascii="Cambria Math" w:hAnsi="Cambria Math"/>
          </w:rPr>
          <m:t>Y =</m:t>
        </m:r>
        <m:func>
          <m:funcPr>
            <m:ctrlPr>
              <w:rPr>
                <w:rFonts w:ascii="Cambria Math" w:hAnsi="Cambria Math"/>
                <w:i/>
              </w:rPr>
            </m:ctrlPr>
          </m:funcPr>
          <m:fName>
            <m:r>
              <m:rPr>
                <m:sty m:val="p"/>
              </m:rPr>
              <w:rPr>
                <w:rFonts w:ascii="Cambria Math" w:hAnsi="Cambria Math"/>
              </w:rPr>
              <m:t xml:space="preserve"> max</m:t>
            </m:r>
          </m:fName>
          <m:e>
            <m:d>
              <m:dPr>
                <m:ctrlPr>
                  <w:rPr>
                    <w:rFonts w:ascii="Cambria Math" w:hAnsi="Cambria Math"/>
                    <w:i/>
                  </w:rPr>
                </m:ctrlPr>
              </m:dPr>
              <m:e>
                <m:r>
                  <w:rPr>
                    <w:rFonts w:ascii="Cambria Math" w:hAnsi="Cambria Math"/>
                  </w:rPr>
                  <m:t xml:space="preserve">0,  </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 xml:space="preserve"> + b</m:t>
                        </m:r>
                      </m:e>
                    </m:nary>
                  </m:e>
                </m:d>
              </m:e>
            </m:d>
          </m:e>
        </m:func>
      </m:oMath>
      <w:r>
        <w:rPr>
          <w:rFonts w:hint="eastAsia"/>
        </w:rPr>
        <w:t>，神经元的输出最小为</w:t>
      </w:r>
      <w:r>
        <w:rPr>
          <w:rFonts w:hint="eastAsia"/>
        </w:rPr>
        <w:t>0</w:t>
      </w:r>
      <w:r>
        <w:rPr>
          <w:rFonts w:hint="eastAsia"/>
        </w:rPr>
        <w:t>。在使用</w:t>
      </w:r>
      <w:r>
        <w:rPr>
          <w:rFonts w:hint="eastAsia"/>
        </w:rPr>
        <w:t>dropout</w:t>
      </w:r>
      <w:r>
        <w:rPr>
          <w:rFonts w:hint="eastAsia"/>
        </w:rPr>
        <w:t>参数时，一些影响很小的连接会被去掉，</w:t>
      </w:r>
      <w:r w:rsidR="00685FCF">
        <w:rPr>
          <w:rFonts w:hint="eastAsia"/>
        </w:rPr>
        <w:t>具体</w:t>
      </w:r>
      <w:r>
        <w:rPr>
          <w:rFonts w:hint="eastAsia"/>
        </w:rPr>
        <w:t>表现为相应的连接权值被置零，此时神经元的输出公式是不变的。</w:t>
      </w:r>
    </w:p>
    <w:p w14:paraId="39831D88" w14:textId="4740398B" w:rsidR="006576FC" w:rsidRDefault="00347614" w:rsidP="00DF4E5D">
      <w:pPr>
        <w:pStyle w:val="21"/>
      </w:pPr>
      <w:bookmarkStart w:id="34" w:name="_Toc514699761"/>
      <w:r>
        <w:rPr>
          <w:rFonts w:hint="eastAsia"/>
        </w:rPr>
        <w:t>神经网络</w:t>
      </w:r>
      <w:r w:rsidR="006576FC">
        <w:rPr>
          <w:rFonts w:hint="eastAsia"/>
        </w:rPr>
        <w:t>编码</w:t>
      </w:r>
      <w:bookmarkEnd w:id="34"/>
    </w:p>
    <w:p w14:paraId="05EC5A59" w14:textId="7D41FFAC" w:rsidR="00685FCF" w:rsidRDefault="00685FCF" w:rsidP="00685FCF">
      <w:pPr>
        <w:ind w:firstLine="480"/>
      </w:pPr>
      <w:r>
        <w:rPr>
          <w:rFonts w:hint="eastAsia"/>
        </w:rPr>
        <w:t>神经网络的编码方式关系着整个进化神经网络的构建和执行方式、效率。在本次实验中我们采用一种可变长度的直接编码方式对神经网络结构进行编码。直接对神经网络的隐藏层数和隐藏层中每层神经元的个数进行编码，可以直接控制神经网络的层数和神经元个数进行进化和变异。</w:t>
      </w:r>
    </w:p>
    <w:p w14:paraId="67FA6A0F" w14:textId="56107B40" w:rsidR="00E54A9A" w:rsidRDefault="00E54A9A" w:rsidP="00685FCF">
      <w:pPr>
        <w:ind w:firstLine="480"/>
      </w:pPr>
      <w:r>
        <w:rPr>
          <w:rFonts w:hint="eastAsia"/>
        </w:rPr>
        <w:t>假设神经网络由输入层、两层隐藏层和输出层组成，每层分别有</w:t>
      </w:r>
      <w:r>
        <w:rPr>
          <w:rFonts w:hint="eastAsia"/>
        </w:rPr>
        <w:t>4</w:t>
      </w:r>
      <w:r>
        <w:rPr>
          <w:rFonts w:hint="eastAsia"/>
        </w:rPr>
        <w:t>个、</w:t>
      </w:r>
      <w:r>
        <w:rPr>
          <w:rFonts w:hint="eastAsia"/>
        </w:rPr>
        <w:t>5</w:t>
      </w:r>
      <w:r>
        <w:rPr>
          <w:rFonts w:hint="eastAsia"/>
        </w:rPr>
        <w:t>个、</w:t>
      </w:r>
      <w:r>
        <w:rPr>
          <w:rFonts w:hint="eastAsia"/>
        </w:rPr>
        <w:t>3</w:t>
      </w:r>
      <w:r>
        <w:rPr>
          <w:rFonts w:hint="eastAsia"/>
        </w:rPr>
        <w:t>个、</w:t>
      </w:r>
      <w:r>
        <w:t>3</w:t>
      </w:r>
      <w:r>
        <w:rPr>
          <w:rFonts w:hint="eastAsia"/>
        </w:rPr>
        <w:t>个神经元，一共</w:t>
      </w:r>
      <w:r>
        <w:rPr>
          <w:rFonts w:hint="eastAsia"/>
        </w:rPr>
        <w:t>1</w:t>
      </w:r>
      <w:r>
        <w:t>5</w:t>
      </w:r>
      <w:r>
        <w:rPr>
          <w:rFonts w:hint="eastAsia"/>
        </w:rPr>
        <w:t>个神经元。则可以之间按照每层的神经元个数进行编码即</w:t>
      </w:r>
      <m:oMath>
        <m:d>
          <m:dPr>
            <m:begChr m:val="["/>
            <m:endChr m:val="]"/>
            <m:ctrlPr>
              <w:rPr>
                <w:rFonts w:ascii="Cambria Math" w:hAnsi="Cambria Math"/>
              </w:rPr>
            </m:ctrlPr>
          </m:dPr>
          <m:e>
            <m:r>
              <w:rPr>
                <w:rFonts w:ascii="Cambria Math" w:hAnsi="Cambria Math"/>
              </w:rPr>
              <m:t>4, 5, 3, 3</m:t>
            </m:r>
          </m:e>
        </m:d>
      </m:oMath>
      <w:r>
        <w:rPr>
          <w:rFonts w:hint="eastAsia"/>
        </w:rPr>
        <w:t>，编码的长度就是神经网络的层数。由于数据集中每个数据对的特征维数是固定的，这就意味着所有的数据对需要的输入神经元的数量是固定的。</w:t>
      </w:r>
      <w:r w:rsidR="008D5664">
        <w:rPr>
          <w:rFonts w:hint="eastAsia"/>
        </w:rPr>
        <w:t>数据集中数据的类别也是可以确定的，所以输出神经元的个数也就可以确定。也就是说，对于一给定数据集，构造神经网络时，网络的输入层和输出层神经元个数是确定的，我们只需要对隐藏层的层数和每层的神经元个数进行调整。所以在编码时可以忽略输入层和输出层，只对隐藏层进行编码</w:t>
      </w:r>
      <w:r w:rsidR="0086420D">
        <w:rPr>
          <w:rFonts w:hint="eastAsia"/>
        </w:rPr>
        <w:t>，上述神经网路模型的编码也就变为了</w:t>
      </w:r>
      <m:oMath>
        <m:d>
          <m:dPr>
            <m:begChr m:val="["/>
            <m:endChr m:val="]"/>
            <m:ctrlPr>
              <w:rPr>
                <w:rFonts w:ascii="Cambria Math" w:hAnsi="Cambria Math"/>
              </w:rPr>
            </m:ctrlPr>
          </m:dPr>
          <m:e>
            <m:r>
              <w:rPr>
                <w:rFonts w:ascii="Cambria Math" w:hAnsi="Cambria Math"/>
              </w:rPr>
              <m:t>5,3</m:t>
            </m:r>
          </m:e>
        </m:d>
      </m:oMath>
      <w:r w:rsidR="0086420D">
        <w:rPr>
          <w:rFonts w:hint="eastAsia"/>
        </w:rPr>
        <w:t>。</w:t>
      </w:r>
      <w:r w:rsidR="008A5477">
        <w:rPr>
          <w:rFonts w:hint="eastAsia"/>
        </w:rPr>
        <w:t>这样既可以减小编码的长度节省空间，同时减少了交叉和变异的操作复杂度，不需要考虑当前基因是否属于输入或输出层，可以对编码序列中的任意一个基因进行操作。下图展示了对一个四层的神经网络模型进行编码的过程。</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B506AB" w14:paraId="3C23D824" w14:textId="77777777" w:rsidTr="00210A0E">
        <w:tc>
          <w:tcPr>
            <w:tcW w:w="9350" w:type="dxa"/>
          </w:tcPr>
          <w:p w14:paraId="05B6428D" w14:textId="25A9C48E" w:rsidR="00B506AB" w:rsidRDefault="00210A0E" w:rsidP="00E54A9A">
            <w:pPr>
              <w:pStyle w:val="a7"/>
            </w:pPr>
            <w:r>
              <w:object w:dxaOrig="25051" w:dyaOrig="8761" w14:anchorId="6974A170">
                <v:shape id="_x0000_i1029" type="#_x0000_t75" style="width:514.65pt;height:178.45pt" o:ole="">
                  <v:imagedata r:id="rId31" o:title=""/>
                </v:shape>
                <o:OLEObject Type="Embed" ProgID="Visio.Drawing.15" ShapeID="_x0000_i1029" DrawAspect="Content" ObjectID="_1588451385" r:id="rId32"/>
              </w:object>
            </w:r>
          </w:p>
        </w:tc>
      </w:tr>
      <w:tr w:rsidR="00B506AB" w14:paraId="7AC11CA3" w14:textId="77777777" w:rsidTr="00210A0E">
        <w:tc>
          <w:tcPr>
            <w:tcW w:w="9350" w:type="dxa"/>
          </w:tcPr>
          <w:p w14:paraId="4627AA67" w14:textId="6E6B5492" w:rsidR="00B506AB" w:rsidRDefault="00E54A9A" w:rsidP="00E54A9A">
            <w:pPr>
              <w:pStyle w:val="a5"/>
            </w:pPr>
            <w:r>
              <w:rPr>
                <w:rFonts w:hint="eastAsia"/>
              </w:rPr>
              <w:t>图</w:t>
            </w:r>
            <w:r w:rsidR="004F1136">
              <w:rPr>
                <w:rFonts w:hint="eastAsia"/>
              </w:rPr>
              <w:t>9</w:t>
            </w:r>
            <w:r>
              <w:rPr>
                <w:rFonts w:hint="eastAsia"/>
              </w:rPr>
              <w:t>：使用层数和每层神经元个数直接对神经网络进行编码</w:t>
            </w:r>
          </w:p>
        </w:tc>
      </w:tr>
    </w:tbl>
    <w:p w14:paraId="4B20EB2E" w14:textId="1AA17E03" w:rsidR="006576FC" w:rsidRDefault="006576FC" w:rsidP="00DF4E5D">
      <w:pPr>
        <w:pStyle w:val="21"/>
      </w:pPr>
      <w:bookmarkStart w:id="35" w:name="_Toc514699762"/>
      <w:r>
        <w:rPr>
          <w:rFonts w:hint="eastAsia"/>
        </w:rPr>
        <w:t>交叉</w:t>
      </w:r>
      <w:bookmarkEnd w:id="35"/>
    </w:p>
    <w:p w14:paraId="30418E51" w14:textId="763CD820" w:rsidR="00210A0E" w:rsidRDefault="00E21B3E" w:rsidP="00210A0E">
      <w:pPr>
        <w:ind w:firstLine="480"/>
      </w:pPr>
      <w:r>
        <w:rPr>
          <w:rFonts w:hint="eastAsia"/>
        </w:rPr>
        <w:t>由于我们采用的编码方式编码出的基因序列的长度是可变的，并不方便直接用来进行交叉操作，所以在进行交叉操作之前，需要先对所有的基因序列进行“对齐”操作。将所有的基因序列都扩展到相同的长度，比如我们规定神经网络模型最多存在</w:t>
      </w:r>
      <m:oMath>
        <m:r>
          <w:rPr>
            <w:rFonts w:ascii="Cambria Math" w:hAnsi="Cambria Math" w:hint="eastAsia"/>
          </w:rPr>
          <m:t>N</m:t>
        </m:r>
      </m:oMath>
      <w:r>
        <w:rPr>
          <w:rFonts w:hint="eastAsia"/>
        </w:rPr>
        <w:t>个隐藏层，就把所有的基因序列的长度扩展为</w:t>
      </w:r>
      <m:oMath>
        <m:r>
          <w:rPr>
            <w:rFonts w:ascii="Cambria Math" w:hAnsi="Cambria Math" w:hint="eastAsia"/>
          </w:rPr>
          <m:t>N</m:t>
        </m:r>
      </m:oMath>
      <w:r>
        <w:rPr>
          <w:rFonts w:hint="eastAsia"/>
        </w:rPr>
        <w:t>，因为所有基因序列的长度都不可能超过</w:t>
      </w:r>
      <m:oMath>
        <m:r>
          <w:rPr>
            <w:rFonts w:ascii="Cambria Math" w:hAnsi="Cambria Math" w:hint="eastAsia"/>
          </w:rPr>
          <m:t>N</m:t>
        </m:r>
      </m:oMath>
      <w:r>
        <w:rPr>
          <w:rFonts w:hint="eastAsia"/>
        </w:rPr>
        <w:t>。如果基因序列</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Pr>
          <w:rFonts w:hint="eastAsia"/>
        </w:rPr>
        <w:t>长度</w:t>
      </w:r>
      <m:oMath>
        <m:sSub>
          <m:sSubPr>
            <m:ctrlPr>
              <w:rPr>
                <w:rFonts w:ascii="Cambria Math" w:hAnsi="Cambria Math"/>
                <w:i/>
              </w:rPr>
            </m:ctrlPr>
          </m:sSubPr>
          <m:e>
            <m:r>
              <w:rPr>
                <w:rFonts w:ascii="Cambria Math" w:hAnsi="Cambria Math" w:hint="eastAsia"/>
              </w:rPr>
              <m:t>L</m:t>
            </m:r>
          </m:e>
          <m:sub>
            <m:r>
              <w:rPr>
                <w:rFonts w:ascii="Cambria Math" w:hAnsi="Cambria Math"/>
              </w:rPr>
              <m:t>i</m:t>
            </m:r>
          </m:sub>
        </m:sSub>
      </m:oMath>
      <w:r>
        <w:rPr>
          <w:rFonts w:hint="eastAsia"/>
        </w:rPr>
        <w:t>小于规定长度</w:t>
      </w:r>
      <m:oMath>
        <m:r>
          <w:rPr>
            <w:rFonts w:ascii="Cambria Math" w:hAnsi="Cambria Math" w:hint="eastAsia"/>
          </w:rPr>
          <m:t>N</m:t>
        </m:r>
      </m:oMath>
      <w:r>
        <w:rPr>
          <w:rFonts w:hint="eastAsia"/>
        </w:rPr>
        <w:t>，即</w:t>
      </w:r>
      <m:oMath>
        <m:sSub>
          <m:sSubPr>
            <m:ctrlPr>
              <w:rPr>
                <w:rFonts w:ascii="Cambria Math" w:hAnsi="Cambria Math"/>
                <w:i/>
              </w:rPr>
            </m:ctrlPr>
          </m:sSubPr>
          <m:e>
            <m:r>
              <w:rPr>
                <w:rFonts w:ascii="Cambria Math" w:hAnsi="Cambria Math" w:hint="eastAsia"/>
              </w:rPr>
              <m:t>L</m:t>
            </m:r>
          </m:e>
          <m:sub>
            <m:r>
              <w:rPr>
                <w:rFonts w:ascii="Cambria Math" w:hAnsi="Cambria Math"/>
              </w:rPr>
              <m:t>i</m:t>
            </m:r>
          </m:sub>
        </m:sSub>
        <m:r>
          <w:rPr>
            <w:rFonts w:ascii="Cambria Math" w:hAnsi="Cambria Math"/>
          </w:rPr>
          <m:t>&lt;N</m:t>
        </m:r>
      </m:oMath>
      <w:r>
        <w:rPr>
          <w:rFonts w:hint="eastAsia"/>
        </w:rPr>
        <w:t>，则需要对基因序列进行“对齐”。首先生成</w:t>
      </w:r>
      <m:oMath>
        <m:sSub>
          <m:sSubPr>
            <m:ctrlPr>
              <w:rPr>
                <w:rFonts w:ascii="Cambria Math" w:hAnsi="Cambria Math"/>
                <w:i/>
              </w:rPr>
            </m:ctrlPr>
          </m:sSubPr>
          <m:e>
            <m:r>
              <w:rPr>
                <w:rFonts w:ascii="Cambria Math" w:hAnsi="Cambria Math" w:hint="eastAsia"/>
              </w:rPr>
              <m:t>L</m:t>
            </m:r>
          </m:e>
          <m:sub>
            <m:r>
              <w:rPr>
                <w:rFonts w:ascii="Cambria Math" w:hAnsi="Cambria Math"/>
              </w:rPr>
              <m:t>i</m:t>
            </m:r>
          </m:sub>
        </m:sSub>
      </m:oMath>
      <w:r>
        <w:rPr>
          <w:rFonts w:hint="eastAsia"/>
        </w:rPr>
        <w:t>个</w:t>
      </w:r>
      <w:r w:rsidR="00C340B9">
        <w:rPr>
          <w:rFonts w:hint="eastAsia"/>
        </w:rPr>
        <w:t>从</w:t>
      </w:r>
      <m:oMath>
        <m:r>
          <m:rPr>
            <m:sty m:val="p"/>
          </m:rPr>
          <w:rPr>
            <w:rFonts w:ascii="Cambria Math" w:hAnsi="Cambria Math"/>
          </w:rPr>
          <m:t>1</m:t>
        </m:r>
      </m:oMath>
      <w:r w:rsidR="00C340B9">
        <w:rPr>
          <w:rFonts w:hint="eastAsia"/>
        </w:rPr>
        <w:t>到</w:t>
      </w:r>
      <m:oMath>
        <m:r>
          <m:rPr>
            <m:sty m:val="p"/>
          </m:rPr>
          <w:rPr>
            <w:rFonts w:ascii="Cambria Math" w:hAnsi="Cambria Math" w:hint="eastAsia"/>
          </w:rPr>
          <m:t>N</m:t>
        </m:r>
      </m:oMath>
      <w:r w:rsidR="00C340B9">
        <w:rPr>
          <w:rFonts w:hint="eastAsia"/>
        </w:rPr>
        <w:t>的</w:t>
      </w:r>
      <w:r>
        <w:rPr>
          <w:rFonts w:hint="eastAsia"/>
        </w:rPr>
        <w:t>不同的随机数，然后将这</w:t>
      </w:r>
      <m:oMath>
        <m:sSub>
          <m:sSubPr>
            <m:ctrlPr>
              <w:rPr>
                <w:rFonts w:ascii="Cambria Math" w:hAnsi="Cambria Math"/>
                <w:i/>
              </w:rPr>
            </m:ctrlPr>
          </m:sSubPr>
          <m:e>
            <m:r>
              <w:rPr>
                <w:rFonts w:ascii="Cambria Math" w:hAnsi="Cambria Math" w:hint="eastAsia"/>
              </w:rPr>
              <m:t>L</m:t>
            </m:r>
          </m:e>
          <m:sub>
            <m:r>
              <w:rPr>
                <w:rFonts w:ascii="Cambria Math" w:hAnsi="Cambria Math"/>
              </w:rPr>
              <m:t>i</m:t>
            </m:r>
          </m:sub>
        </m:sSub>
      </m:oMath>
      <w:r>
        <w:rPr>
          <w:rFonts w:hint="eastAsia"/>
        </w:rPr>
        <w:t>个</w:t>
      </w:r>
      <w:r w:rsidR="00C340B9">
        <w:rPr>
          <w:rFonts w:hint="eastAsia"/>
        </w:rPr>
        <w:t>不同的随机数按照升序排列，得到一个长度为</w:t>
      </w:r>
      <m:oMath>
        <m:sSub>
          <m:sSubPr>
            <m:ctrlPr>
              <w:rPr>
                <w:rFonts w:ascii="Cambria Math" w:hAnsi="Cambria Math"/>
                <w:i/>
              </w:rPr>
            </m:ctrlPr>
          </m:sSubPr>
          <m:e>
            <m:r>
              <w:rPr>
                <w:rFonts w:ascii="Cambria Math" w:hAnsi="Cambria Math" w:hint="eastAsia"/>
              </w:rPr>
              <m:t>L</m:t>
            </m:r>
          </m:e>
          <m:sub>
            <m:r>
              <w:rPr>
                <w:rFonts w:ascii="Cambria Math" w:hAnsi="Cambria Math"/>
              </w:rPr>
              <m:t>i</m:t>
            </m:r>
          </m:sub>
        </m:sSub>
      </m:oMath>
      <w:r w:rsidR="00C340B9">
        <w:rPr>
          <w:rFonts w:hint="eastAsia"/>
        </w:rPr>
        <w:t>，升序排列的序列</w:t>
      </w:r>
      <m:oMath>
        <m:r>
          <w:rPr>
            <w:rFonts w:ascii="Cambria Math" w:hAnsi="Cambria Math"/>
          </w:rPr>
          <m:t>R_S</m:t>
        </m:r>
      </m:oMath>
      <w:r w:rsidR="00C340B9">
        <w:rPr>
          <w:rFonts w:hint="eastAsia"/>
        </w:rPr>
        <w:t>。最后按照序列</w:t>
      </w:r>
      <m:oMath>
        <m:r>
          <w:rPr>
            <w:rFonts w:ascii="Cambria Math" w:hAnsi="Cambria Math"/>
          </w:rPr>
          <m:t>R_S</m:t>
        </m:r>
      </m:oMath>
      <w:r w:rsidR="00C340B9">
        <w:rPr>
          <w:rFonts w:hint="eastAsia"/>
        </w:rPr>
        <w:t>将基因序列</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C340B9">
        <w:rPr>
          <w:rFonts w:hint="eastAsia"/>
        </w:rPr>
        <w:t>中的基因依次放入扩展基因</w:t>
      </w:r>
      <m:oMath>
        <m:sSubSup>
          <m:sSubSupPr>
            <m:ctrlPr>
              <w:rPr>
                <w:rFonts w:ascii="Cambria Math" w:hAnsi="Cambria Math"/>
              </w:rPr>
            </m:ctrlPr>
          </m:sSubSupPr>
          <m:e>
            <m:r>
              <m:rPr>
                <m:sty m:val="p"/>
              </m:rPr>
              <w:rPr>
                <w:rFonts w:ascii="Cambria Math" w:hAnsi="Cambria Math" w:hint="eastAsia"/>
              </w:rPr>
              <m:t>X</m:t>
            </m:r>
          </m:e>
          <m:sub>
            <m:r>
              <w:rPr>
                <w:rFonts w:ascii="Cambria Math" w:hAnsi="Cambria Math"/>
              </w:rPr>
              <m:t>i</m:t>
            </m:r>
          </m:sub>
          <m:sup>
            <m:r>
              <w:rPr>
                <w:rFonts w:ascii="Cambria Math" w:hAnsi="Cambria Math"/>
              </w:rPr>
              <m:t>N</m:t>
            </m:r>
          </m:sup>
        </m:sSubSup>
      </m:oMath>
      <w:r w:rsidR="00C340B9">
        <w:rPr>
          <w:rFonts w:hint="eastAsia"/>
        </w:rPr>
        <w:t>中。</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C340B9" w14:paraId="3C1A3B34" w14:textId="77777777" w:rsidTr="00510E7B">
        <w:tc>
          <w:tcPr>
            <w:tcW w:w="9350" w:type="dxa"/>
          </w:tcPr>
          <w:p w14:paraId="1B202AE4" w14:textId="20BD4485" w:rsidR="00C340B9" w:rsidRPr="00510E7B" w:rsidRDefault="00510E7B" w:rsidP="00510E7B">
            <w:pPr>
              <w:pStyle w:val="a7"/>
            </w:pPr>
            <w:r w:rsidRPr="00510E7B">
              <w:object w:dxaOrig="8251" w:dyaOrig="3661" w14:anchorId="2B7E64F5">
                <v:shape id="_x0000_i1030" type="#_x0000_t75" style="width:367.5pt;height:162.15pt" o:ole="">
                  <v:imagedata r:id="rId33" o:title=""/>
                </v:shape>
                <o:OLEObject Type="Embed" ProgID="Visio.Drawing.15" ShapeID="_x0000_i1030" DrawAspect="Content" ObjectID="_1588451386" r:id="rId34"/>
              </w:object>
            </w:r>
          </w:p>
        </w:tc>
      </w:tr>
      <w:tr w:rsidR="00C340B9" w14:paraId="1521FEDE" w14:textId="77777777" w:rsidTr="00510E7B">
        <w:tc>
          <w:tcPr>
            <w:tcW w:w="9350" w:type="dxa"/>
          </w:tcPr>
          <w:p w14:paraId="555E1394" w14:textId="3C4BF17B" w:rsidR="00C340B9" w:rsidRDefault="00510E7B" w:rsidP="00510E7B">
            <w:pPr>
              <w:pStyle w:val="a5"/>
            </w:pPr>
            <w:r>
              <w:rPr>
                <w:rFonts w:hint="eastAsia"/>
              </w:rPr>
              <w:t>图</w:t>
            </w:r>
            <w:r w:rsidR="004F1136">
              <w:rPr>
                <w:rFonts w:hint="eastAsia"/>
              </w:rPr>
              <w:t>1</w:t>
            </w:r>
            <w:r w:rsidR="004F1136">
              <w:t>0</w:t>
            </w:r>
            <w:r>
              <w:rPr>
                <w:rFonts w:hint="eastAsia"/>
              </w:rPr>
              <w:t>：扩展基因序列</w:t>
            </w:r>
          </w:p>
        </w:tc>
      </w:tr>
    </w:tbl>
    <w:p w14:paraId="173C3E36" w14:textId="4285861F" w:rsidR="00C340B9" w:rsidRDefault="00C340B9" w:rsidP="00210A0E">
      <w:pPr>
        <w:ind w:firstLine="480"/>
      </w:pPr>
    </w:p>
    <w:p w14:paraId="177731F9" w14:textId="434ACF08" w:rsidR="00510E7B" w:rsidRDefault="00510E7B" w:rsidP="00210A0E">
      <w:pPr>
        <w:ind w:firstLine="480"/>
      </w:pPr>
      <w:r>
        <w:rPr>
          <w:rFonts w:hint="eastAsia"/>
        </w:rPr>
        <w:t>将所有的基因序列扩展完成之后，</w:t>
      </w:r>
      <w:r w:rsidRPr="00510E7B">
        <w:rPr>
          <w:rFonts w:hint="eastAsia"/>
        </w:rPr>
        <w:t>采用</w:t>
      </w:r>
      <w:r w:rsidRPr="00510E7B">
        <w:rPr>
          <w:rFonts w:hint="eastAsia"/>
        </w:rPr>
        <w:t>Position-based Crossover(PBX)</w:t>
      </w:r>
      <w:r w:rsidRPr="00510E7B">
        <w:rPr>
          <w:rFonts w:hint="eastAsia"/>
        </w:rPr>
        <w:t>算子</w:t>
      </w:r>
      <w:r>
        <w:rPr>
          <w:rFonts w:hint="eastAsia"/>
        </w:rPr>
        <w:t>对基因序列</w:t>
      </w:r>
      <w:r w:rsidRPr="00510E7B">
        <w:rPr>
          <w:rFonts w:hint="eastAsia"/>
        </w:rPr>
        <w:t>进行交叉</w:t>
      </w:r>
      <w:r>
        <w:rPr>
          <w:rFonts w:hint="eastAsia"/>
        </w:rPr>
        <w:t>操作</w:t>
      </w:r>
      <w:r w:rsidRPr="00510E7B">
        <w:rPr>
          <w:rFonts w:hint="eastAsia"/>
        </w:rPr>
        <w:t>。</w:t>
      </w:r>
    </w:p>
    <w:p w14:paraId="27F52E37" w14:textId="2DB43547" w:rsidR="00510E7B" w:rsidRDefault="00510E7B" w:rsidP="00210A0E">
      <w:pPr>
        <w:ind w:firstLine="480"/>
      </w:pPr>
      <w:r>
        <w:rPr>
          <w:rFonts w:hint="eastAsia"/>
        </w:rPr>
        <w:lastRenderedPageBreak/>
        <w:t>首先随机选择一对基因序列中的几个基因，选择的个数也是随机的，选择位置可以不连续。按照选择的位置生成一个子代，子代中选中的位置和父代中被选中的基因的位置是一致的，需要注意的是此时子代中没有被选中的基因的内容是空缺的。最后将另一个父代基因序列按照对应的位置填入上一步生成的子代中空缺的位置。</w:t>
      </w:r>
      <w:r w:rsidR="00FD5A05">
        <w:rPr>
          <w:rFonts w:hint="eastAsia"/>
        </w:rPr>
        <w:t>两个父代交换位置，其它条件不变，包括第一步中选择的基因的位置，然后按照相同的步骤生成另一个子代。</w:t>
      </w:r>
      <w:r>
        <w:rPr>
          <w:rFonts w:hint="eastAsia"/>
        </w:rPr>
        <w:t>至此交叉操作完成</w:t>
      </w:r>
      <w:r w:rsidR="00FD5A05">
        <w:rPr>
          <w:rFonts w:hint="eastAsia"/>
        </w:rPr>
        <w:t>。</w:t>
      </w:r>
    </w:p>
    <w:tbl>
      <w:tblPr>
        <w:tblStyle w:val="af0"/>
        <w:tblW w:w="0" w:type="auto"/>
        <w:tblLook w:val="04A0" w:firstRow="1" w:lastRow="0" w:firstColumn="1" w:lastColumn="0" w:noHBand="0" w:noVBand="1"/>
      </w:tblPr>
      <w:tblGrid>
        <w:gridCol w:w="9350"/>
      </w:tblGrid>
      <w:tr w:rsidR="00FD5A05" w14:paraId="3877B355" w14:textId="77777777" w:rsidTr="00FD5A05">
        <w:tc>
          <w:tcPr>
            <w:tcW w:w="9350" w:type="dxa"/>
          </w:tcPr>
          <w:p w14:paraId="59EB71C0" w14:textId="3AE161A4" w:rsidR="00FD5A05" w:rsidRDefault="00FD5A05" w:rsidP="00FD5A05">
            <w:pPr>
              <w:pStyle w:val="a7"/>
            </w:pPr>
            <w:r>
              <w:object w:dxaOrig="17476" w:dyaOrig="5191" w14:anchorId="5082513A">
                <v:shape id="_x0000_i1031" type="#_x0000_t75" style="width:468.3pt;height:139.6pt" o:ole="">
                  <v:imagedata r:id="rId35" o:title=""/>
                </v:shape>
                <o:OLEObject Type="Embed" ProgID="Visio.Drawing.15" ShapeID="_x0000_i1031" DrawAspect="Content" ObjectID="_1588451387" r:id="rId36"/>
              </w:object>
            </w:r>
          </w:p>
        </w:tc>
      </w:tr>
      <w:tr w:rsidR="00FD5A05" w14:paraId="02A0C499" w14:textId="77777777" w:rsidTr="00FD5A05">
        <w:tc>
          <w:tcPr>
            <w:tcW w:w="9350" w:type="dxa"/>
          </w:tcPr>
          <w:p w14:paraId="6327A2E3" w14:textId="532856ED" w:rsidR="00FD5A05" w:rsidRDefault="00FD5A05" w:rsidP="00FD5A05">
            <w:pPr>
              <w:pStyle w:val="a5"/>
            </w:pPr>
            <w:r>
              <w:rPr>
                <w:rFonts w:hint="eastAsia"/>
              </w:rPr>
              <w:t>图</w:t>
            </w:r>
            <w:r w:rsidR="004F1136">
              <w:rPr>
                <w:rFonts w:hint="eastAsia"/>
              </w:rPr>
              <w:t>1</w:t>
            </w:r>
            <w:r w:rsidR="004F1136">
              <w:t>1</w:t>
            </w:r>
            <w:r>
              <w:rPr>
                <w:rFonts w:hint="eastAsia"/>
              </w:rPr>
              <w:t>：交叉操作</w:t>
            </w:r>
          </w:p>
        </w:tc>
      </w:tr>
    </w:tbl>
    <w:p w14:paraId="5724CBA4" w14:textId="1E1243F6" w:rsidR="006576FC" w:rsidRDefault="006576FC" w:rsidP="00DF4E5D">
      <w:pPr>
        <w:pStyle w:val="21"/>
      </w:pPr>
      <w:bookmarkStart w:id="36" w:name="_Toc514699763"/>
      <w:r>
        <w:rPr>
          <w:rFonts w:hint="eastAsia"/>
        </w:rPr>
        <w:t>变异</w:t>
      </w:r>
      <w:bookmarkEnd w:id="36"/>
    </w:p>
    <w:p w14:paraId="3C950AFC" w14:textId="6900579C" w:rsidR="00F65F11" w:rsidRDefault="00FD5A05" w:rsidP="00FD5A05">
      <w:pPr>
        <w:ind w:firstLine="480"/>
      </w:pPr>
      <w:r w:rsidRPr="00FD5A05">
        <w:rPr>
          <w:rFonts w:hint="eastAsia"/>
        </w:rPr>
        <w:t>影响</w:t>
      </w:r>
      <w:r w:rsidR="00F65F11">
        <w:rPr>
          <w:rFonts w:hint="eastAsia"/>
        </w:rPr>
        <w:t>多目标进化</w:t>
      </w:r>
      <w:r w:rsidRPr="00FD5A05">
        <w:rPr>
          <w:rFonts w:hint="eastAsia"/>
        </w:rPr>
        <w:t>算法性能的因素很多，</w:t>
      </w:r>
      <w:r w:rsidR="00F65F11">
        <w:rPr>
          <w:rFonts w:hint="eastAsia"/>
        </w:rPr>
        <w:t>除了选择和交叉操作职位，</w:t>
      </w:r>
      <w:r w:rsidRPr="00FD5A05">
        <w:rPr>
          <w:rFonts w:hint="eastAsia"/>
        </w:rPr>
        <w:t>变异算子</w:t>
      </w:r>
      <w:r w:rsidR="00F65F11">
        <w:rPr>
          <w:rFonts w:hint="eastAsia"/>
        </w:rPr>
        <w:t>同样发挥着</w:t>
      </w:r>
      <w:r w:rsidRPr="00FD5A05">
        <w:rPr>
          <w:rFonts w:hint="eastAsia"/>
        </w:rPr>
        <w:t>重要的作用。</w:t>
      </w:r>
      <w:r w:rsidR="00F65F11">
        <w:rPr>
          <w:rFonts w:hint="eastAsia"/>
        </w:rPr>
        <w:t>在算法运行前期，由于初始种群是随机生成的，所以个体之间的差异相对较大，此时交叉算子和选择算法的选择是最重要的，变异操作的影响较小。但是在算法运行后期，个体之间差异减小，此时交叉算子和选择算法的选择相对前期影响减小，相对的变异操作就起到了至关重要的作用。所以变异算子的选择和算法的性能有很大的关系，一个合适变异算子可以是算法稳定，生成的种群具有良好的多样性。</w:t>
      </w:r>
    </w:p>
    <w:p w14:paraId="790160DB" w14:textId="78385450" w:rsidR="00FD5A05" w:rsidRPr="00FD5A05" w:rsidRDefault="00F65F11" w:rsidP="00FD5A05">
      <w:pPr>
        <w:ind w:firstLine="480"/>
      </w:pPr>
      <w:r>
        <w:rPr>
          <w:rFonts w:hint="eastAsia"/>
        </w:rPr>
        <w:t>实验中我们</w:t>
      </w:r>
      <w:r w:rsidR="00FD5A05" w:rsidRPr="00FD5A05">
        <w:rPr>
          <w:rFonts w:hint="eastAsia"/>
        </w:rPr>
        <w:t>采用</w:t>
      </w:r>
      <w:r>
        <w:rPr>
          <w:rFonts w:hint="eastAsia"/>
        </w:rPr>
        <w:t>具有</w:t>
      </w:r>
      <w:r w:rsidR="00FD5A05" w:rsidRPr="00FD5A05">
        <w:rPr>
          <w:rFonts w:hint="eastAsia"/>
        </w:rPr>
        <w:t>自适应的变异率</w:t>
      </w:r>
      <w:r>
        <w:rPr>
          <w:rFonts w:hint="eastAsia"/>
        </w:rPr>
        <w:t>的变异算子</w:t>
      </w:r>
      <w:r w:rsidR="00FD5A05" w:rsidRPr="00FD5A05">
        <w:rPr>
          <w:rFonts w:hint="eastAsia"/>
        </w:rPr>
        <w:t>。</w:t>
      </w:r>
      <w:r w:rsidR="00F444C0">
        <w:rPr>
          <w:rFonts w:hint="eastAsia"/>
        </w:rPr>
        <w:t>在</w:t>
      </w:r>
      <w:r w:rsidR="00FD5A05" w:rsidRPr="00FD5A05">
        <w:rPr>
          <w:rFonts w:hint="eastAsia"/>
        </w:rPr>
        <w:t>个体差异较大</w:t>
      </w:r>
      <w:r w:rsidR="00F444C0">
        <w:rPr>
          <w:rFonts w:hint="eastAsia"/>
        </w:rPr>
        <w:t>时</w:t>
      </w:r>
      <w:r>
        <w:rPr>
          <w:rFonts w:hint="eastAsia"/>
        </w:rPr>
        <w:t>使用</w:t>
      </w:r>
      <w:r w:rsidR="00FD5A05" w:rsidRPr="00FD5A05">
        <w:rPr>
          <w:rFonts w:hint="eastAsia"/>
        </w:rPr>
        <w:t>较大的</w:t>
      </w:r>
      <w:r w:rsidR="00F444C0">
        <w:rPr>
          <w:rFonts w:hint="eastAsia"/>
        </w:rPr>
        <w:t>变异量和</w:t>
      </w:r>
      <w:r w:rsidR="00FD5A05" w:rsidRPr="00FD5A05">
        <w:rPr>
          <w:rFonts w:hint="eastAsia"/>
        </w:rPr>
        <w:t>变异率</w:t>
      </w:r>
      <w:r w:rsidR="00F444C0" w:rsidRPr="00FD5A05">
        <w:rPr>
          <w:rFonts w:hint="eastAsia"/>
        </w:rPr>
        <w:t>，</w:t>
      </w:r>
      <w:r w:rsidR="00F444C0">
        <w:rPr>
          <w:rFonts w:hint="eastAsia"/>
        </w:rPr>
        <w:t>可以</w:t>
      </w:r>
      <w:r w:rsidR="00F444C0" w:rsidRPr="00FD5A05">
        <w:rPr>
          <w:rFonts w:hint="eastAsia"/>
        </w:rPr>
        <w:t>降低</w:t>
      </w:r>
      <w:r w:rsidR="00F444C0">
        <w:rPr>
          <w:rFonts w:hint="eastAsia"/>
        </w:rPr>
        <w:t>算法</w:t>
      </w:r>
      <w:r w:rsidR="00F444C0" w:rsidRPr="00FD5A05">
        <w:rPr>
          <w:rFonts w:hint="eastAsia"/>
        </w:rPr>
        <w:t>发生早熟的可能性</w:t>
      </w:r>
      <w:r w:rsidR="00FD5A05" w:rsidRPr="00FD5A05">
        <w:rPr>
          <w:rFonts w:hint="eastAsia"/>
        </w:rPr>
        <w:t>，使</w:t>
      </w:r>
      <w:r w:rsidR="00F444C0">
        <w:rPr>
          <w:rFonts w:hint="eastAsia"/>
        </w:rPr>
        <w:t>生成的</w:t>
      </w:r>
      <w:r w:rsidR="00FD5A05" w:rsidRPr="00FD5A05">
        <w:rPr>
          <w:rFonts w:hint="eastAsia"/>
        </w:rPr>
        <w:t>种群的具有良好的多样性</w:t>
      </w:r>
      <w:r w:rsidR="00F444C0">
        <w:rPr>
          <w:rFonts w:hint="eastAsia"/>
        </w:rPr>
        <w:t>；相对的，个</w:t>
      </w:r>
      <w:r w:rsidR="00FD5A05" w:rsidRPr="00FD5A05">
        <w:rPr>
          <w:rFonts w:hint="eastAsia"/>
        </w:rPr>
        <w:t>体之间差异</w:t>
      </w:r>
      <w:r w:rsidR="00F444C0">
        <w:rPr>
          <w:rFonts w:hint="eastAsia"/>
        </w:rPr>
        <w:t>较小时</w:t>
      </w:r>
      <w:r w:rsidR="00FD5A05" w:rsidRPr="00FD5A05">
        <w:rPr>
          <w:rFonts w:hint="eastAsia"/>
        </w:rPr>
        <w:t>则采用较小的</w:t>
      </w:r>
      <w:r w:rsidR="00F444C0">
        <w:rPr>
          <w:rFonts w:hint="eastAsia"/>
        </w:rPr>
        <w:t>变异量和</w:t>
      </w:r>
      <w:r w:rsidR="00FD5A05" w:rsidRPr="00FD5A05">
        <w:rPr>
          <w:rFonts w:hint="eastAsia"/>
        </w:rPr>
        <w:t>变异率，</w:t>
      </w:r>
      <w:r w:rsidR="00F444C0">
        <w:rPr>
          <w:rFonts w:hint="eastAsia"/>
        </w:rPr>
        <w:t>可以使算法在</w:t>
      </w:r>
      <w:r w:rsidR="00FD5A05" w:rsidRPr="00FD5A05">
        <w:rPr>
          <w:rFonts w:hint="eastAsia"/>
        </w:rPr>
        <w:t>相对较小的范围进行</w:t>
      </w:r>
      <w:r w:rsidR="00F444C0">
        <w:rPr>
          <w:rFonts w:hint="eastAsia"/>
        </w:rPr>
        <w:t>更加精确的</w:t>
      </w:r>
      <w:r w:rsidR="00FD5A05" w:rsidRPr="00FD5A05">
        <w:rPr>
          <w:rFonts w:hint="eastAsia"/>
        </w:rPr>
        <w:t>搜索，已找到最优解。</w:t>
      </w:r>
    </w:p>
    <w:p w14:paraId="3DC5F0C3" w14:textId="2314005F" w:rsidR="00FD5A05" w:rsidRDefault="00FD5A05" w:rsidP="00FD5A05">
      <w:pPr>
        <w:ind w:firstLine="480"/>
      </w:pPr>
      <w:r w:rsidRPr="00FD5A05">
        <w:rPr>
          <w:rFonts w:hint="eastAsia"/>
        </w:rPr>
        <w:t>变异率：</w:t>
      </w:r>
      <m:oMath>
        <m:r>
          <w:rPr>
            <w:rFonts w:ascii="Cambria Math" w:hAnsi="Cambria Math"/>
          </w:rPr>
          <m:t>P</m:t>
        </m:r>
        <m:d>
          <m:dPr>
            <m:ctrlPr>
              <w:rPr>
                <w:rFonts w:ascii="Cambria Math" w:hAnsi="Cambria Math"/>
                <w:i/>
                <w:iCs/>
              </w:rPr>
            </m:ctrlPr>
          </m:dPr>
          <m:e>
            <m:r>
              <w:rPr>
                <w:rFonts w:ascii="Cambria Math" w:hAnsi="Cambria Math"/>
              </w:rPr>
              <m:t>t</m:t>
            </m:r>
          </m:e>
        </m:d>
        <m:r>
          <w:rPr>
            <w:rFonts w:ascii="Cambria Math" w:hAnsi="Cambria Math"/>
          </w:rPr>
          <m:t xml:space="preserve"> = </m:t>
        </m:r>
        <m:f>
          <m:fPr>
            <m:type m:val="lin"/>
            <m:ctrlPr>
              <w:rPr>
                <w:rFonts w:ascii="Cambria Math" w:hAnsi="Cambria Math"/>
                <w:i/>
                <w:iCs/>
              </w:rPr>
            </m:ctrlPr>
          </m:fPr>
          <m:num>
            <m:r>
              <w:rPr>
                <w:rFonts w:ascii="Cambria Math" w:hAnsi="Cambria Math"/>
              </w:rPr>
              <m:t>1</m:t>
            </m:r>
          </m:num>
          <m:den>
            <m:d>
              <m:dPr>
                <m:ctrlPr>
                  <w:rPr>
                    <w:rFonts w:ascii="Cambria Math" w:hAnsi="Cambria Math"/>
                    <w:i/>
                    <w:iCs/>
                  </w:rPr>
                </m:ctrlPr>
              </m:dPr>
              <m:e>
                <m:r>
                  <w:rPr>
                    <w:rFonts w:ascii="Cambria Math" w:hAnsi="Cambria Math"/>
                  </w:rPr>
                  <m:t>1 + t*cof</m:t>
                </m:r>
              </m:e>
            </m:d>
          </m:den>
        </m:f>
      </m:oMath>
      <w:r w:rsidRPr="00FD5A05">
        <w:rPr>
          <w:rFonts w:hint="eastAsia"/>
        </w:rPr>
        <w:t>，其中</w:t>
      </w:r>
      <w:r w:rsidR="00276DF5">
        <w:rPr>
          <w:rFonts w:hint="eastAsia"/>
        </w:rPr>
        <w:t>，</w:t>
      </w:r>
      <w:r w:rsidR="00276DF5">
        <w:rPr>
          <w:rFonts w:hint="eastAsia"/>
        </w:rPr>
        <w:t>t</w:t>
      </w:r>
      <w:r w:rsidR="00276DF5">
        <w:rPr>
          <w:rFonts w:hint="eastAsia"/>
        </w:rPr>
        <w:t>为进化的代数，</w:t>
      </w:r>
      <m:oMath>
        <m:r>
          <w:rPr>
            <w:rFonts w:ascii="Cambria Math" w:hAnsi="Cambria Math"/>
          </w:rPr>
          <m:t>cof</m:t>
        </m:r>
      </m:oMath>
      <w:r w:rsidRPr="00FD5A05">
        <w:rPr>
          <w:rFonts w:hint="eastAsia"/>
        </w:rPr>
        <w:t>是一个常数</w:t>
      </w:r>
      <w:r w:rsidR="00276DF5">
        <w:rPr>
          <w:rFonts w:hint="eastAsia"/>
        </w:rPr>
        <w:t>，用来控制变异率的变化快慢。</w:t>
      </w:r>
    </w:p>
    <w:p w14:paraId="515EFC5A" w14:textId="23DC885F" w:rsidR="00276DF5" w:rsidRDefault="00276DF5" w:rsidP="00FD5A05">
      <w:pPr>
        <w:ind w:firstLine="480"/>
      </w:pPr>
      <w:r>
        <w:rPr>
          <w:rFonts w:hint="eastAsia"/>
        </w:rPr>
        <w:lastRenderedPageBreak/>
        <w:t>最大变异量：</w:t>
      </w:r>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 xml:space="preserve"> =</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1,</m:t>
                </m:r>
                <m:d>
                  <m:dPr>
                    <m:ctrlPr>
                      <w:rPr>
                        <w:rFonts w:ascii="Cambria Math" w:hAnsi="Cambria Math"/>
                        <w:i/>
                      </w:rPr>
                    </m:ctrlPr>
                  </m:dPr>
                  <m:e>
                    <m:r>
                      <w:rPr>
                        <w:rFonts w:ascii="Cambria Math" w:hAnsi="Cambria Math"/>
                      </w:rPr>
                      <m:t xml:space="preserve">M - </m:t>
                    </m:r>
                    <m:r>
                      <m:rPr>
                        <m:sty m:val="p"/>
                      </m:rPr>
                      <w:rPr>
                        <w:rFonts w:ascii="Cambria Math" w:hAnsi="Cambria Math"/>
                      </w:rPr>
                      <m:t>lg⁡</m:t>
                    </m:r>
                    <m:d>
                      <m:dPr>
                        <m:ctrlPr>
                          <w:rPr>
                            <w:rFonts w:ascii="Cambria Math" w:hAnsi="Cambria Math"/>
                            <w:i/>
                          </w:rPr>
                        </m:ctrlPr>
                      </m:dPr>
                      <m:e>
                        <m:r>
                          <w:rPr>
                            <w:rFonts w:ascii="Cambria Math" w:hAnsi="Cambria Math"/>
                          </w:rPr>
                          <m:t>t + 1</m:t>
                        </m:r>
                      </m:e>
                    </m:d>
                    <m:r>
                      <w:rPr>
                        <w:rFonts w:ascii="Cambria Math" w:hAnsi="Cambria Math"/>
                      </w:rPr>
                      <m:t xml:space="preserve"> * </m:t>
                    </m:r>
                    <m:sSub>
                      <m:sSubPr>
                        <m:ctrlPr>
                          <w:rPr>
                            <w:rFonts w:ascii="Cambria Math" w:hAnsi="Cambria Math"/>
                            <w:i/>
                          </w:rPr>
                        </m:ctrlPr>
                      </m:sSubPr>
                      <m:e>
                        <m:r>
                          <w:rPr>
                            <w:rFonts w:ascii="Cambria Math" w:hAnsi="Cambria Math"/>
                          </w:rPr>
                          <m:t>cof</m:t>
                        </m:r>
                      </m:e>
                      <m:sub>
                        <m:r>
                          <w:rPr>
                            <w:rFonts w:ascii="Cambria Math" w:hAnsi="Cambria Math"/>
                          </w:rPr>
                          <m:t>2</m:t>
                        </m:r>
                      </m:sub>
                    </m:sSub>
                  </m:e>
                </m:d>
              </m:e>
            </m:d>
          </m:e>
        </m:func>
      </m:oMath>
      <w:r>
        <w:rPr>
          <w:rFonts w:hint="eastAsia"/>
        </w:rPr>
        <w:t>，其中</w:t>
      </w:r>
      <m:oMath>
        <m:r>
          <m:rPr>
            <m:sty m:val="p"/>
          </m:rPr>
          <w:rPr>
            <w:rFonts w:ascii="Cambria Math" w:hAnsi="Cambria Math" w:hint="eastAsia"/>
          </w:rPr>
          <m:t>M</m:t>
        </m:r>
      </m:oMath>
      <w:r>
        <w:rPr>
          <w:rFonts w:hint="eastAsia"/>
        </w:rPr>
        <w:t>是一个常量，用于定义全局最大变异量，通常取值每层最大节点数的</w:t>
      </w:r>
      <m:oMath>
        <m:f>
          <m:fPr>
            <m:type m:val="skw"/>
            <m:ctrlPr>
              <w:rPr>
                <w:rFonts w:ascii="Cambria Math" w:hAnsi="Cambria Math"/>
              </w:rPr>
            </m:ctrlPr>
          </m:fPr>
          <m:num>
            <m:r>
              <w:rPr>
                <w:rFonts w:ascii="Cambria Math" w:hAnsi="Cambria Math"/>
              </w:rPr>
              <m:t>1</m:t>
            </m:r>
          </m:num>
          <m:den>
            <m:r>
              <w:rPr>
                <w:rFonts w:ascii="Cambria Math" w:hAnsi="Cambria Math"/>
              </w:rPr>
              <m:t>4</m:t>
            </m:r>
          </m:den>
        </m:f>
      </m:oMath>
      <w:r>
        <w:rPr>
          <w:rFonts w:hint="eastAsia"/>
        </w:rPr>
        <w:t>；</w:t>
      </w:r>
      <m:oMath>
        <m:sSub>
          <m:sSubPr>
            <m:ctrlPr>
              <w:rPr>
                <w:rFonts w:ascii="Cambria Math" w:hAnsi="Cambria Math"/>
                <w:i/>
              </w:rPr>
            </m:ctrlPr>
          </m:sSubPr>
          <m:e>
            <m:r>
              <w:rPr>
                <w:rFonts w:ascii="Cambria Math" w:hAnsi="Cambria Math"/>
              </w:rPr>
              <m:t>cof</m:t>
            </m:r>
          </m:e>
          <m:sub>
            <m:r>
              <w:rPr>
                <w:rFonts w:ascii="Cambria Math" w:hAnsi="Cambria Math"/>
              </w:rPr>
              <m:t>2</m:t>
            </m:r>
          </m:sub>
        </m:sSub>
      </m:oMath>
      <w:r w:rsidRPr="00FD5A05">
        <w:rPr>
          <w:rFonts w:hint="eastAsia"/>
        </w:rPr>
        <w:t>是一个常数</w:t>
      </w:r>
      <w:r>
        <w:rPr>
          <w:rFonts w:hint="eastAsia"/>
        </w:rPr>
        <w:t>，用来控制最大变异量变化的快慢。</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3E6796" w14:paraId="46849C7A" w14:textId="77777777" w:rsidTr="00F23E14">
        <w:tc>
          <w:tcPr>
            <w:tcW w:w="9360" w:type="dxa"/>
          </w:tcPr>
          <w:p w14:paraId="17FC563A" w14:textId="340557E1" w:rsidR="003E6796" w:rsidRPr="003E6796" w:rsidRDefault="003E6796" w:rsidP="003E6796">
            <w:pPr>
              <w:pStyle w:val="a7"/>
            </w:pPr>
            <w:r w:rsidRPr="003E6796">
              <w:rPr>
                <w:rFonts w:hint="eastAsia"/>
                <w:noProof/>
              </w:rPr>
              <w:drawing>
                <wp:inline distT="0" distB="0" distL="0" distR="0" wp14:anchorId="7EE85558" wp14:editId="003A924D">
                  <wp:extent cx="5852160" cy="2264569"/>
                  <wp:effectExtent l="0" t="0" r="0" b="254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25.jpg"/>
                          <pic:cNvPicPr/>
                        </pic:nvPicPr>
                        <pic:blipFill rotWithShape="1">
                          <a:blip r:embed="rId37">
                            <a:extLst>
                              <a:ext uri="{28A0092B-C50C-407E-A947-70E740481C1C}">
                                <a14:useLocalDpi xmlns:a14="http://schemas.microsoft.com/office/drawing/2010/main" val="0"/>
                              </a:ext>
                            </a:extLst>
                          </a:blip>
                          <a:srcRect l="6823" r="6622"/>
                          <a:stretch/>
                        </pic:blipFill>
                        <pic:spPr bwMode="auto">
                          <a:xfrm>
                            <a:off x="0" y="0"/>
                            <a:ext cx="5861040" cy="2268005"/>
                          </a:xfrm>
                          <a:prstGeom prst="rect">
                            <a:avLst/>
                          </a:prstGeom>
                          <a:ln>
                            <a:noFill/>
                          </a:ln>
                          <a:extLst>
                            <a:ext uri="{53640926-AAD7-44D8-BBD7-CCE9431645EC}">
                              <a14:shadowObscured xmlns:a14="http://schemas.microsoft.com/office/drawing/2010/main"/>
                            </a:ext>
                          </a:extLst>
                        </pic:spPr>
                      </pic:pic>
                    </a:graphicData>
                  </a:graphic>
                </wp:inline>
              </w:drawing>
            </w:r>
          </w:p>
        </w:tc>
      </w:tr>
      <w:tr w:rsidR="003E6796" w14:paraId="3E2607A7" w14:textId="77777777" w:rsidTr="00F23E14">
        <w:tc>
          <w:tcPr>
            <w:tcW w:w="9360" w:type="dxa"/>
          </w:tcPr>
          <w:p w14:paraId="6873D101" w14:textId="67B6E0F7" w:rsidR="00F23E14" w:rsidRDefault="003E6796" w:rsidP="00F23E14">
            <w:pPr>
              <w:pStyle w:val="a5"/>
            </w:pPr>
            <w:r>
              <w:rPr>
                <w:rFonts w:hint="eastAsia"/>
              </w:rPr>
              <w:t>图</w:t>
            </w:r>
            <w:r w:rsidR="004F1136">
              <w:rPr>
                <w:rFonts w:hint="eastAsia"/>
              </w:rPr>
              <w:t>1</w:t>
            </w:r>
            <w:r w:rsidR="004F1136">
              <w:t>2</w:t>
            </w:r>
            <w:r>
              <w:rPr>
                <w:rFonts w:hint="eastAsia"/>
              </w:rPr>
              <w:t>：不同</w:t>
            </w:r>
            <m:oMath>
              <m:r>
                <w:rPr>
                  <w:rFonts w:ascii="Cambria Math" w:hAnsi="Cambria Math"/>
                </w:rPr>
                <m:t>cof</m:t>
              </m:r>
            </m:oMath>
            <w:r>
              <w:rPr>
                <w:rFonts w:hint="eastAsia"/>
              </w:rPr>
              <w:t>值下的变异率变化，从上到下</w:t>
            </w:r>
            <m:oMath>
              <m:r>
                <w:rPr>
                  <w:rFonts w:ascii="Cambria Math" w:hAnsi="Cambria Math"/>
                </w:rPr>
                <m:t>cof</m:t>
              </m:r>
            </m:oMath>
            <w:r>
              <w:rPr>
                <w:rFonts w:hint="eastAsia"/>
              </w:rPr>
              <w:t>值依次为</w:t>
            </w:r>
            <w:r>
              <w:rPr>
                <w:rFonts w:hint="eastAsia"/>
              </w:rPr>
              <w:t>0</w:t>
            </w:r>
            <w:r>
              <w:t>.1</w:t>
            </w:r>
            <w:r>
              <w:rPr>
                <w:rFonts w:hint="eastAsia"/>
              </w:rPr>
              <w:t>、</w:t>
            </w:r>
            <w:r>
              <w:t>0.2</w:t>
            </w:r>
            <w:r>
              <w:rPr>
                <w:rFonts w:hint="eastAsia"/>
              </w:rPr>
              <w:t>、</w:t>
            </w:r>
            <w:r>
              <w:t>0.5</w:t>
            </w:r>
            <w:r>
              <w:rPr>
                <w:rFonts w:hint="eastAsia"/>
              </w:rPr>
              <w:t>。</w:t>
            </w:r>
          </w:p>
        </w:tc>
      </w:tr>
      <w:tr w:rsidR="003E6796" w14:paraId="2E9F321C" w14:textId="77777777" w:rsidTr="00F23E14">
        <w:tc>
          <w:tcPr>
            <w:tcW w:w="9360" w:type="dxa"/>
          </w:tcPr>
          <w:p w14:paraId="540067E9" w14:textId="376CC733" w:rsidR="003E6796" w:rsidRPr="003E6796" w:rsidRDefault="00F23E14" w:rsidP="00F23E14">
            <w:pPr>
              <w:pStyle w:val="a7"/>
            </w:pPr>
            <w:r>
              <w:rPr>
                <w:noProof/>
              </w:rPr>
              <w:drawing>
                <wp:inline distT="0" distB="0" distL="0" distR="0" wp14:anchorId="6BE762F7" wp14:editId="1DF71208">
                  <wp:extent cx="5668138" cy="203877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025.jpg"/>
                          <pic:cNvPicPr/>
                        </pic:nvPicPr>
                        <pic:blipFill rotWithShape="1">
                          <a:blip r:embed="rId38">
                            <a:extLst>
                              <a:ext uri="{28A0092B-C50C-407E-A947-70E740481C1C}">
                                <a14:useLocalDpi xmlns:a14="http://schemas.microsoft.com/office/drawing/2010/main" val="0"/>
                              </a:ext>
                            </a:extLst>
                          </a:blip>
                          <a:srcRect l="7492" r="7023"/>
                          <a:stretch/>
                        </pic:blipFill>
                        <pic:spPr bwMode="auto">
                          <a:xfrm>
                            <a:off x="0" y="0"/>
                            <a:ext cx="5698279" cy="2049611"/>
                          </a:xfrm>
                          <a:prstGeom prst="rect">
                            <a:avLst/>
                          </a:prstGeom>
                          <a:ln>
                            <a:noFill/>
                          </a:ln>
                          <a:extLst>
                            <a:ext uri="{53640926-AAD7-44D8-BBD7-CCE9431645EC}">
                              <a14:shadowObscured xmlns:a14="http://schemas.microsoft.com/office/drawing/2010/main"/>
                            </a:ext>
                          </a:extLst>
                        </pic:spPr>
                      </pic:pic>
                    </a:graphicData>
                  </a:graphic>
                </wp:inline>
              </w:drawing>
            </w:r>
          </w:p>
        </w:tc>
      </w:tr>
      <w:tr w:rsidR="003E6796" w14:paraId="6403DB68" w14:textId="77777777" w:rsidTr="00F23E14">
        <w:tc>
          <w:tcPr>
            <w:tcW w:w="9360" w:type="dxa"/>
          </w:tcPr>
          <w:p w14:paraId="2C521532" w14:textId="7A9E3B2D" w:rsidR="003E6796" w:rsidRDefault="00F23E14" w:rsidP="00F23E14">
            <w:pPr>
              <w:pStyle w:val="a5"/>
            </w:pPr>
            <w:r>
              <w:rPr>
                <w:rFonts w:hint="eastAsia"/>
              </w:rPr>
              <w:t>图</w:t>
            </w:r>
            <w:r w:rsidR="004F1136">
              <w:rPr>
                <w:rFonts w:hint="eastAsia"/>
              </w:rPr>
              <w:t>1</w:t>
            </w:r>
            <w:r w:rsidR="004F1136">
              <w:t>3</w:t>
            </w:r>
            <w:r>
              <w:rPr>
                <w:rFonts w:hint="eastAsia"/>
              </w:rPr>
              <w:t>：不同</w:t>
            </w:r>
            <m:oMath>
              <m:sSub>
                <m:sSubPr>
                  <m:ctrlPr>
                    <w:rPr>
                      <w:rFonts w:ascii="Cambria Math" w:hAnsi="Cambria Math"/>
                      <w:i/>
                      <w:iCs/>
                      <w:sz w:val="24"/>
                    </w:rPr>
                  </m:ctrlPr>
                </m:sSubPr>
                <m:e>
                  <m:r>
                    <w:rPr>
                      <w:rFonts w:ascii="Cambria Math" w:hAnsi="Cambria Math"/>
                    </w:rPr>
                    <m:t>cof</m:t>
                  </m:r>
                </m:e>
                <m:sub>
                  <m:r>
                    <w:rPr>
                      <w:rFonts w:ascii="Cambria Math" w:hAnsi="Cambria Math"/>
                    </w:rPr>
                    <m:t>2</m:t>
                  </m:r>
                </m:sub>
              </m:sSub>
            </m:oMath>
            <w:r>
              <w:rPr>
                <w:rFonts w:hint="eastAsia"/>
              </w:rPr>
              <w:t>值下的变异量最大值的变化，其中</w:t>
            </w:r>
            <m:oMath>
              <m:r>
                <m:rPr>
                  <m:sty m:val="p"/>
                </m:rPr>
                <w:rPr>
                  <w:rFonts w:ascii="Cambria Math" w:hAnsi="Cambria Math" w:hint="eastAsia"/>
                </w:rPr>
                <m:t>M=3</m:t>
              </m:r>
            </m:oMath>
            <w:r>
              <w:rPr>
                <w:rFonts w:hint="eastAsia"/>
              </w:rPr>
              <w:t>，从上到下</w:t>
            </w:r>
            <m:oMath>
              <m:sSub>
                <m:sSubPr>
                  <m:ctrlPr>
                    <w:rPr>
                      <w:rFonts w:ascii="Cambria Math" w:hAnsi="Cambria Math"/>
                      <w:i/>
                      <w:iCs/>
                      <w:sz w:val="24"/>
                    </w:rPr>
                  </m:ctrlPr>
                </m:sSubPr>
                <m:e>
                  <m:r>
                    <w:rPr>
                      <w:rFonts w:ascii="Cambria Math" w:hAnsi="Cambria Math"/>
                    </w:rPr>
                    <m:t>cof</m:t>
                  </m:r>
                </m:e>
                <m:sub>
                  <m:r>
                    <w:rPr>
                      <w:rFonts w:ascii="Cambria Math" w:hAnsi="Cambria Math"/>
                    </w:rPr>
                    <m:t>2</m:t>
                  </m:r>
                </m:sub>
              </m:sSub>
            </m:oMath>
            <w:r>
              <w:rPr>
                <w:rFonts w:hint="eastAsia"/>
              </w:rPr>
              <w:t>值依次为</w:t>
            </w:r>
            <w:r>
              <w:t>1.0</w:t>
            </w:r>
            <w:r>
              <w:rPr>
                <w:rFonts w:hint="eastAsia"/>
              </w:rPr>
              <w:t>、</w:t>
            </w:r>
            <w:r>
              <w:t>1.2</w:t>
            </w:r>
            <w:r>
              <w:rPr>
                <w:rFonts w:hint="eastAsia"/>
              </w:rPr>
              <w:t>、</w:t>
            </w:r>
            <w:r>
              <w:t>1.5</w:t>
            </w:r>
            <w:r>
              <w:rPr>
                <w:rFonts w:hint="eastAsia"/>
              </w:rPr>
              <w:t>。</w:t>
            </w:r>
          </w:p>
        </w:tc>
      </w:tr>
    </w:tbl>
    <w:p w14:paraId="1531A986" w14:textId="281A2AD1" w:rsidR="004B32E4" w:rsidRDefault="004B32E4" w:rsidP="008E400C">
      <w:pPr>
        <w:pStyle w:val="21"/>
      </w:pPr>
      <w:bookmarkStart w:id="37" w:name="_Toc514699764"/>
      <w:r>
        <w:rPr>
          <w:rFonts w:hint="eastAsia"/>
        </w:rPr>
        <w:t>评估</w:t>
      </w:r>
      <w:bookmarkEnd w:id="37"/>
    </w:p>
    <w:p w14:paraId="6B3ED681" w14:textId="3A92C579" w:rsidR="004B32E4" w:rsidRPr="004B32E4" w:rsidRDefault="004B32E4" w:rsidP="004B32E4">
      <w:pPr>
        <w:ind w:firstLine="480"/>
      </w:pPr>
      <w:r w:rsidRPr="004B32E4">
        <w:rPr>
          <w:rFonts w:hint="eastAsia"/>
        </w:rPr>
        <w:t>本次实验中采用两个目标作为评估函数分别为</w:t>
      </w:r>
      <w:r>
        <w:rPr>
          <w:rFonts w:hint="eastAsia"/>
        </w:rPr>
        <w:t>隐藏层</w:t>
      </w:r>
      <w:r w:rsidRPr="004B32E4">
        <w:rPr>
          <w:rFonts w:hint="eastAsia"/>
        </w:rPr>
        <w:t>神经元个数和均方误差</w:t>
      </w:r>
      <w:r>
        <w:rPr>
          <w:rFonts w:hint="eastAsia"/>
        </w:rPr>
        <w:t>(</w:t>
      </w:r>
      <w:r w:rsidRPr="004B32E4">
        <w:t>MSE</w:t>
      </w:r>
      <w:r>
        <w:rPr>
          <w:rFonts w:hint="eastAsia"/>
        </w:rPr>
        <w:t>)</w:t>
      </w:r>
      <w:r w:rsidRPr="004B32E4">
        <w:rPr>
          <w:rFonts w:hint="eastAsia"/>
        </w:rPr>
        <w:t>。</w:t>
      </w:r>
    </w:p>
    <w:p w14:paraId="64B80E45" w14:textId="0F48B52F" w:rsidR="004B32E4" w:rsidRPr="004B32E4" w:rsidRDefault="004B32E4" w:rsidP="004B32E4">
      <w:pPr>
        <w:ind w:firstLine="480"/>
      </w:pPr>
      <w:r>
        <w:rPr>
          <w:rFonts w:hint="eastAsia"/>
        </w:rPr>
        <w:t>隐藏层</w:t>
      </w:r>
      <w:r w:rsidRPr="004B32E4">
        <w:rPr>
          <w:rFonts w:hint="eastAsia"/>
        </w:rPr>
        <w:t>神经元个数可以直接从基因序列中得到即</w:t>
      </w:r>
      <m:oMath>
        <m:r>
          <w:rPr>
            <w:rFonts w:ascii="Cambria Math" w:hAnsi="Cambria Math"/>
          </w:rPr>
          <m:t>N=</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X</m:t>
                </m:r>
              </m:e>
              <m:sub>
                <m:r>
                  <w:rPr>
                    <w:rFonts w:ascii="Cambria Math" w:hAnsi="Cambria Math"/>
                  </w:rPr>
                  <m:t>i</m:t>
                </m:r>
              </m:sub>
            </m:sSub>
          </m:e>
        </m:nary>
      </m:oMath>
      <w:r w:rsidRPr="004B32E4">
        <w:rPr>
          <w:rFonts w:hint="eastAsia"/>
        </w:rPr>
        <w:t>，其</w:t>
      </w:r>
      <w:r>
        <w:rPr>
          <w:rFonts w:hint="eastAsia"/>
        </w:rPr>
        <w:t>中</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Pr="004B32E4">
        <w:rPr>
          <w:rFonts w:hint="eastAsia"/>
        </w:rPr>
        <w:t>为种群的</w:t>
      </w:r>
      <w:r>
        <w:rPr>
          <w:rFonts w:hint="eastAsia"/>
        </w:rPr>
        <w:t>基因序列中的第</w:t>
      </w:r>
      <m:oMath>
        <m:r>
          <w:rPr>
            <w:rFonts w:ascii="Cambria Math" w:hAnsi="Cambria Math"/>
          </w:rPr>
          <m:t>i</m:t>
        </m:r>
      </m:oMath>
      <w:r>
        <w:rPr>
          <w:rFonts w:hint="eastAsia"/>
        </w:rPr>
        <w:t>个基因</w:t>
      </w:r>
      <w:r w:rsidRPr="004B32E4">
        <w:rPr>
          <w:rFonts w:hint="eastAsia"/>
        </w:rPr>
        <w:t>。</w:t>
      </w:r>
    </w:p>
    <w:p w14:paraId="0EE9612E" w14:textId="0D29913F" w:rsidR="004B32E4" w:rsidRDefault="004B32E4" w:rsidP="004B32E4">
      <w:pPr>
        <w:ind w:firstLine="480"/>
      </w:pPr>
      <w:r w:rsidRPr="004B32E4">
        <w:rPr>
          <w:rFonts w:hint="eastAsia"/>
        </w:rPr>
        <w:t>在得到结构之后，使用</w:t>
      </w:r>
      <w:proofErr w:type="spellStart"/>
      <w:r w:rsidRPr="004B32E4">
        <w:t>Rprop</w:t>
      </w:r>
      <w:proofErr w:type="spellEnd"/>
      <w:r w:rsidRPr="004B32E4">
        <w:rPr>
          <w:rFonts w:hint="eastAsia"/>
        </w:rPr>
        <w:t>算法进行学习，精确调整权重，得到训练完成的神经网络。然后计算当前神经网络的均方误差：</w:t>
      </w:r>
      <w:r>
        <w:br/>
      </w:r>
      <m:oMathPara>
        <m:oMath>
          <m:r>
            <w:rPr>
              <w:rFonts w:ascii="Cambria Math" w:hAnsi="Cambria Math"/>
            </w:rPr>
            <w:lastRenderedPageBreak/>
            <m:t>MSE=</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y(i)-</m:t>
                      </m:r>
                      <m:sSup>
                        <m:sSupPr>
                          <m:ctrlPr>
                            <w:rPr>
                              <w:rFonts w:ascii="Cambria Math" w:hAnsi="Cambria Math"/>
                              <w:i/>
                            </w:rPr>
                          </m:ctrlPr>
                        </m:sSupPr>
                        <m:e>
                          <m:r>
                            <w:rPr>
                              <w:rFonts w:ascii="Cambria Math" w:hAnsi="Cambria Math"/>
                            </w:rPr>
                            <m:t>y</m:t>
                          </m:r>
                        </m:e>
                        <m:sup>
                          <m:r>
                            <w:rPr>
                              <w:rFonts w:ascii="Cambria Math" w:hAnsi="Cambria Math"/>
                            </w:rPr>
                            <m:t>d</m:t>
                          </m:r>
                        </m:sup>
                      </m:sSup>
                      <m:d>
                        <m:dPr>
                          <m:ctrlPr>
                            <w:rPr>
                              <w:rFonts w:ascii="Cambria Math" w:hAnsi="Cambria Math"/>
                              <w:i/>
                            </w:rPr>
                          </m:ctrlPr>
                        </m:dPr>
                        <m:e>
                          <m:r>
                            <w:rPr>
                              <w:rFonts w:ascii="Cambria Math" w:hAnsi="Cambria Math"/>
                            </w:rPr>
                            <m:t>i</m:t>
                          </m:r>
                        </m:e>
                      </m:d>
                    </m:e>
                  </m:d>
                </m:e>
                <m:sup>
                  <m:r>
                    <w:rPr>
                      <w:rFonts w:ascii="Cambria Math" w:hAnsi="Cambria Math"/>
                    </w:rPr>
                    <m:t>2</m:t>
                  </m:r>
                </m:sup>
              </m:sSup>
            </m:e>
          </m:nary>
          <m:r>
            <m:rPr>
              <m:sty m:val="p"/>
            </m:rPr>
            <w:br/>
          </m:r>
        </m:oMath>
      </m:oMathPara>
      <w:r w:rsidRPr="004B32E4">
        <w:rPr>
          <w:rFonts w:hint="eastAsia"/>
        </w:rPr>
        <w:t>其中</w:t>
      </w:r>
      <m:oMath>
        <m:r>
          <w:rPr>
            <w:rFonts w:ascii="Cambria Math" w:hAnsi="Cambria Math"/>
          </w:rPr>
          <m:t>y(i)</m:t>
        </m:r>
      </m:oMath>
      <w:r>
        <w:rPr>
          <w:rFonts w:hint="eastAsia"/>
        </w:rPr>
        <w:t>和</w:t>
      </w:r>
      <m:oMath>
        <m:sSup>
          <m:sSupPr>
            <m:ctrlPr>
              <w:rPr>
                <w:rFonts w:ascii="Cambria Math" w:hAnsi="Cambria Math"/>
                <w:i/>
              </w:rPr>
            </m:ctrlPr>
          </m:sSupPr>
          <m:e>
            <m:r>
              <w:rPr>
                <w:rFonts w:ascii="Cambria Math" w:hAnsi="Cambria Math"/>
              </w:rPr>
              <m:t>y</m:t>
            </m:r>
          </m:e>
          <m:sup>
            <m:r>
              <w:rPr>
                <w:rFonts w:ascii="Cambria Math" w:hAnsi="Cambria Math"/>
              </w:rPr>
              <m:t>d</m:t>
            </m:r>
          </m:sup>
        </m:sSup>
        <m:d>
          <m:dPr>
            <m:ctrlPr>
              <w:rPr>
                <w:rFonts w:ascii="Cambria Math" w:hAnsi="Cambria Math"/>
                <w:i/>
              </w:rPr>
            </m:ctrlPr>
          </m:dPr>
          <m:e>
            <m:r>
              <w:rPr>
                <w:rFonts w:ascii="Cambria Math" w:hAnsi="Cambria Math"/>
              </w:rPr>
              <m:t>i</m:t>
            </m:r>
          </m:e>
        </m:d>
      </m:oMath>
      <w:r>
        <w:rPr>
          <w:rFonts w:hint="eastAsia"/>
        </w:rPr>
        <w:t>分</w:t>
      </w:r>
      <w:r w:rsidRPr="004B32E4">
        <w:rPr>
          <w:rFonts w:hint="eastAsia"/>
        </w:rPr>
        <w:t>别</w:t>
      </w:r>
      <w:r>
        <w:rPr>
          <w:rFonts w:hint="eastAsia"/>
        </w:rPr>
        <w:t>为</w:t>
      </w:r>
      <w:r w:rsidRPr="004B32E4">
        <w:rPr>
          <w:rFonts w:hint="eastAsia"/>
        </w:rPr>
        <w:t>模型输出和期望输出，</w:t>
      </w:r>
      <w:r w:rsidRPr="004B32E4">
        <w:t>N</w:t>
      </w:r>
      <w:r w:rsidRPr="004B32E4">
        <w:rPr>
          <w:rFonts w:hint="eastAsia"/>
        </w:rPr>
        <w:t>是数据集中数据对的数量。</w:t>
      </w:r>
    </w:p>
    <w:p w14:paraId="0EB5CD3F" w14:textId="0E43EC36" w:rsidR="004B32E4" w:rsidRDefault="004B32E4" w:rsidP="004B32E4">
      <w:pPr>
        <w:pStyle w:val="21"/>
      </w:pPr>
      <w:bookmarkStart w:id="38" w:name="_Toc514699765"/>
      <w:r>
        <w:rPr>
          <w:rFonts w:hint="eastAsia"/>
        </w:rPr>
        <w:t>选择</w:t>
      </w:r>
      <w:bookmarkEnd w:id="38"/>
    </w:p>
    <w:p w14:paraId="5EC97D77" w14:textId="3EEF8764" w:rsidR="004B32E4" w:rsidRDefault="00354D03" w:rsidP="004B32E4">
      <w:pPr>
        <w:ind w:firstLine="480"/>
      </w:pPr>
      <w:r>
        <w:rPr>
          <w:rFonts w:hint="eastAsia"/>
        </w:rPr>
        <w:t>使用前文所介绍的</w:t>
      </w:r>
      <w:r>
        <w:rPr>
          <w:rFonts w:hint="eastAsia"/>
        </w:rPr>
        <w:t>NSGA-II</w:t>
      </w:r>
      <w:r>
        <w:rPr>
          <w:rFonts w:hint="eastAsia"/>
        </w:rPr>
        <w:t>多目标进化算法进行选择操作。首先合并父代和子代种群，按照目标函数值即隐藏层神经元个数和均方误差进行非支配度排序，并计算拥挤系数。然后按照计算出的非支配度排名和拥挤系数选择出新的父代种群。</w:t>
      </w:r>
    </w:p>
    <w:p w14:paraId="0629D076" w14:textId="55209313" w:rsidR="00F14FD5" w:rsidRDefault="00F14FD5" w:rsidP="00F14FD5">
      <w:pPr>
        <w:pStyle w:val="21"/>
      </w:pPr>
      <w:bookmarkStart w:id="39" w:name="_Toc514699766"/>
      <w:r>
        <w:rPr>
          <w:rFonts w:hint="eastAsia"/>
        </w:rPr>
        <w:t>参数设置</w:t>
      </w:r>
      <w:bookmarkEnd w:id="39"/>
    </w:p>
    <w:p w14:paraId="5DB728F3" w14:textId="244440A8" w:rsidR="00F14FD5" w:rsidRDefault="00F14FD5" w:rsidP="00F14FD5">
      <w:pPr>
        <w:ind w:firstLine="480"/>
      </w:pPr>
      <w:r>
        <w:rPr>
          <w:rFonts w:hint="eastAsia"/>
        </w:rPr>
        <w:t>本次实验所用的参数设置如下表所示：</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F14FD5" w14:paraId="01CD4E2C" w14:textId="77777777" w:rsidTr="00F14FD5">
        <w:tc>
          <w:tcPr>
            <w:tcW w:w="9350" w:type="dxa"/>
          </w:tcPr>
          <w:p w14:paraId="0EEBA95F" w14:textId="6547044D" w:rsidR="00F14FD5" w:rsidRDefault="00F14FD5" w:rsidP="00F14FD5">
            <w:pPr>
              <w:pStyle w:val="a5"/>
            </w:pPr>
            <w:r>
              <w:rPr>
                <w:rFonts w:hint="eastAsia"/>
              </w:rPr>
              <w:t>表</w:t>
            </w:r>
            <w:r>
              <w:rPr>
                <w:rFonts w:hint="eastAsia"/>
              </w:rPr>
              <w:t>1</w:t>
            </w:r>
            <w:r>
              <w:rPr>
                <w:rFonts w:hint="eastAsia"/>
              </w:rPr>
              <w:t>：算法参数设置</w:t>
            </w:r>
          </w:p>
        </w:tc>
      </w:tr>
      <w:tr w:rsidR="00F14FD5" w14:paraId="7E866C78" w14:textId="77777777" w:rsidTr="00F14FD5">
        <w:tc>
          <w:tcPr>
            <w:tcW w:w="9350" w:type="dxa"/>
          </w:tcPr>
          <w:tbl>
            <w:tblPr>
              <w:tblStyle w:val="af0"/>
              <w:tblW w:w="0" w:type="auto"/>
              <w:tblLook w:val="04A0" w:firstRow="1" w:lastRow="0" w:firstColumn="1" w:lastColumn="0" w:noHBand="0" w:noVBand="1"/>
            </w:tblPr>
            <w:tblGrid>
              <w:gridCol w:w="4562"/>
              <w:gridCol w:w="4562"/>
            </w:tblGrid>
            <w:tr w:rsidR="00F14FD5" w14:paraId="19B3C081" w14:textId="77777777" w:rsidTr="00E70C6F">
              <w:tc>
                <w:tcPr>
                  <w:tcW w:w="9124" w:type="dxa"/>
                  <w:gridSpan w:val="2"/>
                </w:tcPr>
                <w:p w14:paraId="4079BF7C" w14:textId="37156954" w:rsidR="00F14FD5" w:rsidRDefault="00F14FD5" w:rsidP="00F14FD5">
                  <w:pPr>
                    <w:pStyle w:val="a7"/>
                  </w:pPr>
                  <w:r>
                    <w:rPr>
                      <w:rFonts w:hint="eastAsia"/>
                    </w:rPr>
                    <w:t>神经网络模型设置</w:t>
                  </w:r>
                </w:p>
              </w:tc>
            </w:tr>
            <w:tr w:rsidR="00F14FD5" w14:paraId="05AC8BD2" w14:textId="77777777" w:rsidTr="00F14FD5">
              <w:tc>
                <w:tcPr>
                  <w:tcW w:w="4562" w:type="dxa"/>
                </w:tcPr>
                <w:p w14:paraId="7389EFEC" w14:textId="4B7692BB" w:rsidR="00F14FD5" w:rsidRDefault="00F14FD5" w:rsidP="00F14FD5">
                  <w:pPr>
                    <w:pStyle w:val="a7"/>
                  </w:pPr>
                  <w:r>
                    <w:rPr>
                      <w:rFonts w:hint="eastAsia"/>
                    </w:rPr>
                    <w:t>隐藏层最大层数</w:t>
                  </w:r>
                </w:p>
              </w:tc>
              <w:tc>
                <w:tcPr>
                  <w:tcW w:w="4562" w:type="dxa"/>
                </w:tcPr>
                <w:p w14:paraId="0DC62600" w14:textId="46D05B01" w:rsidR="00F14FD5" w:rsidRDefault="00F14FD5" w:rsidP="00F14FD5">
                  <w:pPr>
                    <w:pStyle w:val="a7"/>
                  </w:pPr>
                  <w:r>
                    <w:rPr>
                      <w:rFonts w:hint="eastAsia"/>
                    </w:rPr>
                    <w:t>4</w:t>
                  </w:r>
                </w:p>
              </w:tc>
            </w:tr>
            <w:tr w:rsidR="00F14FD5" w14:paraId="6E644EF6" w14:textId="77777777" w:rsidTr="00F14FD5">
              <w:tc>
                <w:tcPr>
                  <w:tcW w:w="4562" w:type="dxa"/>
                </w:tcPr>
                <w:p w14:paraId="477CA525" w14:textId="48E40AF0" w:rsidR="00F14FD5" w:rsidRDefault="00F14FD5" w:rsidP="00F14FD5">
                  <w:pPr>
                    <w:pStyle w:val="a7"/>
                  </w:pPr>
                  <w:r>
                    <w:rPr>
                      <w:rFonts w:hint="eastAsia"/>
                    </w:rPr>
                    <w:t>隐藏层每层最多节点数</w:t>
                  </w:r>
                </w:p>
              </w:tc>
              <w:tc>
                <w:tcPr>
                  <w:tcW w:w="4562" w:type="dxa"/>
                </w:tcPr>
                <w:p w14:paraId="13D85C94" w14:textId="42400E61" w:rsidR="00F14FD5" w:rsidRDefault="00F14FD5" w:rsidP="00F14FD5">
                  <w:pPr>
                    <w:pStyle w:val="a7"/>
                  </w:pPr>
                  <w:r>
                    <w:rPr>
                      <w:rFonts w:hint="eastAsia"/>
                    </w:rPr>
                    <w:t>8</w:t>
                  </w:r>
                </w:p>
              </w:tc>
            </w:tr>
            <w:tr w:rsidR="00F14FD5" w14:paraId="38734259" w14:textId="77777777" w:rsidTr="00E70C6F">
              <w:tc>
                <w:tcPr>
                  <w:tcW w:w="9124" w:type="dxa"/>
                  <w:gridSpan w:val="2"/>
                </w:tcPr>
                <w:p w14:paraId="4F317C1D" w14:textId="2273CF51" w:rsidR="00F14FD5" w:rsidRDefault="00F14FD5" w:rsidP="00F14FD5">
                  <w:pPr>
                    <w:pStyle w:val="a7"/>
                  </w:pPr>
                  <w:r>
                    <w:rPr>
                      <w:rFonts w:hint="eastAsia"/>
                    </w:rPr>
                    <w:t>进化算法参数设置</w:t>
                  </w:r>
                </w:p>
              </w:tc>
            </w:tr>
            <w:tr w:rsidR="00F14FD5" w14:paraId="45AF9A51" w14:textId="77777777" w:rsidTr="00F14FD5">
              <w:tc>
                <w:tcPr>
                  <w:tcW w:w="4562" w:type="dxa"/>
                </w:tcPr>
                <w:p w14:paraId="7CD9799E" w14:textId="2576BE04" w:rsidR="00F14FD5" w:rsidRDefault="00F14FD5" w:rsidP="00F14FD5">
                  <w:pPr>
                    <w:pStyle w:val="a7"/>
                  </w:pPr>
                  <w:r>
                    <w:rPr>
                      <w:rFonts w:hint="eastAsia"/>
                    </w:rPr>
                    <w:t>种群大小</w:t>
                  </w:r>
                </w:p>
              </w:tc>
              <w:tc>
                <w:tcPr>
                  <w:tcW w:w="4562" w:type="dxa"/>
                </w:tcPr>
                <w:p w14:paraId="3E1BA5AC" w14:textId="441F53E8" w:rsidR="00F14FD5" w:rsidRDefault="00F14FD5" w:rsidP="00F14FD5">
                  <w:pPr>
                    <w:pStyle w:val="a7"/>
                  </w:pPr>
                  <w:r>
                    <w:rPr>
                      <w:rFonts w:hint="eastAsia"/>
                    </w:rPr>
                    <w:t>5</w:t>
                  </w:r>
                  <w:r>
                    <w:t>0</w:t>
                  </w:r>
                </w:p>
              </w:tc>
            </w:tr>
            <w:tr w:rsidR="00F14FD5" w14:paraId="08B1E887" w14:textId="77777777" w:rsidTr="00F14FD5">
              <w:tc>
                <w:tcPr>
                  <w:tcW w:w="4562" w:type="dxa"/>
                </w:tcPr>
                <w:p w14:paraId="5EBF4747" w14:textId="42941AAE" w:rsidR="00F14FD5" w:rsidRDefault="00F14FD5" w:rsidP="00F14FD5">
                  <w:pPr>
                    <w:pStyle w:val="a7"/>
                  </w:pPr>
                  <w:r>
                    <w:rPr>
                      <w:rFonts w:hint="eastAsia"/>
                    </w:rPr>
                    <w:t>迭代进化次数</w:t>
                  </w:r>
                </w:p>
              </w:tc>
              <w:tc>
                <w:tcPr>
                  <w:tcW w:w="4562" w:type="dxa"/>
                </w:tcPr>
                <w:p w14:paraId="6B1E6913" w14:textId="14556318" w:rsidR="00F14FD5" w:rsidRDefault="00F14FD5" w:rsidP="00F14FD5">
                  <w:pPr>
                    <w:pStyle w:val="a7"/>
                  </w:pPr>
                  <w:r>
                    <w:rPr>
                      <w:rFonts w:hint="eastAsia"/>
                    </w:rPr>
                    <w:t>5</w:t>
                  </w:r>
                  <w:r>
                    <w:t>0</w:t>
                  </w:r>
                </w:p>
              </w:tc>
            </w:tr>
          </w:tbl>
          <w:p w14:paraId="3C3CAB5A" w14:textId="77777777" w:rsidR="00F14FD5" w:rsidRDefault="00F14FD5" w:rsidP="00F14FD5">
            <w:pPr>
              <w:ind w:firstLineChars="0" w:firstLine="0"/>
            </w:pPr>
          </w:p>
        </w:tc>
      </w:tr>
    </w:tbl>
    <w:p w14:paraId="69712034" w14:textId="77777777" w:rsidR="00F14FD5" w:rsidRPr="00F14FD5" w:rsidRDefault="00F14FD5" w:rsidP="00F14FD5">
      <w:pPr>
        <w:ind w:firstLine="480"/>
      </w:pPr>
    </w:p>
    <w:p w14:paraId="55163B09" w14:textId="793B8B9E" w:rsidR="006576FC" w:rsidRDefault="004B32E4" w:rsidP="008E400C">
      <w:pPr>
        <w:pStyle w:val="21"/>
      </w:pPr>
      <w:bookmarkStart w:id="40" w:name="_Toc514699767"/>
      <w:r>
        <w:rPr>
          <w:rFonts w:hint="eastAsia"/>
        </w:rPr>
        <w:t>实验所用的</w:t>
      </w:r>
      <w:r w:rsidR="00DF4E5D">
        <w:rPr>
          <w:rFonts w:hint="eastAsia"/>
        </w:rPr>
        <w:t>数据集</w:t>
      </w:r>
      <w:bookmarkEnd w:id="40"/>
    </w:p>
    <w:p w14:paraId="293AD3F5" w14:textId="46E9981E" w:rsidR="00A0394C" w:rsidRDefault="00F23E14" w:rsidP="004B32E4">
      <w:pPr>
        <w:ind w:firstLine="480"/>
      </w:pPr>
      <w:r>
        <w:rPr>
          <w:rFonts w:hint="eastAsia"/>
        </w:rPr>
        <w:t>本次实验使用</w:t>
      </w:r>
      <w:r>
        <w:rPr>
          <w:rFonts w:hint="eastAsia"/>
        </w:rPr>
        <w:t>Google</w:t>
      </w:r>
      <w:r>
        <w:t xml:space="preserve"> </w:t>
      </w:r>
      <w:r>
        <w:rPr>
          <w:rFonts w:hint="eastAsia"/>
        </w:rPr>
        <w:t>TensorFlow</w:t>
      </w:r>
      <w:r>
        <w:rPr>
          <w:rFonts w:hint="eastAsia"/>
        </w:rPr>
        <w:t>提供的鸢尾花数据，该数据集包括</w:t>
      </w:r>
      <w:r>
        <w:rPr>
          <w:rFonts w:hint="eastAsia"/>
        </w:rPr>
        <w:t>1</w:t>
      </w:r>
      <w:r>
        <w:t>20</w:t>
      </w:r>
      <w:r>
        <w:rPr>
          <w:rFonts w:hint="eastAsia"/>
        </w:rPr>
        <w:t>个训练</w:t>
      </w:r>
      <w:r w:rsidR="00DA0F62">
        <w:rPr>
          <w:rFonts w:hint="eastAsia"/>
        </w:rPr>
        <w:t>实例</w:t>
      </w:r>
      <w:proofErr w:type="spellStart"/>
      <w:r w:rsidR="00DA0F62" w:rsidRPr="00DA0F62">
        <w:t>iris_training</w:t>
      </w:r>
      <w:proofErr w:type="spellEnd"/>
      <w:r>
        <w:rPr>
          <w:rFonts w:hint="eastAsia"/>
        </w:rPr>
        <w:t>和</w:t>
      </w:r>
      <w:r>
        <w:rPr>
          <w:rFonts w:hint="eastAsia"/>
        </w:rPr>
        <w:t>3</w:t>
      </w:r>
      <w:r>
        <w:t>0</w:t>
      </w:r>
      <w:r>
        <w:rPr>
          <w:rFonts w:hint="eastAsia"/>
        </w:rPr>
        <w:t>个测试实例</w:t>
      </w:r>
      <w:proofErr w:type="spellStart"/>
      <w:r w:rsidR="00DA0F62" w:rsidRPr="00DA0F62">
        <w:t>iris_t</w:t>
      </w:r>
      <w:r w:rsidR="00DA0F62">
        <w:rPr>
          <w:rFonts w:hint="eastAsia"/>
        </w:rPr>
        <w:t>est</w:t>
      </w:r>
      <w:proofErr w:type="spellEnd"/>
      <w:r w:rsidR="00DA0F62">
        <w:rPr>
          <w:rFonts w:hint="eastAsia"/>
        </w:rPr>
        <w:t>。数据集分为三类，分别为</w:t>
      </w:r>
      <w:r w:rsidR="00DA0F62" w:rsidRPr="00DA0F62">
        <w:rPr>
          <w:rFonts w:hint="eastAsia"/>
        </w:rPr>
        <w:t>山鸢尾</w:t>
      </w:r>
      <w:r w:rsidR="00DA0F62">
        <w:t>(</w:t>
      </w:r>
      <w:proofErr w:type="spellStart"/>
      <w:r w:rsidR="00DA0F62" w:rsidRPr="00DA0F62">
        <w:t>setosa</w:t>
      </w:r>
      <w:proofErr w:type="spellEnd"/>
      <w:r w:rsidR="00DA0F62">
        <w:rPr>
          <w:rFonts w:hint="eastAsia"/>
        </w:rPr>
        <w:t>，使用</w:t>
      </w:r>
      <w:r w:rsidR="00DA0F62">
        <w:rPr>
          <w:rFonts w:hint="eastAsia"/>
        </w:rPr>
        <w:t>0</w:t>
      </w:r>
      <w:r w:rsidR="00DA0F62">
        <w:rPr>
          <w:rFonts w:hint="eastAsia"/>
        </w:rPr>
        <w:t>表示</w:t>
      </w:r>
      <w:r w:rsidR="00DA0F62">
        <w:t>)</w:t>
      </w:r>
      <w:r w:rsidR="00DA0F62">
        <w:rPr>
          <w:rFonts w:hint="eastAsia"/>
        </w:rPr>
        <w:t>、</w:t>
      </w:r>
      <w:r w:rsidR="00DA0F62" w:rsidRPr="00DA0F62">
        <w:rPr>
          <w:rFonts w:hint="eastAsia"/>
        </w:rPr>
        <w:t>变色鸢尾</w:t>
      </w:r>
      <w:r w:rsidR="00DA0F62">
        <w:rPr>
          <w:rFonts w:hint="eastAsia"/>
        </w:rPr>
        <w:t>(</w:t>
      </w:r>
      <w:r w:rsidR="00DA0F62" w:rsidRPr="00DA0F62">
        <w:t>versicolor</w:t>
      </w:r>
      <w:r w:rsidR="00DA0F62">
        <w:rPr>
          <w:rFonts w:hint="eastAsia"/>
        </w:rPr>
        <w:t>，使用</w:t>
      </w:r>
      <w:r w:rsidR="00DA0F62">
        <w:rPr>
          <w:rFonts w:hint="eastAsia"/>
        </w:rPr>
        <w:t>1</w:t>
      </w:r>
      <w:r w:rsidR="00DA0F62">
        <w:rPr>
          <w:rFonts w:hint="eastAsia"/>
        </w:rPr>
        <w:t>表示</w:t>
      </w:r>
      <w:r w:rsidR="00DA0F62">
        <w:t>)</w:t>
      </w:r>
      <w:r w:rsidR="00DA0F62">
        <w:rPr>
          <w:rFonts w:hint="eastAsia"/>
        </w:rPr>
        <w:t>和</w:t>
      </w:r>
      <w:r w:rsidR="00DA0F62" w:rsidRPr="00DA0F62">
        <w:rPr>
          <w:rFonts w:hint="eastAsia"/>
        </w:rPr>
        <w:t>维吉尼亚鸢尾</w:t>
      </w:r>
      <w:r w:rsidR="00DA0F62">
        <w:rPr>
          <w:rFonts w:hint="eastAsia"/>
        </w:rPr>
        <w:t>(</w:t>
      </w:r>
      <w:r w:rsidR="00DA0F62" w:rsidRPr="00DA0F62">
        <w:t>virginica</w:t>
      </w:r>
      <w:r w:rsidR="00DA0F62">
        <w:rPr>
          <w:rFonts w:hint="eastAsia"/>
        </w:rPr>
        <w:t>，使用</w:t>
      </w:r>
      <w:r w:rsidR="00DA0F62">
        <w:rPr>
          <w:rFonts w:hint="eastAsia"/>
        </w:rPr>
        <w:t>2</w:t>
      </w:r>
      <w:r w:rsidR="00DA0F62">
        <w:rPr>
          <w:rFonts w:hint="eastAsia"/>
        </w:rPr>
        <w:t>表示</w:t>
      </w:r>
      <w:r w:rsidR="00DA0F62">
        <w:t>)</w:t>
      </w:r>
      <w:r w:rsidR="00DA0F62">
        <w:rPr>
          <w:rFonts w:hint="eastAsia"/>
        </w:rPr>
        <w:t>。每个实例具有</w:t>
      </w:r>
      <w:r w:rsidR="00DA0F62">
        <w:rPr>
          <w:rFonts w:hint="eastAsia"/>
        </w:rPr>
        <w:t>4</w:t>
      </w:r>
      <w:r w:rsidR="00DA0F62">
        <w:rPr>
          <w:rFonts w:hint="eastAsia"/>
        </w:rPr>
        <w:t>个属性，用于预测鸢尾花的类别。</w:t>
      </w:r>
    </w:p>
    <w:p w14:paraId="0A7D8859" w14:textId="7DD54AAB" w:rsidR="005236B4" w:rsidRPr="005236B4" w:rsidRDefault="005236B4" w:rsidP="005236B4">
      <w:pPr>
        <w:ind w:firstLine="480"/>
      </w:pPr>
      <w:ins w:id="41" w:author="王 壮" w:date="2018-05-18T17:57:00Z">
        <w:r>
          <w:rPr>
            <w:rFonts w:hint="eastAsia"/>
          </w:rPr>
          <w:t>由于鸢尾花数据相对简单，数据量也比较小在剔除弱节点时效果不太明显。所以我们在做剔除弱节点的影响分析时，用的数据集为</w:t>
        </w:r>
        <w:r>
          <w:rPr>
            <w:rFonts w:hint="eastAsia"/>
          </w:rPr>
          <w:t>MNIST</w:t>
        </w:r>
        <w:r>
          <w:rPr>
            <w:rFonts w:hint="eastAsia"/>
          </w:rPr>
          <w:t>数据集。</w:t>
        </w:r>
        <w:r>
          <w:t>MNIST</w:t>
        </w:r>
        <w:r>
          <w:rPr>
            <w:rFonts w:hint="eastAsia"/>
          </w:rPr>
          <w:t>相对鸢尾花数据集可用属性和实例的个数都要多很多，所以构建的神经网络相对更加复杂，更适合分析。</w:t>
        </w:r>
      </w:ins>
    </w:p>
    <w:p w14:paraId="07AC2D06" w14:textId="77777777" w:rsidR="00A0394C" w:rsidRDefault="00A0394C" w:rsidP="00A0394C">
      <w:pPr>
        <w:ind w:firstLine="480"/>
      </w:pPr>
      <w:r>
        <w:br w:type="page"/>
      </w:r>
    </w:p>
    <w:p w14:paraId="00921998" w14:textId="1FA884FC" w:rsidR="009A3081" w:rsidRDefault="009A3081" w:rsidP="009A3081">
      <w:pPr>
        <w:pStyle w:val="1"/>
      </w:pPr>
      <w:bookmarkStart w:id="42" w:name="_Toc514699768"/>
      <w:r>
        <w:rPr>
          <w:rFonts w:hint="eastAsia"/>
        </w:rPr>
        <w:lastRenderedPageBreak/>
        <w:t>实验结果分析</w:t>
      </w:r>
      <w:bookmarkEnd w:id="42"/>
    </w:p>
    <w:p w14:paraId="0892B9DB" w14:textId="3AB174B7" w:rsidR="00076608" w:rsidRDefault="00F03B42" w:rsidP="00F14FD5">
      <w:pPr>
        <w:ind w:firstLine="480"/>
      </w:pPr>
      <w:r>
        <w:rPr>
          <w:rFonts w:hint="eastAsia"/>
        </w:rPr>
        <w:t>根据</w:t>
      </w:r>
      <w:r w:rsidR="002A3AA5">
        <w:rPr>
          <w:rFonts w:hint="eastAsia"/>
        </w:rPr>
        <w:t>前文介绍的实验流程和参数的设置，最终得到了由生成的许多个</w:t>
      </w:r>
      <w:r w:rsidR="002A3AA5">
        <w:rPr>
          <w:rFonts w:hint="eastAsia"/>
        </w:rPr>
        <w:t>Pareto</w:t>
      </w:r>
      <w:r w:rsidR="002A3AA5">
        <w:rPr>
          <w:rFonts w:hint="eastAsia"/>
        </w:rPr>
        <w:t>最优人工神经网络模型组成的一个</w:t>
      </w:r>
      <w:r w:rsidR="002A3AA5">
        <w:rPr>
          <w:rFonts w:hint="eastAsia"/>
        </w:rPr>
        <w:t>Pareto</w:t>
      </w:r>
      <w:r w:rsidR="002A3AA5">
        <w:rPr>
          <w:rFonts w:hint="eastAsia"/>
        </w:rPr>
        <w:t>前沿。我们可以根据得到的</w:t>
      </w:r>
      <w:r w:rsidR="002A3AA5">
        <w:rPr>
          <w:rFonts w:hint="eastAsia"/>
        </w:rPr>
        <w:t>Pareto</w:t>
      </w:r>
      <w:r w:rsidR="002A3AA5">
        <w:rPr>
          <w:rFonts w:hint="eastAsia"/>
        </w:rPr>
        <w:t>前沿进行模型选择。</w:t>
      </w:r>
      <w:ins w:id="43" w:author="王 壮" w:date="2018-05-18T18:09:00Z">
        <w:r w:rsidR="002A3AA5">
          <w:rPr>
            <w:rFonts w:hint="eastAsia"/>
          </w:rPr>
          <w:t>并</w:t>
        </w:r>
      </w:ins>
      <w:ins w:id="44" w:author="王 壮" w:date="2018-05-18T18:10:00Z">
        <w:r w:rsidR="002A3AA5">
          <w:rPr>
            <w:rFonts w:hint="eastAsia"/>
          </w:rPr>
          <w:t>根据前文神经网络模型设置中提到的</w:t>
        </w:r>
        <w:r w:rsidR="002A3AA5">
          <w:rPr>
            <w:rFonts w:hint="eastAsia"/>
          </w:rPr>
          <w:t>dropout</w:t>
        </w:r>
        <w:r w:rsidR="002A3AA5">
          <w:rPr>
            <w:rFonts w:hint="eastAsia"/>
          </w:rPr>
          <w:t>参数的设置分析剔除弱节点对</w:t>
        </w:r>
      </w:ins>
      <w:ins w:id="45" w:author="王 壮" w:date="2018-05-18T18:11:00Z">
        <w:r w:rsidR="002A3AA5">
          <w:rPr>
            <w:rFonts w:hint="eastAsia"/>
          </w:rPr>
          <w:t>神经网络模型的影响。</w:t>
        </w:r>
      </w:ins>
    </w:p>
    <w:p w14:paraId="44D770FD" w14:textId="306C9F8F" w:rsidR="00E70C6F" w:rsidRDefault="002A498B" w:rsidP="00A746D1">
      <w:pPr>
        <w:pStyle w:val="21"/>
      </w:pPr>
      <w:bookmarkStart w:id="46" w:name="_Toc514699769"/>
      <w:r>
        <w:rPr>
          <w:rFonts w:hint="eastAsia"/>
        </w:rPr>
        <w:t>识别</w:t>
      </w:r>
      <w:r w:rsidR="00A746D1">
        <w:rPr>
          <w:rFonts w:hint="eastAsia"/>
        </w:rPr>
        <w:t>可解释模型</w:t>
      </w:r>
      <w:bookmarkEnd w:id="46"/>
    </w:p>
    <w:p w14:paraId="29A11560" w14:textId="6D8AA6EE" w:rsidR="00E13CD0" w:rsidRDefault="00E13CD0" w:rsidP="00E13CD0">
      <w:pPr>
        <w:ind w:firstLine="480"/>
      </w:pPr>
      <w:r>
        <w:rPr>
          <w:rFonts w:hint="eastAsia"/>
        </w:rPr>
        <w:t>神经网络的可解释性主要取决于其复杂性。网络越简单，就越容易理解神经网络中所概括的知识。</w:t>
      </w:r>
      <w:r w:rsidR="0078227E">
        <w:rPr>
          <w:rFonts w:hint="eastAsia"/>
        </w:rPr>
        <w:t>使用基于</w:t>
      </w:r>
      <w:r w:rsidR="0078227E">
        <w:rPr>
          <w:rFonts w:hint="eastAsia"/>
        </w:rPr>
        <w:t>Pareto</w:t>
      </w:r>
      <w:r w:rsidR="0078227E">
        <w:rPr>
          <w:rFonts w:hint="eastAsia"/>
        </w:rPr>
        <w:t>的方法进行多目标优化时</w:t>
      </w:r>
      <w:r w:rsidR="004A48B8">
        <w:rPr>
          <w:rFonts w:hint="eastAsia"/>
        </w:rPr>
        <w:t>，最后可以得到许多</w:t>
      </w:r>
      <w:r w:rsidR="004A48B8">
        <w:rPr>
          <w:rFonts w:hint="eastAsia"/>
        </w:rPr>
        <w:t>Pareto</w:t>
      </w:r>
      <w:r w:rsidR="004A48B8">
        <w:rPr>
          <w:rFonts w:hint="eastAsia"/>
        </w:rPr>
        <w:t>最优解，在本实验中就是很多</w:t>
      </w:r>
      <w:r w:rsidR="004A48B8">
        <w:rPr>
          <w:rFonts w:hint="eastAsia"/>
        </w:rPr>
        <w:t>Pareto</w:t>
      </w:r>
      <w:r w:rsidR="004A48B8">
        <w:rPr>
          <w:rFonts w:hint="eastAsia"/>
        </w:rPr>
        <w:t>最优神经网络结构模型。</w:t>
      </w:r>
      <w:r w:rsidR="004A48B8">
        <w:rPr>
          <w:rFonts w:hint="eastAsia"/>
        </w:rPr>
        <w:t>Pareto</w:t>
      </w:r>
      <w:r w:rsidR="004A48B8">
        <w:rPr>
          <w:rFonts w:hint="eastAsia"/>
        </w:rPr>
        <w:t>前沿中的越是简单的模型越是容易从中提取可解释模型。</w:t>
      </w:r>
    </w:p>
    <w:p w14:paraId="7B32DFDC" w14:textId="5D5EA88E" w:rsidR="004A48B8" w:rsidRDefault="004A48B8" w:rsidP="00E13CD0">
      <w:pPr>
        <w:ind w:firstLine="480"/>
      </w:pPr>
      <w:r>
        <w:rPr>
          <w:rFonts w:hint="eastAsia"/>
        </w:rPr>
        <w:t>我们先简单介绍一下我们所采用的提取规则的方法。我们考虑一个最简单的模型</w:t>
      </w:r>
      <w:r w:rsidR="009F45CD">
        <w:rPr>
          <w:rFonts w:hint="eastAsia"/>
        </w:rPr>
        <w:t>，只有一个隐藏神经元，单输入，单输出，</w:t>
      </w:r>
      <w:r w:rsidR="001E022A">
        <w:rPr>
          <w:rFonts w:hint="eastAsia"/>
        </w:rPr>
        <w:t>隐藏层仍然使用</w:t>
      </w:r>
      <w:proofErr w:type="spellStart"/>
      <w:r w:rsidR="001E022A">
        <w:rPr>
          <w:rFonts w:hint="eastAsia"/>
        </w:rPr>
        <w:t>Relu</w:t>
      </w:r>
      <w:proofErr w:type="spellEnd"/>
      <w:r w:rsidR="001E022A">
        <w:rPr>
          <w:rFonts w:hint="eastAsia"/>
        </w:rPr>
        <w:t>函数</w:t>
      </w:r>
      <w:r w:rsidR="004D46C5">
        <w:rPr>
          <w:rFonts w:hint="eastAsia"/>
        </w:rPr>
        <w:t>作为激活函数</w:t>
      </w:r>
      <w:r w:rsidR="001E022A">
        <w:rPr>
          <w:rFonts w:hint="eastAsia"/>
        </w:rPr>
        <w:t>，</w:t>
      </w:r>
      <w:r w:rsidR="009F45CD">
        <w:rPr>
          <w:rFonts w:hint="eastAsia"/>
        </w:rPr>
        <w:t>神经网络模型如下图。对于二元分类问题，我们定义如果输出小于</w:t>
      </w:r>
      <w:r w:rsidR="009F45CD">
        <w:rPr>
          <w:rFonts w:hint="eastAsia"/>
        </w:rPr>
        <w:t>0</w:t>
      </w:r>
      <w:r w:rsidR="009F45CD">
        <w:t>.5</w:t>
      </w:r>
      <w:r w:rsidR="009F45CD">
        <w:rPr>
          <w:rFonts w:hint="eastAsia"/>
        </w:rPr>
        <w:t>，实例被标记为第一类，否则被标记为第二类，即：</w:t>
      </w:r>
      <w:r w:rsidR="009F45CD">
        <w:br/>
      </w:r>
      <m:oMathPara>
        <m:oMath>
          <m:d>
            <m:dPr>
              <m:begChr m:val="{"/>
              <m:endChr m:val=""/>
              <m:ctrlPr>
                <w:rPr>
                  <w:rFonts w:ascii="Cambria Math" w:hAnsi="Cambria Math"/>
                </w:rPr>
              </m:ctrlPr>
            </m:dPr>
            <m:e>
              <m:m>
                <m:mPr>
                  <m:mcs>
                    <m:mc>
                      <m:mcPr>
                        <m:count m:val="1"/>
                        <m:mcJc m:val="center"/>
                      </m:mcPr>
                    </m:mc>
                  </m:mcs>
                  <m:ctrlPr>
                    <w:rPr>
                      <w:rFonts w:ascii="Cambria Math" w:hAnsi="Cambria Math"/>
                      <w:i/>
                    </w:rPr>
                  </m:ctrlPr>
                </m:mPr>
                <m:mr>
                  <m:e>
                    <m:r>
                      <w:rPr>
                        <w:rFonts w:ascii="Cambria Math" w:hAnsi="Cambria Math"/>
                      </w:rPr>
                      <m:t>y&lt;0.5               class1</m:t>
                    </m:r>
                  </m:e>
                </m:mr>
                <m:mr>
                  <m:e>
                    <m:r>
                      <w:rPr>
                        <w:rFonts w:ascii="Cambria Math" w:hAnsi="Cambria Math"/>
                      </w:rPr>
                      <m:t>otherwise        class2</m:t>
                    </m:r>
                  </m:e>
                </m:mr>
              </m:m>
            </m:e>
          </m:d>
        </m:oMath>
      </m:oMathPara>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9F45CD" w14:paraId="64FDBDA5" w14:textId="77777777" w:rsidTr="00913C16">
        <w:tc>
          <w:tcPr>
            <w:tcW w:w="9350" w:type="dxa"/>
          </w:tcPr>
          <w:p w14:paraId="534A5077" w14:textId="0DBED39F" w:rsidR="009F45CD" w:rsidRPr="00311474" w:rsidRDefault="00913C16" w:rsidP="00311474">
            <w:pPr>
              <w:pStyle w:val="a7"/>
            </w:pPr>
            <w:r w:rsidRPr="00311474">
              <w:object w:dxaOrig="11086" w:dyaOrig="2866" w14:anchorId="23099614">
                <v:shape id="_x0000_i1032" type="#_x0000_t75" style="width:445.75pt;height:113.95pt" o:ole="">
                  <v:imagedata r:id="rId39" o:title=""/>
                </v:shape>
                <o:OLEObject Type="Embed" ProgID="Visio.Drawing.15" ShapeID="_x0000_i1032" DrawAspect="Content" ObjectID="_1588451388" r:id="rId40"/>
              </w:object>
            </w:r>
          </w:p>
        </w:tc>
      </w:tr>
      <w:tr w:rsidR="009F45CD" w14:paraId="30540016" w14:textId="77777777" w:rsidTr="00913C16">
        <w:tc>
          <w:tcPr>
            <w:tcW w:w="9350" w:type="dxa"/>
          </w:tcPr>
          <w:p w14:paraId="756149AA" w14:textId="78C6B493" w:rsidR="009F45CD" w:rsidRDefault="009F45CD" w:rsidP="00913C16">
            <w:pPr>
              <w:pStyle w:val="a5"/>
            </w:pPr>
            <w:r>
              <w:rPr>
                <w:rFonts w:hint="eastAsia"/>
              </w:rPr>
              <w:t>图</w:t>
            </w:r>
            <w:r w:rsidR="004F1136">
              <w:rPr>
                <w:rFonts w:hint="eastAsia"/>
              </w:rPr>
              <w:t>1</w:t>
            </w:r>
            <w:r w:rsidR="004F1136">
              <w:t>4</w:t>
            </w:r>
            <w:r>
              <w:rPr>
                <w:rFonts w:hint="eastAsia"/>
              </w:rPr>
              <w:t>：用于</w:t>
            </w:r>
            <w:r w:rsidRPr="009F45CD">
              <w:rPr>
                <w:rFonts w:hint="eastAsia"/>
              </w:rPr>
              <w:t>提取逻辑规则的典型简单网络</w:t>
            </w:r>
          </w:p>
        </w:tc>
      </w:tr>
    </w:tbl>
    <w:p w14:paraId="2B374884" w14:textId="30AA620C" w:rsidR="00596768" w:rsidRPr="004F1136" w:rsidRDefault="004D46C5" w:rsidP="00596768">
      <w:pPr>
        <w:ind w:firstLine="480"/>
      </w:pPr>
      <w:r>
        <w:rPr>
          <w:rFonts w:hint="eastAsia"/>
        </w:rPr>
        <w:t>实例属于第一类的条件为：</w:t>
      </w:r>
      <m:oMath>
        <m:r>
          <w:rPr>
            <w:rFonts w:ascii="Cambria Math" w:hAnsi="Cambria Math"/>
          </w:rPr>
          <m:t>y&lt;0.5</m:t>
        </m:r>
      </m:oMath>
      <w:r>
        <w:rPr>
          <w:rFonts w:hint="eastAsia"/>
        </w:rPr>
        <w:t>，且我们知道</w:t>
      </w:r>
      <m:oMath>
        <m:r>
          <w:rPr>
            <w:rFonts w:ascii="Cambria Math" w:hAnsi="Cambria Math"/>
          </w:rPr>
          <m:t>y=</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*z+</m:t>
        </m:r>
        <m:sSub>
          <m:sSubPr>
            <m:ctrlPr>
              <w:rPr>
                <w:rFonts w:ascii="Cambria Math" w:hAnsi="Cambria Math"/>
                <w:i/>
              </w:rPr>
            </m:ctrlPr>
          </m:sSubPr>
          <m:e>
            <m:r>
              <w:rPr>
                <w:rFonts w:ascii="Cambria Math" w:hAnsi="Cambria Math"/>
              </w:rPr>
              <m:t>b</m:t>
            </m:r>
          </m:e>
          <m:sub>
            <m:r>
              <w:rPr>
                <w:rFonts w:ascii="Cambria Math" w:hAnsi="Cambria Math"/>
              </w:rPr>
              <m:t>2</m:t>
            </m:r>
          </m:sub>
        </m:sSub>
      </m:oMath>
      <w:r w:rsidR="00596768">
        <w:rPr>
          <w:rFonts w:hint="eastAsia"/>
        </w:rPr>
        <w:t>，其中</w:t>
      </w:r>
      <w:r w:rsidR="00596768">
        <w:rPr>
          <w:rFonts w:hint="eastAsia"/>
        </w:rPr>
        <w:t>z</w:t>
      </w:r>
      <w:r w:rsidR="00596768">
        <w:rPr>
          <w:rFonts w:hint="eastAsia"/>
        </w:rPr>
        <w:t>为隐藏神经元的输出。</w:t>
      </w:r>
      <w:r>
        <w:rPr>
          <w:rFonts w:hint="eastAsia"/>
        </w:rPr>
        <w:t>因此我们可以把属于第一类的规则变换为：</w:t>
      </w:r>
      <m:oMath>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*z+</m:t>
        </m:r>
        <m:sSub>
          <m:sSubPr>
            <m:ctrlPr>
              <w:rPr>
                <w:rFonts w:ascii="Cambria Math" w:hAnsi="Cambria Math"/>
                <w:i/>
              </w:rPr>
            </m:ctrlPr>
          </m:sSubPr>
          <m:e>
            <m:r>
              <w:rPr>
                <w:rFonts w:ascii="Cambria Math" w:hAnsi="Cambria Math"/>
              </w:rPr>
              <m:t>b</m:t>
            </m:r>
          </m:e>
          <m:sub>
            <m:r>
              <w:rPr>
                <w:rFonts w:ascii="Cambria Math" w:hAnsi="Cambria Math"/>
              </w:rPr>
              <m:t>2</m:t>
            </m:r>
          </m:sub>
        </m:sSub>
        <m:r>
          <m:rPr>
            <m:sty m:val="p"/>
          </m:rPr>
          <w:rPr>
            <w:rFonts w:ascii="Cambria Math" w:hAnsi="Cambria Math"/>
          </w:rPr>
          <m:t>&lt;0.5</m:t>
        </m:r>
      </m:oMath>
      <w:r w:rsidR="004F1136">
        <w:rPr>
          <w:rFonts w:hint="eastAsia"/>
        </w:rPr>
        <w:t>，由此</w:t>
      </w:r>
      <w:r>
        <w:rPr>
          <w:rFonts w:hint="eastAsia"/>
        </w:rPr>
        <w:t>我们可以得到：</w:t>
      </w:r>
      <w:r>
        <w:br/>
      </w: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z&lt;</m:t>
                    </m:r>
                    <m:f>
                      <m:fPr>
                        <m:ctrlPr>
                          <w:rPr>
                            <w:rFonts w:ascii="Cambria Math" w:hAnsi="Cambria Math"/>
                            <w:i/>
                          </w:rPr>
                        </m:ctrlPr>
                      </m:fPr>
                      <m:num>
                        <m:d>
                          <m:dPr>
                            <m:ctrlPr>
                              <w:rPr>
                                <w:rFonts w:ascii="Cambria Math" w:hAnsi="Cambria Math"/>
                                <w:i/>
                              </w:rPr>
                            </m:ctrlPr>
                          </m:dPr>
                          <m:e>
                            <m:r>
                              <w:rPr>
                                <w:rFonts w:ascii="Cambria Math" w:hAnsi="Cambria Math"/>
                              </w:rPr>
                              <m:t>0.5-</m:t>
                            </m:r>
                            <m:sSub>
                              <m:sSubPr>
                                <m:ctrlPr>
                                  <w:rPr>
                                    <w:rFonts w:ascii="Cambria Math" w:hAnsi="Cambria Math"/>
                                    <w:i/>
                                  </w:rPr>
                                </m:ctrlPr>
                              </m:sSubPr>
                              <m:e>
                                <m:r>
                                  <w:rPr>
                                    <w:rFonts w:ascii="Cambria Math" w:hAnsi="Cambria Math"/>
                                  </w:rPr>
                                  <m:t>b</m:t>
                                </m:r>
                              </m:e>
                              <m:sub>
                                <m:r>
                                  <w:rPr>
                                    <w:rFonts w:ascii="Cambria Math" w:hAnsi="Cambria Math"/>
                                  </w:rPr>
                                  <m:t>2</m:t>
                                </m:r>
                              </m:sub>
                            </m:sSub>
                          </m:e>
                        </m:d>
                      </m:num>
                      <m:den>
                        <m:sSub>
                          <m:sSubPr>
                            <m:ctrlPr>
                              <w:rPr>
                                <w:rFonts w:ascii="Cambria Math" w:hAnsi="Cambria Math"/>
                                <w:i/>
                              </w:rPr>
                            </m:ctrlPr>
                          </m:sSubPr>
                          <m:e>
                            <m:r>
                              <w:rPr>
                                <w:rFonts w:ascii="Cambria Math" w:hAnsi="Cambria Math"/>
                              </w:rPr>
                              <m:t>w</m:t>
                            </m:r>
                          </m:e>
                          <m:sub>
                            <m:r>
                              <w:rPr>
                                <w:rFonts w:ascii="Cambria Math" w:hAnsi="Cambria Math"/>
                              </w:rPr>
                              <m:t>2</m:t>
                            </m:r>
                          </m:sub>
                        </m:sSub>
                      </m:den>
                    </m:f>
                    <m:r>
                      <w:rPr>
                        <w:rFonts w:ascii="Cambria Math" w:hAnsi="Cambria Math"/>
                      </w:rPr>
                      <m:t xml:space="preserve">,    if </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&gt;0</m:t>
                    </m:r>
                  </m:e>
                </m:mr>
                <m:mr>
                  <m:e>
                    <m:r>
                      <w:rPr>
                        <w:rFonts w:ascii="Cambria Math" w:hAnsi="Cambria Math"/>
                      </w:rPr>
                      <m:t>z&gt;</m:t>
                    </m:r>
                    <m:f>
                      <m:fPr>
                        <m:ctrlPr>
                          <w:rPr>
                            <w:rFonts w:ascii="Cambria Math" w:hAnsi="Cambria Math"/>
                            <w:i/>
                          </w:rPr>
                        </m:ctrlPr>
                      </m:fPr>
                      <m:num>
                        <m:d>
                          <m:dPr>
                            <m:ctrlPr>
                              <w:rPr>
                                <w:rFonts w:ascii="Cambria Math" w:hAnsi="Cambria Math"/>
                                <w:i/>
                              </w:rPr>
                            </m:ctrlPr>
                          </m:dPr>
                          <m:e>
                            <m:r>
                              <w:rPr>
                                <w:rFonts w:ascii="Cambria Math" w:hAnsi="Cambria Math"/>
                              </w:rPr>
                              <m:t>0.5-</m:t>
                            </m:r>
                            <m:sSub>
                              <m:sSubPr>
                                <m:ctrlPr>
                                  <w:rPr>
                                    <w:rFonts w:ascii="Cambria Math" w:hAnsi="Cambria Math"/>
                                    <w:i/>
                                  </w:rPr>
                                </m:ctrlPr>
                              </m:sSubPr>
                              <m:e>
                                <m:r>
                                  <w:rPr>
                                    <w:rFonts w:ascii="Cambria Math" w:hAnsi="Cambria Math"/>
                                  </w:rPr>
                                  <m:t>b</m:t>
                                </m:r>
                              </m:e>
                              <m:sub>
                                <m:r>
                                  <w:rPr>
                                    <w:rFonts w:ascii="Cambria Math" w:hAnsi="Cambria Math"/>
                                  </w:rPr>
                                  <m:t>2</m:t>
                                </m:r>
                              </m:sub>
                            </m:sSub>
                          </m:e>
                        </m:d>
                      </m:num>
                      <m:den>
                        <m:sSub>
                          <m:sSubPr>
                            <m:ctrlPr>
                              <w:rPr>
                                <w:rFonts w:ascii="Cambria Math" w:hAnsi="Cambria Math"/>
                                <w:i/>
                              </w:rPr>
                            </m:ctrlPr>
                          </m:sSubPr>
                          <m:e>
                            <m:r>
                              <w:rPr>
                                <w:rFonts w:ascii="Cambria Math" w:hAnsi="Cambria Math"/>
                              </w:rPr>
                              <m:t>w</m:t>
                            </m:r>
                          </m:e>
                          <m:sub>
                            <m:r>
                              <w:rPr>
                                <w:rFonts w:ascii="Cambria Math" w:hAnsi="Cambria Math"/>
                              </w:rPr>
                              <m:t>2</m:t>
                            </m:r>
                          </m:sub>
                        </m:sSub>
                      </m:den>
                    </m:f>
                    <m:r>
                      <w:rPr>
                        <w:rFonts w:ascii="Cambria Math" w:hAnsi="Cambria Math"/>
                      </w:rPr>
                      <m:t xml:space="preserve">,    if </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&lt;0</m:t>
                    </m:r>
                  </m:e>
                </m:mr>
              </m:m>
            </m:e>
          </m:d>
          <m:r>
            <m:rPr>
              <m:sty m:val="p"/>
            </m:rPr>
            <w:br/>
          </m:r>
        </m:oMath>
      </m:oMathPara>
      <w:r>
        <w:rPr>
          <w:rFonts w:hint="eastAsia"/>
        </w:rPr>
        <w:t>我们假设</w:t>
      </w:r>
      <m:oMath>
        <m:d>
          <m:dPr>
            <m:ctrlPr>
              <w:rPr>
                <w:rFonts w:ascii="Cambria Math" w:hAnsi="Cambria Math"/>
                <w:i/>
              </w:rPr>
            </m:ctrlPr>
          </m:dPr>
          <m:e>
            <m:r>
              <w:rPr>
                <w:rFonts w:ascii="Cambria Math" w:hAnsi="Cambria Math"/>
              </w:rPr>
              <m:t>0.5-</m:t>
            </m:r>
            <m:sSub>
              <m:sSubPr>
                <m:ctrlPr>
                  <w:rPr>
                    <w:rFonts w:ascii="Cambria Math" w:hAnsi="Cambria Math"/>
                    <w:i/>
                  </w:rPr>
                </m:ctrlPr>
              </m:sSubPr>
              <m:e>
                <m:r>
                  <w:rPr>
                    <w:rFonts w:ascii="Cambria Math" w:hAnsi="Cambria Math"/>
                  </w:rPr>
                  <m:t>b</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hint="eastAsia"/>
          </w:rPr>
          <m:t>=</m:t>
        </m:r>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&gt;0</m:t>
        </m:r>
      </m:oMath>
      <w:r w:rsidR="00596768">
        <w:rPr>
          <w:rFonts w:hint="eastAsia"/>
        </w:rPr>
        <w:t>，因为</w:t>
      </w:r>
      <w:r>
        <w:rPr>
          <w:rFonts w:hint="eastAsia"/>
        </w:rPr>
        <w:t>隐藏层激函数为</w:t>
      </w:r>
      <w:proofErr w:type="spellStart"/>
      <w:r>
        <w:rPr>
          <w:rFonts w:hint="eastAsia"/>
        </w:rPr>
        <w:t>Relu</w:t>
      </w:r>
      <w:proofErr w:type="spellEnd"/>
      <w:r>
        <w:rPr>
          <w:rFonts w:hint="eastAsia"/>
        </w:rPr>
        <w:t>函数</w:t>
      </w:r>
      <w:r w:rsidR="00596768">
        <w:rPr>
          <w:rFonts w:hint="eastAsia"/>
        </w:rPr>
        <w:t>，可以得到：</w:t>
      </w:r>
      <w:r w:rsidR="00596768">
        <w:br/>
      </w:r>
      <m:oMathPara>
        <m:oMath>
          <m:func>
            <m:funcPr>
              <m:ctrlPr>
                <w:rPr>
                  <w:rFonts w:ascii="Cambria Math" w:hAnsi="Cambria Math"/>
                  <w:i/>
                </w:rPr>
              </m:ctrlPr>
            </m:funcPr>
            <m:fName>
              <m:r>
                <m:rPr>
                  <m:sty m:val="p"/>
                </m:rPr>
                <w:rPr>
                  <w:rFonts w:ascii="Cambria Math" w:hAnsi="Cambria Math"/>
                </w:rPr>
                <m:t>z=max</m:t>
              </m:r>
            </m:fName>
            <m:e>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*x+</m:t>
                  </m:r>
                  <m:sSub>
                    <m:sSubPr>
                      <m:ctrlPr>
                        <w:rPr>
                          <w:rFonts w:ascii="Cambria Math" w:hAnsi="Cambria Math"/>
                          <w:i/>
                        </w:rPr>
                      </m:ctrlPr>
                    </m:sSubPr>
                    <m:e>
                      <m:r>
                        <w:rPr>
                          <w:rFonts w:ascii="Cambria Math" w:hAnsi="Cambria Math"/>
                        </w:rPr>
                        <m:t>b</m:t>
                      </m:r>
                    </m:e>
                    <m:sub>
                      <m:r>
                        <w:rPr>
                          <w:rFonts w:ascii="Cambria Math" w:hAnsi="Cambria Math"/>
                        </w:rPr>
                        <m:t>1</m:t>
                      </m:r>
                    </m:sub>
                  </m:sSub>
                </m:e>
              </m:d>
              <m:r>
                <w:rPr>
                  <w:rFonts w:ascii="Cambria Math" w:hAnsi="Cambria Math"/>
                </w:rPr>
                <m:t>&lt;</m:t>
              </m:r>
              <m:sSub>
                <m:sSubPr>
                  <m:ctrlPr>
                    <w:rPr>
                      <w:rFonts w:ascii="Cambria Math" w:hAnsi="Cambria Math"/>
                      <w:i/>
                    </w:rPr>
                  </m:ctrlPr>
                </m:sSubPr>
                <m:e>
                  <m:r>
                    <w:rPr>
                      <w:rFonts w:ascii="Cambria Math" w:hAnsi="Cambria Math"/>
                    </w:rPr>
                    <m:t>θ</m:t>
                  </m:r>
                </m:e>
                <m:sub>
                  <m:r>
                    <w:rPr>
                      <w:rFonts w:ascii="Cambria Math" w:hAnsi="Cambria Math"/>
                    </w:rPr>
                    <m:t>1</m:t>
                  </m:r>
                </m:sub>
              </m:sSub>
            </m:e>
          </m:func>
          <m:r>
            <m:rPr>
              <m:sty m:val="p"/>
            </m:rPr>
            <w:br/>
          </m:r>
        </m:oMath>
      </m:oMathPara>
      <w:r w:rsidR="00596768">
        <w:rPr>
          <w:rFonts w:hint="eastAsia"/>
        </w:rPr>
        <w:t>因为</w:t>
      </w:r>
      <m:oMath>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&gt;0</m:t>
        </m:r>
      </m:oMath>
      <w:r w:rsidR="00596768">
        <w:rPr>
          <w:rFonts w:hint="eastAsia"/>
        </w:rPr>
        <w:t>，上式可以变换为：</w:t>
      </w:r>
      <w:r w:rsidR="00596768">
        <w:br/>
      </w:r>
      <m:oMathPara>
        <m:oMath>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*x+</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θ</m:t>
              </m:r>
            </m:e>
            <m:sub>
              <m:r>
                <w:rPr>
                  <w:rFonts w:ascii="Cambria Math" w:hAnsi="Cambria Math"/>
                </w:rPr>
                <m:t>1</m:t>
              </m:r>
            </m:sub>
          </m:sSub>
          <m:r>
            <m:rPr>
              <m:sty m:val="p"/>
            </m:rPr>
            <w:br/>
          </m:r>
        </m:oMath>
      </m:oMathPara>
      <w:r w:rsidR="00596768">
        <w:rPr>
          <w:rFonts w:hint="eastAsia"/>
        </w:rPr>
        <w:t>继而得到：</w:t>
      </w:r>
      <w:r w:rsidR="00596768">
        <w:br/>
      </w: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x&lt;</m:t>
                  </m:r>
                  <m:f>
                    <m:fPr>
                      <m:ctrlPr>
                        <w:rPr>
                          <w:rFonts w:ascii="Cambria Math" w:hAnsi="Cambria Math"/>
                          <w:i/>
                        </w:rPr>
                      </m:ctrlPr>
                    </m:fPr>
                    <m:num>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num>
                    <m:den>
                      <m:sSub>
                        <m:sSubPr>
                          <m:ctrlPr>
                            <w:rPr>
                              <w:rFonts w:ascii="Cambria Math" w:hAnsi="Cambria Math"/>
                              <w:i/>
                            </w:rPr>
                          </m:ctrlPr>
                        </m:sSubPr>
                        <m:e>
                          <m:r>
                            <w:rPr>
                              <w:rFonts w:ascii="Cambria Math" w:hAnsi="Cambria Math"/>
                            </w:rPr>
                            <m:t>w</m:t>
                          </m:r>
                        </m:e>
                        <m:sub>
                          <m:r>
                            <w:rPr>
                              <w:rFonts w:ascii="Cambria Math" w:hAnsi="Cambria Math"/>
                            </w:rPr>
                            <m:t>1</m:t>
                          </m:r>
                        </m:sub>
                      </m:sSub>
                    </m:den>
                  </m:f>
                  <m:r>
                    <w:rPr>
                      <w:rFonts w:ascii="Cambria Math" w:hAnsi="Cambria Math"/>
                    </w:rPr>
                    <m:t xml:space="preserve">     if </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&gt;0</m:t>
                  </m:r>
                </m:e>
                <m:e>
                  <m:r>
                    <w:rPr>
                      <w:rFonts w:ascii="Cambria Math" w:hAnsi="Cambria Math"/>
                    </w:rPr>
                    <m:t>x&gt;</m:t>
                  </m:r>
                  <m:f>
                    <m:fPr>
                      <m:ctrlPr>
                        <w:rPr>
                          <w:rFonts w:ascii="Cambria Math" w:hAnsi="Cambria Math"/>
                          <w:i/>
                        </w:rPr>
                      </m:ctrlPr>
                    </m:fPr>
                    <m:num>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num>
                    <m:den>
                      <m:sSub>
                        <m:sSubPr>
                          <m:ctrlPr>
                            <w:rPr>
                              <w:rFonts w:ascii="Cambria Math" w:hAnsi="Cambria Math"/>
                              <w:i/>
                            </w:rPr>
                          </m:ctrlPr>
                        </m:sSubPr>
                        <m:e>
                          <m:r>
                            <w:rPr>
                              <w:rFonts w:ascii="Cambria Math" w:hAnsi="Cambria Math"/>
                            </w:rPr>
                            <m:t>w</m:t>
                          </m:r>
                        </m:e>
                        <m:sub>
                          <m:r>
                            <w:rPr>
                              <w:rFonts w:ascii="Cambria Math" w:hAnsi="Cambria Math"/>
                            </w:rPr>
                            <m:t>1</m:t>
                          </m:r>
                        </m:sub>
                      </m:sSub>
                    </m:den>
                  </m:f>
                  <m:r>
                    <w:rPr>
                      <w:rFonts w:ascii="Cambria Math" w:hAnsi="Cambria Math"/>
                    </w:rPr>
                    <m:t xml:space="preserve">     if </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&lt;0</m:t>
                  </m:r>
                </m:e>
              </m:eqArr>
            </m:e>
          </m:d>
          <m:r>
            <m:rPr>
              <m:sty m:val="p"/>
            </m:rPr>
            <w:br/>
          </m:r>
        </m:oMath>
      </m:oMathPara>
      <w:r w:rsidR="00596768">
        <w:rPr>
          <w:rFonts w:hint="eastAsia"/>
        </w:rPr>
        <w:t>设</w:t>
      </w:r>
      <m:oMath>
        <m:f>
          <m:fPr>
            <m:type m:val="lin"/>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e>
            </m:d>
          </m:num>
          <m:den>
            <m:sSub>
              <m:sSubPr>
                <m:ctrlPr>
                  <w:rPr>
                    <w:rFonts w:ascii="Cambria Math" w:hAnsi="Cambria Math"/>
                    <w:i/>
                  </w:rPr>
                </m:ctrlPr>
              </m:sSubPr>
              <m:e>
                <m:r>
                  <w:rPr>
                    <w:rFonts w:ascii="Cambria Math" w:hAnsi="Cambria Math"/>
                  </w:rPr>
                  <m:t>w</m:t>
                </m:r>
              </m:e>
              <m:sub>
                <m:r>
                  <w:rPr>
                    <w:rFonts w:ascii="Cambria Math" w:hAnsi="Cambria Math"/>
                  </w:rPr>
                  <m:t>1</m:t>
                </m:r>
              </m:sub>
            </m:sSub>
          </m:den>
        </m:f>
        <m:r>
          <w:rPr>
            <w:rFonts w:ascii="Cambria Math" w:hAnsi="Cambria Math" w:hint="eastAsia"/>
          </w:rPr>
          <m:t>=</m:t>
        </m:r>
        <m:sSub>
          <m:sSubPr>
            <m:ctrlPr>
              <w:rPr>
                <w:rFonts w:ascii="Cambria Math" w:hAnsi="Cambria Math"/>
                <w:i/>
              </w:rPr>
            </m:ctrlPr>
          </m:sSubPr>
          <m:e>
            <m:r>
              <w:rPr>
                <w:rFonts w:ascii="Cambria Math" w:hAnsi="Cambria Math"/>
              </w:rPr>
              <m:t>θ</m:t>
            </m:r>
          </m:e>
          <m:sub>
            <m:r>
              <w:rPr>
                <w:rFonts w:ascii="Cambria Math" w:hAnsi="Cambria Math"/>
              </w:rPr>
              <m:t>2</m:t>
            </m:r>
          </m:sub>
        </m:sSub>
      </m:oMath>
      <w:r w:rsidR="00596768">
        <w:rPr>
          <w:rFonts w:hint="eastAsia"/>
        </w:rPr>
        <w:t>，就可以得到下面两条规则：</w:t>
      </w:r>
      <w:r w:rsidR="00596768">
        <w:br/>
      </w:r>
      <m:oMathPara>
        <m:oMath>
          <m:d>
            <m:dPr>
              <m:begChr m:val="{"/>
              <m:endChr m:val=""/>
              <m:ctrlPr>
                <w:rPr>
                  <w:rFonts w:ascii="Cambria Math" w:hAnsi="Cambria Math"/>
                </w:rPr>
              </m:ctrlPr>
            </m:dPr>
            <m:e>
              <m:m>
                <m:mPr>
                  <m:mcs>
                    <m:mc>
                      <m:mcPr>
                        <m:count m:val="1"/>
                        <m:mcJc m:val="center"/>
                      </m:mcPr>
                    </m:mc>
                  </m:mcs>
                  <m:ctrlPr>
                    <w:rPr>
                      <w:rFonts w:ascii="Cambria Math" w:hAnsi="Cambria Math"/>
                      <w:i/>
                    </w:rPr>
                  </m:ctrlPr>
                </m:mPr>
                <m:mr>
                  <m:e>
                    <m:r>
                      <w:rPr>
                        <w:rFonts w:ascii="Cambria Math" w:hAnsi="Cambria Math"/>
                      </w:rPr>
                      <m:t>if x&lt;</m:t>
                    </m:r>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 xml:space="preserve"> and </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&gt;0      then class1</m:t>
                    </m:r>
                  </m:e>
                </m:mr>
                <m:mr>
                  <m:e>
                    <m:r>
                      <w:rPr>
                        <w:rFonts w:ascii="Cambria Math" w:hAnsi="Cambria Math"/>
                      </w:rPr>
                      <m:t>if x&gt;</m:t>
                    </m:r>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 xml:space="preserve"> and </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&lt;0      then class1</m:t>
                    </m:r>
                  </m:e>
                </m:mr>
              </m:m>
            </m:e>
          </m:d>
        </m:oMath>
      </m:oMathPara>
    </w:p>
    <w:p w14:paraId="13802634" w14:textId="236FFB19" w:rsidR="004F1136" w:rsidRDefault="004F1136" w:rsidP="00596768">
      <w:pPr>
        <w:ind w:firstLine="480"/>
      </w:pPr>
      <w:r>
        <w:rPr>
          <w:rFonts w:hint="eastAsia"/>
        </w:rPr>
        <w:t>实验得到的</w:t>
      </w:r>
      <w:r>
        <w:rPr>
          <w:rFonts w:hint="eastAsia"/>
        </w:rPr>
        <w:t>Pareto</w:t>
      </w:r>
      <w:r>
        <w:rPr>
          <w:rFonts w:hint="eastAsia"/>
        </w:rPr>
        <w:t>前沿图如图</w:t>
      </w:r>
      <w:r>
        <w:t>15</w:t>
      </w:r>
      <w:r>
        <w:rPr>
          <w:rFonts w:hint="eastAsia"/>
        </w:rPr>
        <w:t>所示，其中包含多个</w:t>
      </w:r>
      <w:r>
        <w:rPr>
          <w:rFonts w:hint="eastAsia"/>
        </w:rPr>
        <w:t>Pareto</w:t>
      </w:r>
      <w:r>
        <w:rPr>
          <w:rFonts w:hint="eastAsia"/>
        </w:rPr>
        <w:t>最优结构模型，其中最简单的神经网络结构只有一个隐藏神经元。</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4F1136" w14:paraId="1A0B86D7" w14:textId="77777777" w:rsidTr="00C2259B">
        <w:tc>
          <w:tcPr>
            <w:tcW w:w="9350" w:type="dxa"/>
          </w:tcPr>
          <w:p w14:paraId="0D4B3A62" w14:textId="6DEDD01A" w:rsidR="004F1136" w:rsidRDefault="00C2259B" w:rsidP="00C2259B">
            <w:pPr>
              <w:pStyle w:val="a7"/>
            </w:pPr>
            <w:r>
              <w:rPr>
                <w:noProof/>
              </w:rPr>
              <w:drawing>
                <wp:inline distT="0" distB="0" distL="0" distR="0" wp14:anchorId="5637860C" wp14:editId="410B12A7">
                  <wp:extent cx="5247861" cy="210121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areto1.jpg"/>
                          <pic:cNvPicPr/>
                        </pic:nvPicPr>
                        <pic:blipFill rotWithShape="1">
                          <a:blip r:embed="rId41">
                            <a:extLst>
                              <a:ext uri="{28A0092B-C50C-407E-A947-70E740481C1C}">
                                <a14:useLocalDpi xmlns:a14="http://schemas.microsoft.com/office/drawing/2010/main" val="0"/>
                              </a:ext>
                            </a:extLst>
                          </a:blip>
                          <a:srcRect l="7492" t="3996" r="6623"/>
                          <a:stretch/>
                        </pic:blipFill>
                        <pic:spPr bwMode="auto">
                          <a:xfrm>
                            <a:off x="0" y="0"/>
                            <a:ext cx="5251552" cy="2102693"/>
                          </a:xfrm>
                          <a:prstGeom prst="rect">
                            <a:avLst/>
                          </a:prstGeom>
                          <a:ln>
                            <a:noFill/>
                          </a:ln>
                          <a:extLst>
                            <a:ext uri="{53640926-AAD7-44D8-BBD7-CCE9431645EC}">
                              <a14:shadowObscured xmlns:a14="http://schemas.microsoft.com/office/drawing/2010/main"/>
                            </a:ext>
                          </a:extLst>
                        </pic:spPr>
                      </pic:pic>
                    </a:graphicData>
                  </a:graphic>
                </wp:inline>
              </w:drawing>
            </w:r>
          </w:p>
        </w:tc>
      </w:tr>
      <w:tr w:rsidR="004F1136" w14:paraId="135F45AB" w14:textId="77777777" w:rsidTr="00C2259B">
        <w:tc>
          <w:tcPr>
            <w:tcW w:w="9350" w:type="dxa"/>
          </w:tcPr>
          <w:p w14:paraId="4740934A" w14:textId="25E0581E" w:rsidR="004F1136" w:rsidRDefault="004F1136" w:rsidP="00E95547">
            <w:pPr>
              <w:pStyle w:val="a5"/>
            </w:pPr>
            <w:r>
              <w:rPr>
                <w:rFonts w:hint="eastAsia"/>
              </w:rPr>
              <w:t>图</w:t>
            </w:r>
            <w:r>
              <w:rPr>
                <w:rFonts w:hint="eastAsia"/>
              </w:rPr>
              <w:t>1</w:t>
            </w:r>
            <w:r>
              <w:t>5</w:t>
            </w:r>
            <w:r>
              <w:rPr>
                <w:rFonts w:hint="eastAsia"/>
              </w:rPr>
              <w:t>：实验得到的</w:t>
            </w:r>
            <w:r>
              <w:rPr>
                <w:rFonts w:hint="eastAsia"/>
              </w:rPr>
              <w:t>Pareto</w:t>
            </w:r>
            <w:r>
              <w:rPr>
                <w:rFonts w:hint="eastAsia"/>
              </w:rPr>
              <w:t>前沿</w:t>
            </w:r>
          </w:p>
        </w:tc>
      </w:tr>
      <w:tr w:rsidR="004F1136" w14:paraId="2F31527B" w14:textId="77777777" w:rsidTr="00C2259B">
        <w:tc>
          <w:tcPr>
            <w:tcW w:w="9350" w:type="dxa"/>
          </w:tcPr>
          <w:p w14:paraId="4900650C" w14:textId="61D8F14C" w:rsidR="004F1136" w:rsidRDefault="00E95547" w:rsidP="00E95547">
            <w:pPr>
              <w:pStyle w:val="a7"/>
            </w:pPr>
            <w:r>
              <w:object w:dxaOrig="8101" w:dyaOrig="5236" w14:anchorId="5AADE8B8">
                <v:shape id="_x0000_i1033" type="#_x0000_t75" style="width:405.1pt;height:262.35pt" o:ole="">
                  <v:imagedata r:id="rId42" o:title=""/>
                </v:shape>
                <o:OLEObject Type="Embed" ProgID="Visio.Drawing.15" ShapeID="_x0000_i1033" DrawAspect="Content" ObjectID="_1588451389" r:id="rId43"/>
              </w:object>
            </w:r>
          </w:p>
        </w:tc>
      </w:tr>
      <w:tr w:rsidR="004F1136" w14:paraId="3BAB9BCE" w14:textId="77777777" w:rsidTr="00C2259B">
        <w:tc>
          <w:tcPr>
            <w:tcW w:w="9350" w:type="dxa"/>
          </w:tcPr>
          <w:p w14:paraId="1235F95A" w14:textId="74020C2F" w:rsidR="004F1136" w:rsidRDefault="004F1136" w:rsidP="00E95547">
            <w:pPr>
              <w:pStyle w:val="a5"/>
            </w:pPr>
            <w:r>
              <w:rPr>
                <w:rFonts w:hint="eastAsia"/>
              </w:rPr>
              <w:t>图</w:t>
            </w:r>
            <w:r>
              <w:rPr>
                <w:rFonts w:hint="eastAsia"/>
              </w:rPr>
              <w:t>1</w:t>
            </w:r>
            <w:r>
              <w:t>6</w:t>
            </w:r>
            <w:r>
              <w:rPr>
                <w:rFonts w:hint="eastAsia"/>
              </w:rPr>
              <w:t>：只有一个隐藏神经元的神经网络结构模型</w:t>
            </w:r>
          </w:p>
        </w:tc>
      </w:tr>
    </w:tbl>
    <w:p w14:paraId="102E39CF" w14:textId="78DE615B" w:rsidR="000133DA" w:rsidRPr="000133DA" w:rsidRDefault="00E95547" w:rsidP="000133DA">
      <w:pPr>
        <w:ind w:firstLine="480"/>
      </w:pPr>
      <w:r>
        <w:rPr>
          <w:rFonts w:hint="eastAsia"/>
        </w:rPr>
        <w:t>隐藏层输出为</w:t>
      </w:r>
      <w:r>
        <w:rPr>
          <w:rFonts w:hint="eastAsia"/>
        </w:rPr>
        <w:t>z</w:t>
      </w:r>
      <w:r>
        <w:rPr>
          <w:rFonts w:hint="eastAsia"/>
        </w:rPr>
        <w:t>，从图</w:t>
      </w:r>
      <w:r>
        <w:rPr>
          <w:rFonts w:hint="eastAsia"/>
        </w:rPr>
        <w:t>1</w:t>
      </w:r>
      <w:r>
        <w:t>6</w:t>
      </w:r>
      <w:r>
        <w:rPr>
          <w:rFonts w:hint="eastAsia"/>
        </w:rPr>
        <w:t>我们可以得到：</w:t>
      </w:r>
      <w:r>
        <w:br/>
      </w:r>
      <m:oMathPara>
        <m:oMath>
          <m:d>
            <m:dPr>
              <m:begChr m:val="{"/>
              <m:endChr m:val=""/>
              <m:ctrlPr>
                <w:rPr>
                  <w:rFonts w:ascii="Cambria Math" w:hAnsi="Cambria Math"/>
                </w:rPr>
              </m:ctrlPr>
            </m:dPr>
            <m:e>
              <m:m>
                <m:mPr>
                  <m:mcs>
                    <m:mc>
                      <m:mcPr>
                        <m:count m:val="1"/>
                        <m:mcJc m:val="center"/>
                      </m:mcPr>
                    </m:mc>
                  </m:mcs>
                  <m:ctrlPr>
                    <w:rPr>
                      <w:rFonts w:ascii="Cambria Math" w:hAnsi="Cambria Math"/>
                      <w:i/>
                    </w:rPr>
                  </m:ctrlPr>
                </m:mPr>
                <m:mr>
                  <m:e>
                    <m:r>
                      <w:rPr>
                        <w:rFonts w:ascii="Cambria Math" w:hAnsi="Cambria Math"/>
                      </w:rPr>
                      <m:t xml:space="preserve">Y1 = -0.5721*z +    </m:t>
                    </m:r>
                    <m:d>
                      <m:dPr>
                        <m:ctrlPr>
                          <w:rPr>
                            <w:rFonts w:ascii="Cambria Math" w:hAnsi="Cambria Math"/>
                            <w:i/>
                          </w:rPr>
                        </m:ctrlPr>
                      </m:dPr>
                      <m:e>
                        <m:r>
                          <w:rPr>
                            <w:rFonts w:ascii="Cambria Math" w:hAnsi="Cambria Math"/>
                          </w:rPr>
                          <m:t>0.2742</m:t>
                        </m:r>
                      </m:e>
                    </m:d>
                  </m:e>
                </m:mr>
                <m:mr>
                  <m:e>
                    <m:r>
                      <w:rPr>
                        <w:rFonts w:ascii="Cambria Math" w:hAnsi="Cambria Math"/>
                      </w:rPr>
                      <m:t xml:space="preserve">Y2 = -0.1260*z + </m:t>
                    </m:r>
                    <m:d>
                      <m:dPr>
                        <m:ctrlPr>
                          <w:rPr>
                            <w:rFonts w:ascii="Cambria Math" w:hAnsi="Cambria Math"/>
                            <w:i/>
                          </w:rPr>
                        </m:ctrlPr>
                      </m:dPr>
                      <m:e>
                        <m:r>
                          <w:rPr>
                            <w:rFonts w:ascii="Cambria Math" w:hAnsi="Cambria Math"/>
                          </w:rPr>
                          <m:t>-0.1402</m:t>
                        </m:r>
                      </m:e>
                    </m:d>
                  </m:e>
                </m:mr>
                <m:mr>
                  <m:e>
                    <m:r>
                      <w:rPr>
                        <w:rFonts w:ascii="Cambria Math" w:hAnsi="Cambria Math"/>
                      </w:rPr>
                      <m:t xml:space="preserve">Y3 =     0.4190*z + </m:t>
                    </m:r>
                    <m:d>
                      <m:dPr>
                        <m:ctrlPr>
                          <w:rPr>
                            <w:rFonts w:ascii="Cambria Math" w:hAnsi="Cambria Math"/>
                            <w:i/>
                          </w:rPr>
                        </m:ctrlPr>
                      </m:dPr>
                      <m:e>
                        <m:r>
                          <w:rPr>
                            <w:rFonts w:ascii="Cambria Math" w:hAnsi="Cambria Math"/>
                          </w:rPr>
                          <m:t>-0.1340</m:t>
                        </m:r>
                      </m:e>
                    </m:d>
                  </m:e>
                </m:mr>
              </m:m>
            </m:e>
          </m:d>
          <m:r>
            <m:rPr>
              <m:sty m:val="p"/>
            </m:rPr>
            <w:br/>
          </m:r>
        </m:oMath>
      </m:oMathPara>
      <w:r>
        <w:rPr>
          <w:rFonts w:hint="eastAsia"/>
        </w:rPr>
        <w:t>属于第一类的条件为：</w:t>
      </w:r>
      <w:r>
        <w:br/>
      </w:r>
      <m:oMathPara>
        <m:oMath>
          <m:r>
            <w:rPr>
              <w:rFonts w:ascii="Cambria Math" w:hAnsi="Cambria Math"/>
            </w:rPr>
            <m:t>Y1&gt;Y2 and Y1&gt;Y3</m:t>
          </m:r>
          <m:r>
            <m:rPr>
              <m:sty m:val="p"/>
            </m:rPr>
            <w:br/>
          </m:r>
        </m:oMath>
      </m:oMathPara>
      <w:r w:rsidR="000755C5">
        <w:rPr>
          <w:rFonts w:hint="eastAsia"/>
        </w:rPr>
        <w:t>即：</w:t>
      </w:r>
      <w:r w:rsidR="000755C5">
        <w:br/>
      </w: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 xml:space="preserve">-0.5721*z +  0.2742&gt;-0.1260*z + </m:t>
                    </m:r>
                    <m:d>
                      <m:dPr>
                        <m:ctrlPr>
                          <w:rPr>
                            <w:rFonts w:ascii="Cambria Math" w:hAnsi="Cambria Math"/>
                            <w:i/>
                          </w:rPr>
                        </m:ctrlPr>
                      </m:dPr>
                      <m:e>
                        <m:r>
                          <w:rPr>
                            <w:rFonts w:ascii="Cambria Math" w:hAnsi="Cambria Math"/>
                          </w:rPr>
                          <m:t>-0.1402</m:t>
                        </m:r>
                      </m:e>
                    </m:d>
                  </m:e>
                </m:mr>
                <m:mr>
                  <m:e>
                    <m:r>
                      <w:rPr>
                        <w:rFonts w:ascii="Cambria Math" w:hAnsi="Cambria Math"/>
                      </w:rPr>
                      <m:t xml:space="preserve">-0.5721*z +0.2742&gt;     0.4190*z + </m:t>
                    </m:r>
                    <m:d>
                      <m:dPr>
                        <m:ctrlPr>
                          <w:rPr>
                            <w:rFonts w:ascii="Cambria Math" w:hAnsi="Cambria Math"/>
                            <w:i/>
                          </w:rPr>
                        </m:ctrlPr>
                      </m:dPr>
                      <m:e>
                        <m:r>
                          <w:rPr>
                            <w:rFonts w:ascii="Cambria Math" w:hAnsi="Cambria Math"/>
                          </w:rPr>
                          <m:t>-0.1340</m:t>
                        </m:r>
                      </m:e>
                    </m:d>
                  </m:e>
                </m:mr>
              </m:m>
            </m:e>
          </m:d>
          <m:r>
            <m:rPr>
              <m:sty m:val="p"/>
            </m:rPr>
            <w:br/>
          </m:r>
        </m:oMath>
      </m:oMathPara>
      <w:r>
        <w:rPr>
          <w:rFonts w:hint="eastAsia"/>
        </w:rPr>
        <w:t>从而我们可以得到：</w:t>
      </w:r>
      <w:r w:rsidR="000755C5">
        <w:br/>
      </w:r>
      <m:oMathPara>
        <m:oMath>
          <m:r>
            <w:rPr>
              <w:rFonts w:ascii="Cambria Math" w:hAnsi="Cambria Math"/>
            </w:rPr>
            <m:t>z&lt;0.4119</m:t>
          </m:r>
          <m:r>
            <m:rPr>
              <m:sty m:val="p"/>
            </m:rPr>
            <w:br/>
          </m:r>
        </m:oMath>
      </m:oMathPara>
      <w:r w:rsidR="000755C5">
        <w:rPr>
          <w:rFonts w:hint="eastAsia"/>
        </w:rPr>
        <w:t>由上图中的神经网络</w:t>
      </w:r>
      <w:r w:rsidR="000133DA">
        <w:rPr>
          <w:rFonts w:hint="eastAsia"/>
        </w:rPr>
        <w:t>中可知：</w:t>
      </w:r>
      <w:r w:rsidR="000133DA">
        <w:br/>
      </w:r>
      <m:oMathPara>
        <m:oMath>
          <m:r>
            <w:rPr>
              <w:rFonts w:ascii="Cambria Math" w:hAnsi="Cambria Math"/>
            </w:rPr>
            <m:t>z = 0.0502*</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d>
            <m:dPr>
              <m:ctrlPr>
                <w:rPr>
                  <w:rFonts w:ascii="Cambria Math" w:hAnsi="Cambria Math"/>
                  <w:i/>
                </w:rPr>
              </m:ctrlPr>
            </m:dPr>
            <m:e>
              <m:r>
                <w:rPr>
                  <w:rFonts w:ascii="Cambria Math" w:hAnsi="Cambria Math"/>
                </w:rPr>
                <m:t>-0.2069</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+ 0.5450*</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 xml:space="preserve"> + 0.4219*</m:t>
          </m:r>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 xml:space="preserve"> + </m:t>
          </m:r>
          <m:d>
            <m:dPr>
              <m:ctrlPr>
                <w:rPr>
                  <w:rFonts w:ascii="Cambria Math" w:hAnsi="Cambria Math"/>
                  <w:i/>
                </w:rPr>
              </m:ctrlPr>
            </m:dPr>
            <m:e>
              <m:r>
                <w:rPr>
                  <w:rFonts w:ascii="Cambria Math" w:hAnsi="Cambria Math"/>
                </w:rPr>
                <m:t>-0.0673</m:t>
              </m:r>
            </m:e>
          </m:d>
          <m:r>
            <m:rPr>
              <m:sty m:val="p"/>
            </m:rPr>
            <w:br/>
          </m:r>
        </m:oMath>
      </m:oMathPara>
      <w:r w:rsidR="000133DA">
        <w:rPr>
          <w:rFonts w:hint="eastAsia"/>
        </w:rPr>
        <w:t>从而我们可以得到属于第一类的条件为：</w:t>
      </w:r>
      <w:r w:rsidR="000133DA">
        <w:br/>
      </w:r>
      <m:oMathPara>
        <m:oMath>
          <m:r>
            <w:rPr>
              <w:rFonts w:ascii="Cambria Math" w:hAnsi="Cambria Math"/>
            </w:rPr>
            <m:t>0.0502*</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- 0.2069*</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+ 0.5450*</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 xml:space="preserve"> + 0.4219*</m:t>
          </m:r>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 xml:space="preserve"> &lt; 0.4792</m:t>
          </m:r>
        </m:oMath>
      </m:oMathPara>
    </w:p>
    <w:p w14:paraId="0649D507" w14:textId="4AF7CFCA" w:rsidR="000133DA" w:rsidRPr="005B1C52" w:rsidRDefault="000133DA" w:rsidP="000133DA">
      <w:pPr>
        <w:ind w:firstLine="480"/>
      </w:pPr>
      <w:r>
        <w:rPr>
          <w:rFonts w:hint="eastAsia"/>
        </w:rPr>
        <w:lastRenderedPageBreak/>
        <w:t>利用同样的方法我们可以提取出属于第二类和第三类的条件。</w:t>
      </w:r>
      <w:r w:rsidR="005B1C52">
        <w:rPr>
          <w:rFonts w:hint="eastAsia"/>
        </w:rPr>
        <w:t>而且我们从模型中还可以发现</w:t>
      </w:r>
      <m:oMath>
        <m:sSub>
          <m:sSubPr>
            <m:ctrlPr>
              <w:rPr>
                <w:rFonts w:ascii="Cambria Math" w:hAnsi="Cambria Math"/>
                <w:i/>
              </w:rPr>
            </m:ctrlPr>
          </m:sSubPr>
          <m:e>
            <m:r>
              <w:rPr>
                <w:rFonts w:ascii="Cambria Math" w:hAnsi="Cambria Math"/>
              </w:rPr>
              <m:t>x</m:t>
            </m:r>
          </m:e>
          <m:sub>
            <m:r>
              <w:rPr>
                <w:rFonts w:ascii="Cambria Math" w:hAnsi="Cambria Math"/>
              </w:rPr>
              <m:t>3</m:t>
            </m:r>
          </m:sub>
        </m:sSub>
      </m:oMath>
      <w:r w:rsidR="005B1C52">
        <w:rPr>
          <w:rFonts w:hint="eastAsia"/>
        </w:rPr>
        <w:t>和</w:t>
      </w:r>
      <m:oMath>
        <m:sSub>
          <m:sSubPr>
            <m:ctrlPr>
              <w:rPr>
                <w:rFonts w:ascii="Cambria Math" w:hAnsi="Cambria Math"/>
                <w:i/>
              </w:rPr>
            </m:ctrlPr>
          </m:sSubPr>
          <m:e>
            <m:r>
              <w:rPr>
                <w:rFonts w:ascii="Cambria Math" w:hAnsi="Cambria Math"/>
              </w:rPr>
              <m:t>x</m:t>
            </m:r>
          </m:e>
          <m:sub>
            <m:r>
              <w:rPr>
                <w:rFonts w:ascii="Cambria Math" w:hAnsi="Cambria Math"/>
              </w:rPr>
              <m:t>4</m:t>
            </m:r>
          </m:sub>
        </m:sSub>
      </m:oMath>
      <w:r w:rsidR="005B1C52">
        <w:rPr>
          <w:rFonts w:hint="eastAsia"/>
        </w:rPr>
        <w:t>的权重相对于</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sidR="005B1C52">
        <w:rPr>
          <w:rFonts w:hint="eastAsia"/>
        </w:rPr>
        <w:t>和</w:t>
      </w:r>
      <m:oMath>
        <m:sSub>
          <m:sSubPr>
            <m:ctrlPr>
              <w:rPr>
                <w:rFonts w:ascii="Cambria Math" w:hAnsi="Cambria Math"/>
                <w:i/>
              </w:rPr>
            </m:ctrlPr>
          </m:sSubPr>
          <m:e>
            <m:r>
              <w:rPr>
                <w:rFonts w:ascii="Cambria Math" w:hAnsi="Cambria Math"/>
              </w:rPr>
              <m:t>x</m:t>
            </m:r>
          </m:e>
          <m:sub>
            <m:r>
              <w:rPr>
                <w:rFonts w:ascii="Cambria Math" w:hAnsi="Cambria Math"/>
              </w:rPr>
              <m:t>2</m:t>
            </m:r>
          </m:sub>
        </m:sSub>
      </m:oMath>
      <w:r w:rsidR="005B1C52">
        <w:rPr>
          <w:rFonts w:hint="eastAsia"/>
        </w:rPr>
        <w:t>较大，这也说明了</w:t>
      </w:r>
      <m:oMath>
        <m:sSub>
          <m:sSubPr>
            <m:ctrlPr>
              <w:rPr>
                <w:rFonts w:ascii="Cambria Math" w:hAnsi="Cambria Math"/>
                <w:i/>
              </w:rPr>
            </m:ctrlPr>
          </m:sSubPr>
          <m:e>
            <m:r>
              <w:rPr>
                <w:rFonts w:ascii="Cambria Math" w:hAnsi="Cambria Math"/>
              </w:rPr>
              <m:t>x</m:t>
            </m:r>
          </m:e>
          <m:sub>
            <m:r>
              <w:rPr>
                <w:rFonts w:ascii="Cambria Math" w:hAnsi="Cambria Math"/>
              </w:rPr>
              <m:t>3</m:t>
            </m:r>
          </m:sub>
        </m:sSub>
      </m:oMath>
      <w:r w:rsidR="005B1C52">
        <w:rPr>
          <w:rFonts w:hint="eastAsia"/>
        </w:rPr>
        <w:t>和</w:t>
      </w:r>
      <m:oMath>
        <m:sSub>
          <m:sSubPr>
            <m:ctrlPr>
              <w:rPr>
                <w:rFonts w:ascii="Cambria Math" w:hAnsi="Cambria Math"/>
                <w:i/>
              </w:rPr>
            </m:ctrlPr>
          </m:sSubPr>
          <m:e>
            <m:r>
              <w:rPr>
                <w:rFonts w:ascii="Cambria Math" w:hAnsi="Cambria Math"/>
              </w:rPr>
              <m:t>x</m:t>
            </m:r>
          </m:e>
          <m:sub>
            <m:r>
              <w:rPr>
                <w:rFonts w:ascii="Cambria Math" w:hAnsi="Cambria Math"/>
              </w:rPr>
              <m:t>4</m:t>
            </m:r>
          </m:sub>
        </m:sSub>
      </m:oMath>
      <w:r w:rsidR="005B1C52">
        <w:rPr>
          <w:rFonts w:hint="eastAsia"/>
        </w:rPr>
        <w:t>所对应的属性在判断实例具体哪一个类别时较其它属性更加重要。</w:t>
      </w:r>
    </w:p>
    <w:p w14:paraId="2C7203D6" w14:textId="719D8EC0" w:rsidR="00744C63" w:rsidRPr="004F1136" w:rsidRDefault="00744C63" w:rsidP="00596768">
      <w:pPr>
        <w:ind w:firstLine="480"/>
      </w:pPr>
      <w:r>
        <w:rPr>
          <w:rFonts w:hint="eastAsia"/>
        </w:rPr>
        <w:t>我们可以发现</w:t>
      </w:r>
      <w:r w:rsidRPr="00744C63">
        <w:rPr>
          <w:rFonts w:hint="eastAsia"/>
        </w:rPr>
        <w:t>通过将精度与复杂度进行权衡，</w:t>
      </w:r>
      <w:r>
        <w:rPr>
          <w:rFonts w:hint="eastAsia"/>
        </w:rPr>
        <w:t>使用</w:t>
      </w:r>
      <w:r w:rsidRPr="00744C63">
        <w:rPr>
          <w:rFonts w:hint="eastAsia"/>
        </w:rPr>
        <w:t>基于</w:t>
      </w:r>
      <w:r w:rsidRPr="00744C63">
        <w:rPr>
          <w:rFonts w:hint="eastAsia"/>
        </w:rPr>
        <w:t>Pareto</w:t>
      </w:r>
      <w:r w:rsidRPr="00744C63">
        <w:rPr>
          <w:rFonts w:hint="eastAsia"/>
        </w:rPr>
        <w:t>的多目标优化算法能够找到解决问题最简单的最简单结构。此外，</w:t>
      </w:r>
      <w:r>
        <w:rPr>
          <w:rFonts w:hint="eastAsia"/>
        </w:rPr>
        <w:t>我们可以从</w:t>
      </w:r>
      <w:r w:rsidRPr="00744C63">
        <w:rPr>
          <w:rFonts w:hint="eastAsia"/>
        </w:rPr>
        <w:t>简单的</w:t>
      </w:r>
      <w:r w:rsidRPr="00744C63">
        <w:rPr>
          <w:rFonts w:hint="eastAsia"/>
        </w:rPr>
        <w:t>Pareto</w:t>
      </w:r>
      <w:r w:rsidRPr="00744C63">
        <w:rPr>
          <w:rFonts w:hint="eastAsia"/>
        </w:rPr>
        <w:t>最优网络</w:t>
      </w:r>
      <w:r>
        <w:rPr>
          <w:rFonts w:hint="eastAsia"/>
        </w:rPr>
        <w:t>中提取出神经网络中嵌入</w:t>
      </w:r>
      <w:r w:rsidRPr="00744C63">
        <w:rPr>
          <w:rFonts w:hint="eastAsia"/>
        </w:rPr>
        <w:t>的主要知识，从而可以提取可解释的逻辑规则。</w:t>
      </w:r>
    </w:p>
    <w:p w14:paraId="50E927B4" w14:textId="78034111" w:rsidR="00A746D1" w:rsidRDefault="00A746D1" w:rsidP="00A746D1">
      <w:pPr>
        <w:pStyle w:val="21"/>
      </w:pPr>
      <w:bookmarkStart w:id="47" w:name="_Toc514699770"/>
      <w:r>
        <w:rPr>
          <w:rFonts w:hint="eastAsia"/>
        </w:rPr>
        <w:t>模型选择</w:t>
      </w:r>
      <w:bookmarkEnd w:id="47"/>
    </w:p>
    <w:p w14:paraId="2FE42A34" w14:textId="15FBA974" w:rsidR="007E0672" w:rsidRDefault="007E0672" w:rsidP="007E0672">
      <w:pPr>
        <w:ind w:firstLine="480"/>
      </w:pPr>
      <w:r>
        <w:rPr>
          <w:rFonts w:hint="eastAsia"/>
        </w:rPr>
        <w:t>使用基于多目标优化算法进行神经网络模型进行设计时，我们可以得到一个关于精度和复杂度相互权衡的一个</w:t>
      </w:r>
      <w:r>
        <w:rPr>
          <w:rFonts w:hint="eastAsia"/>
        </w:rPr>
        <w:t>Pareto</w:t>
      </w:r>
      <w:r>
        <w:rPr>
          <w:rFonts w:hint="eastAsia"/>
        </w:rPr>
        <w:t>前沿，之后我们可以根据这个前沿进行经验性的模型选择，已选择出在不可见数据上依然具有良好知识概括能力的模型。</w:t>
      </w:r>
      <w:r w:rsidR="00D066F5">
        <w:rPr>
          <w:rFonts w:hint="eastAsia"/>
        </w:rPr>
        <w:t>我们的目标就是寻找一个合适的模型，使得模型的复杂度与数据集的复杂度相匹配。</w:t>
      </w:r>
    </w:p>
    <w:p w14:paraId="209A5F89" w14:textId="77777777" w:rsidR="00C27CCD" w:rsidRPr="00C27CCD" w:rsidRDefault="00C27CCD" w:rsidP="00C27CCD">
      <w:pPr>
        <w:ind w:firstLine="480"/>
      </w:pPr>
      <w:r>
        <w:rPr>
          <w:rFonts w:hint="eastAsia"/>
        </w:rPr>
        <w:t>数据的复杂性可以通过归一化性能增益</w:t>
      </w:r>
      <w:r>
        <w:rPr>
          <w:rFonts w:hint="eastAsia"/>
        </w:rPr>
        <w:t>(</w:t>
      </w:r>
      <w:r>
        <w:t>NPG)</w:t>
      </w:r>
      <w:r>
        <w:rPr>
          <w:rFonts w:hint="eastAsia"/>
        </w:rPr>
        <w:t>来确定，</w:t>
      </w:r>
      <w:r>
        <w:rPr>
          <w:rFonts w:hint="eastAsia"/>
        </w:rPr>
        <w:t>NPG</w:t>
      </w:r>
      <w:r>
        <w:rPr>
          <w:rFonts w:hint="eastAsia"/>
        </w:rPr>
        <w:t>的定义如下：</w:t>
      </w:r>
      <w:r>
        <w:br/>
      </w:r>
      <m:oMathPara>
        <m:oMath>
          <m:r>
            <w:rPr>
              <w:rFonts w:ascii="Cambria Math" w:hAnsi="Cambria Math"/>
            </w:rPr>
            <m:t>NPG</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MSE</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MSE</m:t>
                  </m:r>
                </m:e>
                <m:sub>
                  <m:r>
                    <w:rPr>
                      <w:rFonts w:ascii="Cambria Math" w:hAnsi="Cambria Math"/>
                    </w:rPr>
                    <m:t>i</m:t>
                  </m:r>
                </m:sub>
              </m:sSub>
            </m:num>
            <m:den>
              <m:sSub>
                <m:sSubPr>
                  <m:ctrlPr>
                    <w:rPr>
                      <w:rFonts w:ascii="Cambria Math" w:hAnsi="Cambria Math"/>
                    </w:rPr>
                  </m:ctrlPr>
                </m:sSubPr>
                <m:e>
                  <m:r>
                    <w:rPr>
                      <w:rFonts w:ascii="Cambria Math" w:hAnsi="Cambria Math"/>
                    </w:rPr>
                    <m:t>C</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j</m:t>
                  </m:r>
                </m:sub>
              </m:sSub>
            </m:den>
          </m:f>
          <m:r>
            <m:rPr>
              <m:sty m:val="p"/>
            </m:rPr>
            <w:br/>
          </m:r>
        </m:oMath>
      </m:oMathPara>
      <w:r>
        <w:rPr>
          <w:rFonts w:hint="eastAsia"/>
        </w:rPr>
        <w:t>其中其中</w:t>
      </w:r>
      <m:oMath>
        <m:sSub>
          <m:sSubPr>
            <m:ctrlPr>
              <w:rPr>
                <w:rFonts w:ascii="Cambria Math" w:hAnsi="Cambria Math"/>
              </w:rPr>
            </m:ctrlPr>
          </m:sSubPr>
          <m:e>
            <m:r>
              <w:rPr>
                <w:rFonts w:ascii="Cambria Math" w:hAnsi="Cambria Math"/>
              </w:rPr>
              <m:t>MSE</m:t>
            </m:r>
          </m:e>
          <m:sub>
            <m:r>
              <w:rPr>
                <w:rFonts w:ascii="Cambria Math" w:hAnsi="Cambria Math"/>
              </w:rPr>
              <m:t>i</m:t>
            </m:r>
          </m:sub>
        </m:sSub>
      </m:oMath>
      <w:r>
        <w:rPr>
          <w:rFonts w:hint="eastAsia"/>
        </w:rPr>
        <w:t>，</w:t>
      </w:r>
      <m:oMath>
        <m:sSub>
          <m:sSubPr>
            <m:ctrlPr>
              <w:rPr>
                <w:rFonts w:ascii="Cambria Math" w:hAnsi="Cambria Math"/>
              </w:rPr>
            </m:ctrlPr>
          </m:sSubPr>
          <m:e>
            <m:r>
              <w:rPr>
                <w:rFonts w:ascii="Cambria Math" w:hAnsi="Cambria Math"/>
              </w:rPr>
              <m:t>MSE</m:t>
            </m:r>
          </m:e>
          <m:sub>
            <m:r>
              <w:rPr>
                <w:rFonts w:ascii="Cambria Math" w:hAnsi="Cambria Math"/>
              </w:rPr>
              <m:t>j</m:t>
            </m:r>
          </m:sub>
        </m:sSub>
      </m:oMath>
      <w:r>
        <w:rPr>
          <w:rFonts w:hint="eastAsia"/>
        </w:rPr>
        <w:t>和</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w:t>
      </w:r>
      <m:oMath>
        <m:sSub>
          <m:sSubPr>
            <m:ctrlPr>
              <w:rPr>
                <w:rFonts w:ascii="Cambria Math" w:hAnsi="Cambria Math"/>
              </w:rPr>
            </m:ctrlPr>
          </m:sSubPr>
          <m:e>
            <m:r>
              <w:rPr>
                <w:rFonts w:ascii="Cambria Math" w:hAnsi="Cambria Math"/>
              </w:rPr>
              <m:t>C</m:t>
            </m:r>
          </m:e>
          <m:sub>
            <m:r>
              <w:rPr>
                <w:rFonts w:ascii="Cambria Math" w:hAnsi="Cambria Math"/>
              </w:rPr>
              <m:t>j</m:t>
            </m:r>
          </m:sub>
        </m:sSub>
      </m:oMath>
      <w:r>
        <w:rPr>
          <w:rFonts w:hint="eastAsia"/>
        </w:rPr>
        <w:t>是</w:t>
      </w:r>
      <w:r w:rsidRPr="00C27CCD">
        <w:rPr>
          <w:rFonts w:hint="eastAsia"/>
        </w:rPr>
        <w:t>训练数据上第</w:t>
      </w:r>
      <m:oMath>
        <m:r>
          <w:rPr>
            <w:rFonts w:ascii="Cambria Math" w:hAnsi="Cambria Math"/>
          </w:rPr>
          <m:t>i</m:t>
        </m:r>
      </m:oMath>
      <w:r w:rsidRPr="00C27CCD">
        <w:rPr>
          <w:rFonts w:hint="eastAsia"/>
        </w:rPr>
        <w:t>和第</w:t>
      </w:r>
      <m:oMath>
        <m:r>
          <w:rPr>
            <w:rFonts w:ascii="Cambria Math" w:hAnsi="Cambria Math"/>
          </w:rPr>
          <m:t>j</m:t>
        </m:r>
      </m:oMath>
      <w:r w:rsidRPr="00C27CCD">
        <w:rPr>
          <w:rFonts w:hint="eastAsia"/>
        </w:rPr>
        <w:t>个</w:t>
      </w:r>
      <w:r w:rsidRPr="00C27CCD">
        <w:rPr>
          <w:rFonts w:hint="eastAsia"/>
        </w:rPr>
        <w:t>Pareto</w:t>
      </w:r>
      <w:r w:rsidRPr="00C27CCD">
        <w:rPr>
          <w:rFonts w:hint="eastAsia"/>
        </w:rPr>
        <w:t>最优解的</w:t>
      </w:r>
      <w:r w:rsidRPr="00C27CCD">
        <w:rPr>
          <w:rFonts w:ascii="Cambria Math" w:hAnsi="Cambria Math" w:cs="Cambria Math"/>
        </w:rPr>
        <w:t>𝑀𝑆𝐸</w:t>
      </w:r>
      <w:r w:rsidRPr="00C27CCD">
        <w:rPr>
          <w:rFonts w:hint="eastAsia"/>
        </w:rPr>
        <w:t>和神经元个数</w:t>
      </w:r>
      <w:r>
        <w:rPr>
          <w:rFonts w:hint="eastAsia"/>
        </w:rPr>
        <w:t>。当解决方案按照逐渐复杂的顺序排列时，以下关系成立</w:t>
      </w:r>
      <w:r>
        <w:br/>
      </w:r>
      <m:oMathPara>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C</m:t>
                      </m:r>
                    </m:e>
                    <m:sub>
                      <m:r>
                        <w:rPr>
                          <w:rFonts w:ascii="Cambria Math" w:hAnsi="Cambria Math"/>
                        </w:rPr>
                        <m:t>i</m:t>
                      </m:r>
                      <m:r>
                        <m:rPr>
                          <m:sty m:val="p"/>
                        </m:rPr>
                        <w:rPr>
                          <w:rFonts w:ascii="Cambria Math" w:hAnsi="Cambria Math"/>
                        </w:rPr>
                        <m:t>+1</m:t>
                      </m:r>
                    </m:sub>
                  </m:sSub>
                  <m:r>
                    <m:rPr>
                      <m:sty m:val="p"/>
                    </m:rPr>
                    <w:rPr>
                      <w:rFonts w:ascii="Cambria Math" w:hAnsi="Cambria Math"/>
                    </w:rPr>
                    <m:t>&gt;</m:t>
                  </m:r>
                  <m:sSub>
                    <m:sSubPr>
                      <m:ctrlPr>
                        <w:rPr>
                          <w:rFonts w:ascii="Cambria Math" w:hAnsi="Cambria Math"/>
                        </w:rPr>
                      </m:ctrlPr>
                    </m:sSubPr>
                    <m:e>
                      <m:r>
                        <w:rPr>
                          <w:rFonts w:ascii="Cambria Math" w:hAnsi="Cambria Math"/>
                        </w:rPr>
                        <m:t>C</m:t>
                      </m:r>
                    </m:e>
                    <m:sub>
                      <m:r>
                        <w:rPr>
                          <w:rFonts w:ascii="Cambria Math" w:hAnsi="Cambria Math"/>
                        </w:rPr>
                        <m:t>i</m:t>
                      </m:r>
                    </m:sub>
                  </m:sSub>
                  <m:r>
                    <m:rPr>
                      <m:sty m:val="p"/>
                    </m:rPr>
                    <w:rPr>
                      <w:rFonts w:ascii="Cambria Math" w:hAnsi="Cambria Math"/>
                    </w:rPr>
                    <m:t xml:space="preserve">            </m:t>
                  </m:r>
                </m:e>
                <m:e>
                  <m:sSub>
                    <m:sSubPr>
                      <m:ctrlPr>
                        <w:rPr>
                          <w:rFonts w:ascii="Cambria Math" w:hAnsi="Cambria Math"/>
                        </w:rPr>
                      </m:ctrlPr>
                    </m:sSubPr>
                    <m:e>
                      <m:r>
                        <w:rPr>
                          <w:rFonts w:ascii="Cambria Math" w:hAnsi="Cambria Math"/>
                        </w:rPr>
                        <m:t>MSE</m:t>
                      </m:r>
                    </m:e>
                    <m:sub>
                      <m:r>
                        <w:rPr>
                          <w:rFonts w:ascii="Cambria Math" w:hAnsi="Cambria Math"/>
                        </w:rPr>
                        <m:t>i</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MSE</m:t>
                      </m:r>
                    </m:e>
                    <m:sub>
                      <m:r>
                        <w:rPr>
                          <w:rFonts w:ascii="Cambria Math" w:hAnsi="Cambria Math"/>
                        </w:rPr>
                        <m:t>i</m:t>
                      </m:r>
                    </m:sub>
                  </m:sSub>
                </m:e>
              </m:eqArr>
            </m:e>
          </m:d>
        </m:oMath>
      </m:oMathPara>
    </w:p>
    <w:p w14:paraId="35AC5192" w14:textId="11C08EBF" w:rsidR="007E0672" w:rsidRDefault="00C27CCD" w:rsidP="00C27CCD">
      <w:pPr>
        <w:ind w:firstLine="480"/>
      </w:pPr>
      <w:r>
        <w:rPr>
          <w:rFonts w:hint="eastAsia"/>
        </w:rPr>
        <w:t>当模型的复杂度小于数据的复杂度时，</w:t>
      </w:r>
      <w:r w:rsidR="00D066F5">
        <w:rPr>
          <w:rFonts w:hint="eastAsia"/>
        </w:rPr>
        <w:t>模型复杂度的增长会导致神经网络性能的显著提高，可以体现为</w:t>
      </w:r>
      <w:r w:rsidR="00D066F5">
        <w:rPr>
          <w:rFonts w:hint="eastAsia"/>
        </w:rPr>
        <w:t>NPG</w:t>
      </w:r>
      <w:r w:rsidR="00D066F5">
        <w:rPr>
          <w:rFonts w:hint="eastAsia"/>
        </w:rPr>
        <w:t>的值大于</w:t>
      </w:r>
      <w:r w:rsidR="00D066F5">
        <w:rPr>
          <w:rFonts w:hint="eastAsia"/>
        </w:rPr>
        <w:t>0</w:t>
      </w:r>
      <w:r w:rsidR="00D066F5">
        <w:rPr>
          <w:rFonts w:hint="eastAsia"/>
        </w:rPr>
        <w:t>，但是随着模型复杂度和数据复杂度的接近，神经网模型复杂度的增长对神经网络的性能影响逐渐减小，也就是说</w:t>
      </w:r>
      <w:r w:rsidR="00D066F5">
        <w:rPr>
          <w:rFonts w:hint="eastAsia"/>
        </w:rPr>
        <w:t>NPG</w:t>
      </w:r>
      <w:r w:rsidR="00D066F5">
        <w:rPr>
          <w:rFonts w:hint="eastAsia"/>
        </w:rPr>
        <w:t>的值会逐渐降为</w:t>
      </w:r>
      <w:r w:rsidR="00D066F5">
        <w:rPr>
          <w:rFonts w:hint="eastAsia"/>
        </w:rPr>
        <w:t>0</w:t>
      </w:r>
      <w:r w:rsidR="00D066F5">
        <w:rPr>
          <w:rFonts w:hint="eastAsia"/>
        </w:rPr>
        <w:t>。可以认为这时的神经网络模型复杂度和数据集的复杂度相匹配。如果神经网络模型的复杂度继续增加，虽然会进一步提升模型在训练数据集上的性能，但是对于不可见数据则会发生过拟合的现象。</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913C16" w14:paraId="6A7CF3A7" w14:textId="77777777" w:rsidTr="00A60FE3">
        <w:tc>
          <w:tcPr>
            <w:tcW w:w="9350" w:type="dxa"/>
          </w:tcPr>
          <w:p w14:paraId="553B9982" w14:textId="76936423" w:rsidR="00913C16" w:rsidRDefault="00C2259B" w:rsidP="008A1293">
            <w:pPr>
              <w:pStyle w:val="a5"/>
            </w:pPr>
            <w:r>
              <w:rPr>
                <w:noProof/>
              </w:rPr>
              <w:lastRenderedPageBreak/>
              <w:drawing>
                <wp:inline distT="0" distB="0" distL="0" distR="0" wp14:anchorId="2389B4FF" wp14:editId="2ADAF24D">
                  <wp:extent cx="5685183" cy="2240280"/>
                  <wp:effectExtent l="0" t="0" r="0" b="762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areto.jpg"/>
                          <pic:cNvPicPr/>
                        </pic:nvPicPr>
                        <pic:blipFill rotWithShape="1">
                          <a:blip r:embed="rId44">
                            <a:extLst>
                              <a:ext uri="{28A0092B-C50C-407E-A947-70E740481C1C}">
                                <a14:useLocalDpi xmlns:a14="http://schemas.microsoft.com/office/drawing/2010/main" val="0"/>
                              </a:ext>
                            </a:extLst>
                          </a:blip>
                          <a:srcRect l="7492" r="6087"/>
                          <a:stretch/>
                        </pic:blipFill>
                        <pic:spPr bwMode="auto">
                          <a:xfrm>
                            <a:off x="0" y="0"/>
                            <a:ext cx="5690925" cy="2242543"/>
                          </a:xfrm>
                          <a:prstGeom prst="rect">
                            <a:avLst/>
                          </a:prstGeom>
                          <a:ln>
                            <a:noFill/>
                          </a:ln>
                          <a:extLst>
                            <a:ext uri="{53640926-AAD7-44D8-BBD7-CCE9431645EC}">
                              <a14:shadowObscured xmlns:a14="http://schemas.microsoft.com/office/drawing/2010/main"/>
                            </a:ext>
                          </a:extLst>
                        </pic:spPr>
                      </pic:pic>
                    </a:graphicData>
                  </a:graphic>
                </wp:inline>
              </w:drawing>
            </w:r>
          </w:p>
        </w:tc>
      </w:tr>
      <w:tr w:rsidR="00913C16" w14:paraId="63DBB246" w14:textId="77777777" w:rsidTr="00A60FE3">
        <w:tc>
          <w:tcPr>
            <w:tcW w:w="9350" w:type="dxa"/>
          </w:tcPr>
          <w:p w14:paraId="683F6A3E" w14:textId="1C112C12" w:rsidR="00913C16" w:rsidRDefault="00913C16" w:rsidP="008A1293">
            <w:pPr>
              <w:pStyle w:val="a5"/>
            </w:pPr>
            <w:r>
              <w:rPr>
                <w:rFonts w:hint="eastAsia"/>
              </w:rPr>
              <w:t>图</w:t>
            </w:r>
            <w:r>
              <w:rPr>
                <w:rFonts w:hint="eastAsia"/>
              </w:rPr>
              <w:t>1</w:t>
            </w:r>
            <w:r>
              <w:t>7</w:t>
            </w:r>
            <w:r>
              <w:rPr>
                <w:rFonts w:hint="eastAsia"/>
              </w:rPr>
              <w:t>：</w:t>
            </w:r>
            <w:r>
              <w:rPr>
                <w:rFonts w:hint="eastAsia"/>
              </w:rPr>
              <w:t>Pareto</w:t>
            </w:r>
            <w:r>
              <w:rPr>
                <w:rFonts w:hint="eastAsia"/>
              </w:rPr>
              <w:t>最优解的准确性与复杂性：</w:t>
            </w:r>
            <w:r w:rsidR="00C2259B">
              <w:rPr>
                <w:rFonts w:hint="eastAsia"/>
              </w:rPr>
              <w:t>“</w:t>
            </w:r>
            <w:r w:rsidR="00C2259B">
              <w:rPr>
                <w:rFonts w:hint="eastAsia"/>
              </w:rPr>
              <w:t>*</w:t>
            </w:r>
            <w:r w:rsidR="00C2259B">
              <w:rPr>
                <w:rFonts w:hint="eastAsia"/>
              </w:rPr>
              <w:t>”</w:t>
            </w:r>
            <w:r>
              <w:rPr>
                <w:rFonts w:hint="eastAsia"/>
              </w:rPr>
              <w:t>表示训练数据，</w:t>
            </w:r>
            <w:r w:rsidR="00C2259B">
              <w:rPr>
                <w:rFonts w:hint="eastAsia"/>
              </w:rPr>
              <w:t>“</w:t>
            </w:r>
            <w:r w:rsidR="00C2259B">
              <w:rPr>
                <w:rFonts w:hint="eastAsia"/>
              </w:rPr>
              <w:t>o</w:t>
            </w:r>
            <w:r w:rsidR="00C2259B">
              <w:rPr>
                <w:rFonts w:hint="eastAsia"/>
              </w:rPr>
              <w:t>”</w:t>
            </w:r>
            <w:r>
              <w:rPr>
                <w:rFonts w:hint="eastAsia"/>
              </w:rPr>
              <w:t>表示测试数据。</w:t>
            </w:r>
          </w:p>
        </w:tc>
      </w:tr>
      <w:tr w:rsidR="008A1293" w14:paraId="6994A403" w14:textId="77777777" w:rsidTr="00A60FE3">
        <w:tc>
          <w:tcPr>
            <w:tcW w:w="9350" w:type="dxa"/>
          </w:tcPr>
          <w:p w14:paraId="3FB0ABAC" w14:textId="77777777" w:rsidR="000629A3" w:rsidRDefault="000629A3" w:rsidP="008A1293">
            <w:pPr>
              <w:pStyle w:val="a5"/>
              <w:rPr>
                <w:noProof/>
              </w:rPr>
            </w:pPr>
          </w:p>
          <w:p w14:paraId="36E0CFE7" w14:textId="076819C1" w:rsidR="008A1293" w:rsidRDefault="000629A3" w:rsidP="008A1293">
            <w:pPr>
              <w:pStyle w:val="a5"/>
            </w:pPr>
            <w:r>
              <w:rPr>
                <w:noProof/>
              </w:rPr>
              <w:drawing>
                <wp:inline distT="0" distB="0" distL="0" distR="0" wp14:anchorId="368CFD27" wp14:editId="52F11EDE">
                  <wp:extent cx="5589767" cy="2086610"/>
                  <wp:effectExtent l="0" t="0" r="0" b="889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npg.jpg"/>
                          <pic:cNvPicPr/>
                        </pic:nvPicPr>
                        <pic:blipFill rotWithShape="1">
                          <a:blip r:embed="rId45">
                            <a:extLst>
                              <a:ext uri="{28A0092B-C50C-407E-A947-70E740481C1C}">
                                <a14:useLocalDpi xmlns:a14="http://schemas.microsoft.com/office/drawing/2010/main" val="0"/>
                              </a:ext>
                            </a:extLst>
                          </a:blip>
                          <a:srcRect l="6823" r="7425"/>
                          <a:stretch/>
                        </pic:blipFill>
                        <pic:spPr bwMode="auto">
                          <a:xfrm>
                            <a:off x="0" y="0"/>
                            <a:ext cx="5603102" cy="2091588"/>
                          </a:xfrm>
                          <a:prstGeom prst="rect">
                            <a:avLst/>
                          </a:prstGeom>
                          <a:ln>
                            <a:noFill/>
                          </a:ln>
                          <a:extLst>
                            <a:ext uri="{53640926-AAD7-44D8-BBD7-CCE9431645EC}">
                              <a14:shadowObscured xmlns:a14="http://schemas.microsoft.com/office/drawing/2010/main"/>
                            </a:ext>
                          </a:extLst>
                        </pic:spPr>
                      </pic:pic>
                    </a:graphicData>
                  </a:graphic>
                </wp:inline>
              </w:drawing>
            </w:r>
          </w:p>
        </w:tc>
      </w:tr>
      <w:tr w:rsidR="008A1293" w14:paraId="699C9F08" w14:textId="77777777" w:rsidTr="00A60FE3">
        <w:tc>
          <w:tcPr>
            <w:tcW w:w="9350" w:type="dxa"/>
          </w:tcPr>
          <w:p w14:paraId="0664F1CB" w14:textId="6B7A6B60" w:rsidR="008A1293" w:rsidRDefault="008A1293" w:rsidP="008A1293">
            <w:pPr>
              <w:pStyle w:val="a5"/>
            </w:pPr>
            <w:r>
              <w:rPr>
                <w:rFonts w:hint="eastAsia"/>
              </w:rPr>
              <w:t>图</w:t>
            </w:r>
            <w:r>
              <w:rPr>
                <w:rFonts w:hint="eastAsia"/>
              </w:rPr>
              <w:t>1</w:t>
            </w:r>
            <w:r w:rsidR="00913C16">
              <w:t>8</w:t>
            </w:r>
            <w:r>
              <w:rPr>
                <w:rFonts w:hint="eastAsia"/>
              </w:rPr>
              <w:t>：鸢尾花数据集上的</w:t>
            </w:r>
            <w:r>
              <w:rPr>
                <w:rFonts w:hint="eastAsia"/>
              </w:rPr>
              <w:t>NPG</w:t>
            </w:r>
          </w:p>
        </w:tc>
      </w:tr>
    </w:tbl>
    <w:p w14:paraId="2330EAF6" w14:textId="6C5EE1D2" w:rsidR="00D066F5" w:rsidRPr="00C27CCD" w:rsidRDefault="008A1293" w:rsidP="00C27CCD">
      <w:pPr>
        <w:ind w:firstLine="480"/>
      </w:pPr>
      <w:r>
        <w:rPr>
          <w:rFonts w:hint="eastAsia"/>
        </w:rPr>
        <w:t>由上图我们可以发现，</w:t>
      </w:r>
      <w:r>
        <w:rPr>
          <w:rFonts w:hint="eastAsia"/>
        </w:rPr>
        <w:t>NPG</w:t>
      </w:r>
      <w:r>
        <w:rPr>
          <w:rFonts w:hint="eastAsia"/>
        </w:rPr>
        <w:t>在隐藏神经元个数为</w:t>
      </w:r>
      <w:r w:rsidR="000629A3">
        <w:t>6</w:t>
      </w:r>
      <w:r w:rsidR="00A60FE3">
        <w:rPr>
          <w:rFonts w:hint="eastAsia"/>
        </w:rPr>
        <w:t>时</w:t>
      </w:r>
      <w:r>
        <w:rPr>
          <w:rFonts w:hint="eastAsia"/>
        </w:rPr>
        <w:t>首次降为</w:t>
      </w:r>
      <w:r>
        <w:rPr>
          <w:rFonts w:hint="eastAsia"/>
        </w:rPr>
        <w:t>0</w:t>
      </w:r>
      <w:r>
        <w:rPr>
          <w:rFonts w:hint="eastAsia"/>
        </w:rPr>
        <w:t>，也就说明对于鸢尾花数据集神经网络的隐藏神经元个数应该</w:t>
      </w:r>
      <w:r w:rsidR="00A60FE3">
        <w:rPr>
          <w:rFonts w:hint="eastAsia"/>
        </w:rPr>
        <w:t>为</w:t>
      </w:r>
      <w:r w:rsidR="000629A3">
        <w:t>6</w:t>
      </w:r>
      <w:r>
        <w:rPr>
          <w:rFonts w:hint="eastAsia"/>
        </w:rPr>
        <w:t>。此时的神经网络可以在保证性能的同时具有良好的泛化能力。</w:t>
      </w:r>
    </w:p>
    <w:p w14:paraId="50D7B5BD" w14:textId="4AF73719" w:rsidR="00A746D1" w:rsidRDefault="00C810BD" w:rsidP="00A746D1">
      <w:pPr>
        <w:pStyle w:val="21"/>
      </w:pPr>
      <w:bookmarkStart w:id="48" w:name="_Toc514699771"/>
      <w:r>
        <w:t>D</w:t>
      </w:r>
      <w:r>
        <w:rPr>
          <w:rFonts w:hint="eastAsia"/>
        </w:rPr>
        <w:t>ropout</w:t>
      </w:r>
      <w:r w:rsidR="00A746D1">
        <w:rPr>
          <w:rFonts w:hint="eastAsia"/>
        </w:rPr>
        <w:t>的影响</w:t>
      </w:r>
      <w:bookmarkEnd w:id="48"/>
    </w:p>
    <w:p w14:paraId="4F83FCD8" w14:textId="379C0276" w:rsidR="00C810BD" w:rsidRPr="00C810BD" w:rsidRDefault="00C810BD" w:rsidP="00C810BD">
      <w:pPr>
        <w:ind w:firstLine="480"/>
      </w:pPr>
      <w:r>
        <w:t>Dropout</w:t>
      </w:r>
      <w:r>
        <w:rPr>
          <w:rFonts w:hint="eastAsia"/>
        </w:rPr>
        <w:t>可以在训练模型的时候，随机</w:t>
      </w:r>
      <w:r w:rsidR="009178A7">
        <w:rPr>
          <w:rFonts w:hint="eastAsia"/>
        </w:rPr>
        <w:t>丢弃掉一部分神经元。也就是神经元再一次训练过程中，有一定的概率是不工作的，不参加神经网络的计算，其权值也不会被更新。示意图如下：</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65"/>
        <w:gridCol w:w="4695"/>
      </w:tblGrid>
      <w:tr w:rsidR="009178A7" w14:paraId="6F63E31E" w14:textId="77777777" w:rsidTr="002A0D3F">
        <w:tc>
          <w:tcPr>
            <w:tcW w:w="4675" w:type="dxa"/>
          </w:tcPr>
          <w:p w14:paraId="7F9AF6C6" w14:textId="11215E8D" w:rsidR="009178A7" w:rsidRDefault="009178A7" w:rsidP="002A0D3F">
            <w:pPr>
              <w:pStyle w:val="a7"/>
            </w:pPr>
            <w:r>
              <w:object w:dxaOrig="15841" w:dyaOrig="10666" w14:anchorId="2009BFDC">
                <v:shape id="_x0000_i1034" type="#_x0000_t75" style="width:236.65pt;height:159.05pt" o:ole="">
                  <v:imagedata r:id="rId46" o:title=""/>
                </v:shape>
                <o:OLEObject Type="Embed" ProgID="Visio.Drawing.15" ShapeID="_x0000_i1034" DrawAspect="Content" ObjectID="_1588451390" r:id="rId47"/>
              </w:object>
            </w:r>
          </w:p>
        </w:tc>
        <w:tc>
          <w:tcPr>
            <w:tcW w:w="4675" w:type="dxa"/>
          </w:tcPr>
          <w:p w14:paraId="76F9FCCB" w14:textId="46A71D8F" w:rsidR="009178A7" w:rsidRDefault="002A0D3F" w:rsidP="002A0D3F">
            <w:pPr>
              <w:pStyle w:val="a7"/>
            </w:pPr>
            <w:r>
              <w:object w:dxaOrig="15841" w:dyaOrig="10666" w14:anchorId="349816E7">
                <v:shape id="_x0000_i1035" type="#_x0000_t75" style="width:238.55pt;height:162.15pt" o:ole="">
                  <v:imagedata r:id="rId48" o:title=""/>
                </v:shape>
                <o:OLEObject Type="Embed" ProgID="Visio.Drawing.15" ShapeID="_x0000_i1035" DrawAspect="Content" ObjectID="_1588451391" r:id="rId49"/>
              </w:object>
            </w:r>
          </w:p>
        </w:tc>
      </w:tr>
      <w:tr w:rsidR="009178A7" w14:paraId="378A1CBD" w14:textId="77777777" w:rsidTr="002A0D3F">
        <w:tc>
          <w:tcPr>
            <w:tcW w:w="4675" w:type="dxa"/>
          </w:tcPr>
          <w:p w14:paraId="660CDAFA" w14:textId="19C6F993" w:rsidR="009178A7" w:rsidRDefault="002A0D3F" w:rsidP="002A0D3F">
            <w:pPr>
              <w:pStyle w:val="a5"/>
            </w:pPr>
            <w:r>
              <w:rPr>
                <w:rFonts w:hint="eastAsia"/>
              </w:rPr>
              <w:t>图</w:t>
            </w:r>
            <w:r>
              <w:rPr>
                <w:rFonts w:hint="eastAsia"/>
              </w:rPr>
              <w:t>1</w:t>
            </w:r>
            <w:r w:rsidR="00913C16">
              <w:t>9</w:t>
            </w:r>
            <w:r>
              <w:rPr>
                <w:rFonts w:hint="eastAsia"/>
              </w:rPr>
              <w:t>：标准神经网络模型</w:t>
            </w:r>
          </w:p>
        </w:tc>
        <w:tc>
          <w:tcPr>
            <w:tcW w:w="4675" w:type="dxa"/>
          </w:tcPr>
          <w:p w14:paraId="16398403" w14:textId="41C89E13" w:rsidR="009178A7" w:rsidRDefault="002A0D3F" w:rsidP="002A0D3F">
            <w:pPr>
              <w:pStyle w:val="a5"/>
            </w:pPr>
            <w:r>
              <w:rPr>
                <w:rFonts w:hint="eastAsia"/>
              </w:rPr>
              <w:t>图</w:t>
            </w:r>
            <w:r w:rsidR="00913C16">
              <w:rPr>
                <w:rFonts w:hint="eastAsia"/>
              </w:rPr>
              <w:t>2</w:t>
            </w:r>
            <w:r w:rsidR="00913C16">
              <w:t>0</w:t>
            </w:r>
            <w:r>
              <w:rPr>
                <w:rFonts w:hint="eastAsia"/>
              </w:rPr>
              <w:t>：使用</w:t>
            </w:r>
            <w:r>
              <w:rPr>
                <w:rFonts w:hint="eastAsia"/>
              </w:rPr>
              <w:t>dropout</w:t>
            </w:r>
            <w:r>
              <w:rPr>
                <w:rFonts w:hint="eastAsia"/>
              </w:rPr>
              <w:t>后的神经网络模型</w:t>
            </w:r>
          </w:p>
        </w:tc>
      </w:tr>
    </w:tbl>
    <w:p w14:paraId="0CC3A745" w14:textId="4EB815D8" w:rsidR="00967C60" w:rsidRPr="00967C60" w:rsidRDefault="00967C60" w:rsidP="00967C60">
      <w:pPr>
        <w:ind w:firstLine="480"/>
      </w:pPr>
    </w:p>
    <w:p w14:paraId="6FCC37C8" w14:textId="791EBCA5" w:rsidR="00C810BD" w:rsidRDefault="00967C60" w:rsidP="009802FB">
      <w:pPr>
        <w:ind w:firstLine="480"/>
      </w:pPr>
      <w:r>
        <w:rPr>
          <w:rFonts w:hint="eastAsia"/>
        </w:rPr>
        <w:t>实验中我们使用</w:t>
      </w:r>
      <w:r>
        <w:rPr>
          <w:rFonts w:hint="eastAsia"/>
        </w:rPr>
        <w:t>TensorFlow</w:t>
      </w:r>
      <w:r>
        <w:rPr>
          <w:rFonts w:hint="eastAsia"/>
        </w:rPr>
        <w:t>中的</w:t>
      </w:r>
      <w:r>
        <w:rPr>
          <w:rFonts w:hint="eastAsia"/>
        </w:rPr>
        <w:t>dropout</w:t>
      </w:r>
      <w:r>
        <w:rPr>
          <w:rFonts w:hint="eastAsia"/>
        </w:rPr>
        <w:t>功能，剔除部分节点，用来防止过拟合。使用</w:t>
      </w:r>
      <w:r>
        <w:rPr>
          <w:rFonts w:hint="eastAsia"/>
        </w:rPr>
        <w:t>dropout</w:t>
      </w:r>
      <w:r>
        <w:rPr>
          <w:rFonts w:hint="eastAsia"/>
        </w:rPr>
        <w:t>之后模型的收敛速度会变慢，在训练数据上的正确率也会相对降低。</w:t>
      </w:r>
      <w:r w:rsidR="00C810BD">
        <w:rPr>
          <w:rFonts w:hint="eastAsia"/>
        </w:rPr>
        <w:t>在</w:t>
      </w:r>
      <w:r>
        <w:rPr>
          <w:rFonts w:hint="eastAsia"/>
        </w:rPr>
        <w:t>没有使用</w:t>
      </w:r>
      <w:r>
        <w:rPr>
          <w:rFonts w:hint="eastAsia"/>
        </w:rPr>
        <w:t>dropout</w:t>
      </w:r>
      <w:r>
        <w:rPr>
          <w:rFonts w:hint="eastAsia"/>
        </w:rPr>
        <w:t>时</w:t>
      </w:r>
      <w:r w:rsidR="00C810BD">
        <w:rPr>
          <w:rFonts w:hint="eastAsia"/>
        </w:rPr>
        <w:t>训练数据集上的</w:t>
      </w:r>
      <w:r>
        <w:rPr>
          <w:rFonts w:hint="eastAsia"/>
        </w:rPr>
        <w:t>正确率可以达到</w:t>
      </w:r>
      <w:r w:rsidR="00C810BD">
        <w:rPr>
          <w:rFonts w:hint="eastAsia"/>
        </w:rPr>
        <w:t>一个很高的值</w:t>
      </w:r>
      <w:r>
        <w:rPr>
          <w:rFonts w:hint="eastAsia"/>
        </w:rPr>
        <w:t>，但是</w:t>
      </w:r>
      <w:r w:rsidR="00C810BD">
        <w:rPr>
          <w:rFonts w:hint="eastAsia"/>
        </w:rPr>
        <w:t>将模型应用于不可见数据即测试数据上的时候模型正确分类的能力却不理想，也就是说发生了过拟合。在使用了</w:t>
      </w:r>
      <w:r w:rsidR="00C810BD">
        <w:rPr>
          <w:rFonts w:hint="eastAsia"/>
        </w:rPr>
        <w:t>dropout</w:t>
      </w:r>
      <w:r w:rsidR="00C810BD">
        <w:rPr>
          <w:rFonts w:hint="eastAsia"/>
        </w:rPr>
        <w:t>时，虽然模型的收敛速度变慢，但是模型在训练数据集和测试数据集上的性能是很相近的。</w:t>
      </w:r>
    </w:p>
    <w:p w14:paraId="0B5CDDEE" w14:textId="62A68B5A" w:rsidR="00C810BD" w:rsidRDefault="00C810BD" w:rsidP="00F14FD5">
      <w:pPr>
        <w:ind w:firstLine="480"/>
      </w:pPr>
      <w:r>
        <w:rPr>
          <w:rFonts w:hint="eastAsia"/>
        </w:rPr>
        <w:t>对于复杂度很高神经网络模型，通过使用</w:t>
      </w:r>
      <w:r>
        <w:t>D</w:t>
      </w:r>
      <w:r>
        <w:rPr>
          <w:rFonts w:hint="eastAsia"/>
        </w:rPr>
        <w:t>ropout</w:t>
      </w:r>
      <w:r>
        <w:rPr>
          <w:rFonts w:hint="eastAsia"/>
        </w:rPr>
        <w:t>，剔除某些节点，可以很好地防止过拟合。但是对于较为简单的模型，效果</w:t>
      </w:r>
      <w:r w:rsidR="002A0D3F">
        <w:rPr>
          <w:rFonts w:hint="eastAsia"/>
        </w:rPr>
        <w:t>可能胡不</w:t>
      </w:r>
      <w:r>
        <w:rPr>
          <w:rFonts w:hint="eastAsia"/>
        </w:rPr>
        <w:t>太明显。</w:t>
      </w:r>
    </w:p>
    <w:p w14:paraId="1F028686" w14:textId="4F0B9B97" w:rsidR="00076608" w:rsidRDefault="00076608" w:rsidP="00F14FD5">
      <w:pPr>
        <w:ind w:firstLine="480"/>
      </w:pPr>
      <w:r>
        <w:br w:type="page"/>
      </w:r>
    </w:p>
    <w:p w14:paraId="471BDE2A" w14:textId="77777777" w:rsidR="00F14FD5" w:rsidRDefault="00F14FD5" w:rsidP="00F14FD5">
      <w:pPr>
        <w:ind w:firstLine="480"/>
      </w:pPr>
    </w:p>
    <w:p w14:paraId="2B0C4DEC" w14:textId="04019FE7" w:rsidR="00076608" w:rsidRDefault="00076608" w:rsidP="00076608">
      <w:pPr>
        <w:pStyle w:val="1"/>
      </w:pPr>
      <w:bookmarkStart w:id="49" w:name="_Toc514699772"/>
      <w:r>
        <w:rPr>
          <w:rFonts w:hint="eastAsia"/>
        </w:rPr>
        <w:t>总结与展望</w:t>
      </w:r>
      <w:bookmarkEnd w:id="49"/>
    </w:p>
    <w:p w14:paraId="7C260943" w14:textId="65411DCE" w:rsidR="00076608" w:rsidRDefault="00BC59FB" w:rsidP="00076608">
      <w:pPr>
        <w:ind w:firstLine="480"/>
      </w:pPr>
      <w:r>
        <w:rPr>
          <w:rFonts w:hint="eastAsia"/>
        </w:rPr>
        <w:t>基于多目标优化进行神经网络结构的设计方法为研究神经网络的结构设计提供了一种新的观点。通过进化算法对神经网路结构的优化，我们可以更加深入的了解神经网络，从而开发新的算法。</w:t>
      </w:r>
    </w:p>
    <w:p w14:paraId="0E214AF8" w14:textId="50C6B307" w:rsidR="00BC59FB" w:rsidRDefault="00BC59FB" w:rsidP="00076608">
      <w:pPr>
        <w:ind w:firstLine="480"/>
      </w:pPr>
      <w:r>
        <w:rPr>
          <w:rFonts w:hint="eastAsia"/>
        </w:rPr>
        <w:t>本文介绍了一种人工神经网络结构设计的方法，通过</w:t>
      </w:r>
      <w:r w:rsidR="008913FF">
        <w:rPr>
          <w:rFonts w:hint="eastAsia"/>
        </w:rPr>
        <w:t>实验说明了如何生成可解释模型以及泛化模型选择的方法。此外我们还简单介绍了</w:t>
      </w:r>
      <w:r w:rsidR="008913FF">
        <w:rPr>
          <w:rFonts w:hint="eastAsia"/>
        </w:rPr>
        <w:t>Dropout</w:t>
      </w:r>
      <w:r w:rsidR="008913FF">
        <w:rPr>
          <w:rFonts w:hint="eastAsia"/>
        </w:rPr>
        <w:t>的概念，以及使用之后的对神经网络模型的影响。</w:t>
      </w:r>
    </w:p>
    <w:p w14:paraId="71CEE630" w14:textId="5871C611" w:rsidR="008913FF" w:rsidRDefault="008913FF" w:rsidP="00076608">
      <w:pPr>
        <w:ind w:firstLine="480"/>
      </w:pPr>
      <w:r>
        <w:rPr>
          <w:rFonts w:hint="eastAsia"/>
        </w:rPr>
        <w:t>在神经网络结构设计方面还有许多的方法值得去尝试，许多问题仍有待解决。例如</w:t>
      </w:r>
      <w:r w:rsidR="00B56E0B">
        <w:rPr>
          <w:rFonts w:hint="eastAsia"/>
        </w:rPr>
        <w:t>选种配对机制、最优解的质量评估、种群进化终止的条件等等，这些问题都是当前研究的热点。</w:t>
      </w:r>
    </w:p>
    <w:p w14:paraId="1FC84F99" w14:textId="78BF6F4A" w:rsidR="00B56E0B" w:rsidRPr="00BC59FB" w:rsidRDefault="00793316" w:rsidP="00076608">
      <w:pPr>
        <w:ind w:firstLine="480"/>
      </w:pPr>
      <w:r>
        <w:rPr>
          <w:rFonts w:hint="eastAsia"/>
        </w:rPr>
        <w:t>目前关于人工神经网络结构设计是国内外的研究热点，其中基于多目标优化的方法具有很大的优势，也受到了很多的关注。到目前为止大部分研究都把重点放在偏差和方差的折衷，但是机器学习和人类记忆系统中另</w:t>
      </w:r>
      <w:r w:rsidR="00902877">
        <w:rPr>
          <w:rFonts w:hint="eastAsia"/>
        </w:rPr>
        <w:t>一</w:t>
      </w:r>
      <w:r>
        <w:rPr>
          <w:rFonts w:hint="eastAsia"/>
        </w:rPr>
        <w:t>个重要的</w:t>
      </w:r>
      <w:r w:rsidR="00902877">
        <w:rPr>
          <w:rFonts w:hint="eastAsia"/>
        </w:rPr>
        <w:t>想法是塑性和稳定性的折衷，也称在线学习或增量学习。因此关于这方面的研究也许会成为研究者研究的新热点。</w:t>
      </w:r>
    </w:p>
    <w:p w14:paraId="43CC9B87" w14:textId="3518313F" w:rsidR="00076608" w:rsidRPr="00076608" w:rsidRDefault="00076608" w:rsidP="00076608">
      <w:pPr>
        <w:ind w:firstLine="480"/>
      </w:pPr>
      <w:r>
        <w:br w:type="page"/>
      </w:r>
    </w:p>
    <w:p w14:paraId="7835F5CF" w14:textId="4CAE9867" w:rsidR="00076608" w:rsidRDefault="00076608" w:rsidP="00076608">
      <w:pPr>
        <w:pStyle w:val="1"/>
      </w:pPr>
      <w:bookmarkStart w:id="50" w:name="_Toc514699773"/>
      <w:r>
        <w:rPr>
          <w:rFonts w:hint="eastAsia"/>
        </w:rPr>
        <w:lastRenderedPageBreak/>
        <w:t>致谢</w:t>
      </w:r>
      <w:bookmarkEnd w:id="50"/>
    </w:p>
    <w:p w14:paraId="22F7816B" w14:textId="0407165F" w:rsidR="00076608" w:rsidRDefault="009321B1" w:rsidP="00076608">
      <w:pPr>
        <w:ind w:firstLine="480"/>
      </w:pPr>
      <w:r>
        <w:rPr>
          <w:rFonts w:hint="eastAsia"/>
        </w:rPr>
        <w:t>四年的时间转瞬即逝</w:t>
      </w:r>
      <w:r w:rsidR="00B97D90">
        <w:rPr>
          <w:rFonts w:hint="eastAsia"/>
        </w:rPr>
        <w:t>，</w:t>
      </w:r>
      <w:r>
        <w:rPr>
          <w:rFonts w:hint="eastAsia"/>
        </w:rPr>
        <w:t>转眼间就要为</w:t>
      </w:r>
      <w:r w:rsidR="00B97D90">
        <w:rPr>
          <w:rFonts w:hint="eastAsia"/>
        </w:rPr>
        <w:t>四年</w:t>
      </w:r>
      <w:r>
        <w:rPr>
          <w:rFonts w:hint="eastAsia"/>
        </w:rPr>
        <w:t>紧张而又充实的大学生活画上句号</w:t>
      </w:r>
      <w:r w:rsidR="00B97D90">
        <w:rPr>
          <w:rFonts w:hint="eastAsia"/>
        </w:rPr>
        <w:t>。在这校园中到处都充满了回忆，由迷茫时的痛苦，也有成功时的喜悦，有悲伤，也有快乐。</w:t>
      </w:r>
    </w:p>
    <w:p w14:paraId="1EF1FB2D" w14:textId="597C4900" w:rsidR="00B97D90" w:rsidRDefault="00B97D90" w:rsidP="00076608">
      <w:pPr>
        <w:ind w:firstLine="480"/>
      </w:pPr>
      <w:r w:rsidRPr="00B97D90">
        <w:rPr>
          <w:rFonts w:hint="eastAsia"/>
        </w:rPr>
        <w:t>首先，我要感谢我的指导老师</w:t>
      </w:r>
      <w:r>
        <w:rPr>
          <w:rFonts w:hint="eastAsia"/>
        </w:rPr>
        <w:t>潘林强</w:t>
      </w:r>
      <w:r w:rsidRPr="00B97D90">
        <w:rPr>
          <w:rFonts w:hint="eastAsia"/>
        </w:rPr>
        <w:t>老师</w:t>
      </w:r>
      <w:r>
        <w:rPr>
          <w:rFonts w:hint="eastAsia"/>
        </w:rPr>
        <w:t>以及何成、李良昊两位师兄</w:t>
      </w:r>
      <w:r w:rsidRPr="00B97D90">
        <w:rPr>
          <w:rFonts w:hint="eastAsia"/>
        </w:rPr>
        <w:t>对我的</w:t>
      </w:r>
      <w:r>
        <w:rPr>
          <w:rFonts w:hint="eastAsia"/>
        </w:rPr>
        <w:t>悉心</w:t>
      </w:r>
      <w:r w:rsidRPr="00B97D90">
        <w:rPr>
          <w:rFonts w:hint="eastAsia"/>
        </w:rPr>
        <w:t>教导。从</w:t>
      </w:r>
      <w:r>
        <w:rPr>
          <w:rFonts w:hint="eastAsia"/>
        </w:rPr>
        <w:t>毕设</w:t>
      </w:r>
      <w:r w:rsidRPr="00B97D90">
        <w:rPr>
          <w:rFonts w:hint="eastAsia"/>
        </w:rPr>
        <w:t>的选题到</w:t>
      </w:r>
      <w:r>
        <w:rPr>
          <w:rFonts w:hint="eastAsia"/>
        </w:rPr>
        <w:t>最终的论文的撰写</w:t>
      </w:r>
      <w:r w:rsidRPr="00B97D90">
        <w:rPr>
          <w:rFonts w:hint="eastAsia"/>
        </w:rPr>
        <w:t>定稿，</w:t>
      </w:r>
      <w:r>
        <w:rPr>
          <w:rFonts w:hint="eastAsia"/>
        </w:rPr>
        <w:t>他们</w:t>
      </w:r>
      <w:r w:rsidRPr="00B97D90">
        <w:rPr>
          <w:rFonts w:hint="eastAsia"/>
        </w:rPr>
        <w:t>都给了我悉心的指导和热情的帮忙，使我的毕业</w:t>
      </w:r>
      <w:r>
        <w:rPr>
          <w:rFonts w:hint="eastAsia"/>
        </w:rPr>
        <w:t>设计</w:t>
      </w:r>
      <w:r w:rsidRPr="00B97D90">
        <w:rPr>
          <w:rFonts w:hint="eastAsia"/>
        </w:rPr>
        <w:t>能够顺利的完成。</w:t>
      </w:r>
    </w:p>
    <w:p w14:paraId="0F7DFE0B" w14:textId="40286CAD" w:rsidR="00B97D90" w:rsidRDefault="00B97D90" w:rsidP="00B97D90">
      <w:pPr>
        <w:ind w:firstLine="480"/>
      </w:pPr>
      <w:r>
        <w:rPr>
          <w:rFonts w:hint="eastAsia"/>
        </w:rPr>
        <w:t>其次，感谢自动化学院的全体领导和老师，由于他们的悉心教导，我学到了专业的知识，掌握了扎实的专业技能。</w:t>
      </w:r>
    </w:p>
    <w:p w14:paraId="6F87B580" w14:textId="79B64A84" w:rsidR="00B97D90" w:rsidRDefault="00B97D90" w:rsidP="00B97D90">
      <w:pPr>
        <w:ind w:firstLine="480"/>
      </w:pPr>
      <w:r>
        <w:rPr>
          <w:rFonts w:hint="eastAsia"/>
        </w:rPr>
        <w:t>最后，感谢我的家人在此期间给予我的包容、关爱和鼓励，以及所有陪我一路走来的同学和朋友，正是由于他们的支持和照顾，我才能安心学习，并顺利完成我的学业。</w:t>
      </w:r>
    </w:p>
    <w:p w14:paraId="30EEB37E" w14:textId="5F7E449B" w:rsidR="00B97D90" w:rsidRDefault="00B97D90" w:rsidP="00B97D90">
      <w:pPr>
        <w:ind w:firstLine="480"/>
      </w:pPr>
      <w:r>
        <w:rPr>
          <w:rFonts w:hint="eastAsia"/>
        </w:rPr>
        <w:t>毕业在即，在今后的工作和生活中，我会铭记师长们的教诲，继续不懈努力和追求，来报答所有支持和帮忙过我的人</w:t>
      </w:r>
      <w:r>
        <w:rPr>
          <w:rFonts w:hint="eastAsia"/>
        </w:rPr>
        <w:t>!</w:t>
      </w:r>
    </w:p>
    <w:p w14:paraId="6119799D" w14:textId="067072F9" w:rsidR="00076608" w:rsidRDefault="00076608" w:rsidP="00076608">
      <w:pPr>
        <w:ind w:firstLine="480"/>
      </w:pPr>
      <w:r>
        <w:br w:type="page"/>
      </w:r>
    </w:p>
    <w:p w14:paraId="02021830" w14:textId="317892D9" w:rsidR="00076608" w:rsidRDefault="00076608" w:rsidP="00076608">
      <w:pPr>
        <w:pStyle w:val="1"/>
      </w:pPr>
      <w:bookmarkStart w:id="51" w:name="_Toc514699774"/>
      <w:r>
        <w:rPr>
          <w:rFonts w:hint="eastAsia"/>
        </w:rPr>
        <w:lastRenderedPageBreak/>
        <w:t>参考文献</w:t>
      </w:r>
      <w:bookmarkEnd w:id="51"/>
    </w:p>
    <w:p w14:paraId="79A65D34" w14:textId="038C988F" w:rsidR="00076608" w:rsidRPr="00076608" w:rsidRDefault="00076608" w:rsidP="00076608">
      <w:pPr>
        <w:ind w:firstLine="480"/>
      </w:pPr>
      <w:r>
        <w:rPr>
          <w:rFonts w:hint="eastAsia"/>
        </w:rPr>
        <w:t>参考文献</w:t>
      </w:r>
    </w:p>
    <w:sectPr w:rsidR="00076608" w:rsidRPr="00076608" w:rsidSect="00B36FAE">
      <w:footerReference w:type="default" r:id="rId50"/>
      <w:pgSz w:w="12240" w:h="15840"/>
      <w:pgMar w:top="1440" w:right="1440" w:bottom="1440" w:left="144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8604C9" w14:textId="77777777" w:rsidR="001F40E2" w:rsidRDefault="001F40E2" w:rsidP="007D0FF6">
      <w:pPr>
        <w:spacing w:line="240" w:lineRule="auto"/>
        <w:ind w:firstLine="480"/>
      </w:pPr>
      <w:r>
        <w:separator/>
      </w:r>
    </w:p>
  </w:endnote>
  <w:endnote w:type="continuationSeparator" w:id="0">
    <w:p w14:paraId="6E8D3128" w14:textId="77777777" w:rsidR="001F40E2" w:rsidRDefault="001F40E2" w:rsidP="007D0FF6">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华文中宋">
    <w:panose1 w:val="02010600040101010101"/>
    <w:charset w:val="86"/>
    <w:family w:val="auto"/>
    <w:pitch w:val="variable"/>
    <w:sig w:usb0="00000287" w:usb1="080F0000" w:usb2="00000010" w:usb3="00000000" w:csb0="0004009F" w:csb1="00000000"/>
  </w:font>
  <w:font w:name="楷体_GB2312">
    <w:altName w:val="Malgun Gothic Semilight"/>
    <w:charset w:val="86"/>
    <w:family w:val="modern"/>
    <w:pitch w:val="fixed"/>
    <w:sig w:usb0="00000000"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9DFE14" w14:textId="77777777" w:rsidR="001F40E2" w:rsidRDefault="001F40E2">
    <w:pPr>
      <w:pStyle w:val="ad"/>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5CD366" w14:textId="77777777" w:rsidR="001F40E2" w:rsidRDefault="001F40E2">
    <w:pPr>
      <w:pStyle w:val="ad"/>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0012D1" w14:textId="77777777" w:rsidR="001F40E2" w:rsidRDefault="001F40E2">
    <w:pPr>
      <w:pStyle w:val="ad"/>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af0"/>
      <w:tblW w:w="9498" w:type="dxa"/>
      <w:tblInd w:w="-142" w:type="dxa"/>
      <w:tblLook w:val="04A0" w:firstRow="1" w:lastRow="0" w:firstColumn="1" w:lastColumn="0" w:noHBand="0" w:noVBand="1"/>
    </w:tblPr>
    <w:tblGrid>
      <w:gridCol w:w="4395"/>
      <w:gridCol w:w="992"/>
      <w:gridCol w:w="4111"/>
    </w:tblGrid>
    <w:tr w:rsidR="001F40E2" w14:paraId="7A9A9AFB" w14:textId="77777777" w:rsidTr="00B36FAE">
      <w:tc>
        <w:tcPr>
          <w:tcW w:w="4395" w:type="dxa"/>
          <w:tcBorders>
            <w:top w:val="nil"/>
            <w:left w:val="nil"/>
            <w:right w:val="nil"/>
          </w:tcBorders>
        </w:tcPr>
        <w:p w14:paraId="1EF7B383" w14:textId="77777777" w:rsidR="001F40E2" w:rsidRDefault="001F40E2">
          <w:pPr>
            <w:pStyle w:val="ad"/>
            <w:ind w:firstLineChars="0" w:firstLine="0"/>
          </w:pPr>
        </w:p>
      </w:tc>
      <w:tc>
        <w:tcPr>
          <w:tcW w:w="992" w:type="dxa"/>
          <w:vMerge w:val="restart"/>
          <w:tcBorders>
            <w:top w:val="nil"/>
            <w:left w:val="nil"/>
            <w:bottom w:val="nil"/>
            <w:right w:val="nil"/>
          </w:tcBorders>
          <w:vAlign w:val="center"/>
        </w:tcPr>
        <w:p w14:paraId="1FAE77A4" w14:textId="3F3E8920" w:rsidR="001F40E2" w:rsidRDefault="001F40E2" w:rsidP="00B36FAE">
          <w:pPr>
            <w:pStyle w:val="ad"/>
            <w:ind w:firstLineChars="0" w:firstLine="0"/>
            <w:jc w:val="center"/>
          </w:pPr>
          <w:r>
            <w:fldChar w:fldCharType="begin"/>
          </w:r>
          <w:r>
            <w:instrText>PAGE   \* MERGEFORMAT</w:instrText>
          </w:r>
          <w:r>
            <w:fldChar w:fldCharType="separate"/>
          </w:r>
          <w:r>
            <w:rPr>
              <w:lang w:val="zh-CN"/>
            </w:rPr>
            <w:t>1</w:t>
          </w:r>
          <w:r>
            <w:fldChar w:fldCharType="end"/>
          </w:r>
        </w:p>
      </w:tc>
      <w:tc>
        <w:tcPr>
          <w:tcW w:w="4111" w:type="dxa"/>
          <w:tcBorders>
            <w:top w:val="nil"/>
            <w:left w:val="nil"/>
            <w:right w:val="nil"/>
          </w:tcBorders>
        </w:tcPr>
        <w:p w14:paraId="03309A42" w14:textId="77777777" w:rsidR="001F40E2" w:rsidRDefault="001F40E2">
          <w:pPr>
            <w:pStyle w:val="ad"/>
            <w:ind w:firstLineChars="0" w:firstLine="0"/>
          </w:pPr>
        </w:p>
      </w:tc>
    </w:tr>
    <w:tr w:rsidR="001F40E2" w14:paraId="6A087511" w14:textId="77777777" w:rsidTr="00B36FAE">
      <w:tc>
        <w:tcPr>
          <w:tcW w:w="4395" w:type="dxa"/>
          <w:tcBorders>
            <w:left w:val="nil"/>
            <w:bottom w:val="nil"/>
            <w:right w:val="nil"/>
          </w:tcBorders>
        </w:tcPr>
        <w:p w14:paraId="18389A8E" w14:textId="77777777" w:rsidR="001F40E2" w:rsidRDefault="001F40E2">
          <w:pPr>
            <w:pStyle w:val="ad"/>
            <w:ind w:firstLineChars="0" w:firstLine="0"/>
          </w:pPr>
        </w:p>
      </w:tc>
      <w:tc>
        <w:tcPr>
          <w:tcW w:w="992" w:type="dxa"/>
          <w:vMerge/>
          <w:tcBorders>
            <w:top w:val="nil"/>
            <w:left w:val="nil"/>
            <w:bottom w:val="nil"/>
            <w:right w:val="nil"/>
          </w:tcBorders>
        </w:tcPr>
        <w:p w14:paraId="4E8DFE72" w14:textId="77777777" w:rsidR="001F40E2" w:rsidRDefault="001F40E2">
          <w:pPr>
            <w:pStyle w:val="ad"/>
            <w:ind w:firstLineChars="0" w:firstLine="0"/>
          </w:pPr>
        </w:p>
      </w:tc>
      <w:tc>
        <w:tcPr>
          <w:tcW w:w="4111" w:type="dxa"/>
          <w:tcBorders>
            <w:left w:val="nil"/>
            <w:bottom w:val="nil"/>
            <w:right w:val="nil"/>
          </w:tcBorders>
        </w:tcPr>
        <w:p w14:paraId="3867327B" w14:textId="77777777" w:rsidR="001F40E2" w:rsidRDefault="001F40E2">
          <w:pPr>
            <w:pStyle w:val="ad"/>
            <w:ind w:firstLineChars="0" w:firstLine="0"/>
          </w:pPr>
        </w:p>
      </w:tc>
    </w:tr>
  </w:tbl>
  <w:p w14:paraId="5B302088" w14:textId="77777777" w:rsidR="001F40E2" w:rsidRDefault="001F40E2">
    <w:pPr>
      <w:pStyle w:val="ad"/>
      <w:ind w:firstLine="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af0"/>
      <w:tblW w:w="9498" w:type="dxa"/>
      <w:jc w:val="center"/>
      <w:tblLook w:val="04A0" w:firstRow="1" w:lastRow="0" w:firstColumn="1" w:lastColumn="0" w:noHBand="0" w:noVBand="1"/>
    </w:tblPr>
    <w:tblGrid>
      <w:gridCol w:w="4395"/>
      <w:gridCol w:w="567"/>
      <w:gridCol w:w="4536"/>
    </w:tblGrid>
    <w:tr w:rsidR="001F40E2" w:rsidRPr="00CC6C99" w14:paraId="29F29FFA" w14:textId="77777777" w:rsidTr="008761E9">
      <w:trPr>
        <w:trHeight w:val="141"/>
        <w:jc w:val="center"/>
      </w:trPr>
      <w:tc>
        <w:tcPr>
          <w:tcW w:w="4395" w:type="dxa"/>
          <w:tcBorders>
            <w:top w:val="nil"/>
            <w:left w:val="nil"/>
            <w:right w:val="nil"/>
          </w:tcBorders>
        </w:tcPr>
        <w:p w14:paraId="067F8A48" w14:textId="77777777" w:rsidR="001F40E2" w:rsidRPr="00CC6C99" w:rsidRDefault="001F40E2" w:rsidP="008761E9">
          <w:pPr>
            <w:pStyle w:val="ad"/>
            <w:tabs>
              <w:tab w:val="clear" w:pos="4320"/>
              <w:tab w:val="center" w:pos="4189"/>
            </w:tabs>
            <w:ind w:firstLineChars="0" w:firstLine="0"/>
            <w:rPr>
              <w:rFonts w:ascii="宋体" w:hAnsi="宋体"/>
            </w:rPr>
          </w:pPr>
        </w:p>
      </w:tc>
      <w:tc>
        <w:tcPr>
          <w:tcW w:w="567" w:type="dxa"/>
          <w:vMerge w:val="restart"/>
          <w:tcBorders>
            <w:top w:val="nil"/>
            <w:left w:val="nil"/>
            <w:bottom w:val="nil"/>
            <w:right w:val="nil"/>
          </w:tcBorders>
          <w:vAlign w:val="center"/>
        </w:tcPr>
        <w:p w14:paraId="65E8A061" w14:textId="77777777" w:rsidR="001F40E2" w:rsidRPr="00CC6C99" w:rsidRDefault="001F40E2" w:rsidP="00B36FAE">
          <w:pPr>
            <w:pStyle w:val="ad"/>
            <w:ind w:firstLineChars="0" w:firstLine="0"/>
            <w:jc w:val="center"/>
            <w:rPr>
              <w:rFonts w:ascii="宋体" w:hAnsi="宋体"/>
            </w:rPr>
          </w:pPr>
          <w:r w:rsidRPr="00CC6C99">
            <w:rPr>
              <w:rFonts w:ascii="宋体" w:hAnsi="宋体"/>
              <w:sz w:val="21"/>
            </w:rPr>
            <w:fldChar w:fldCharType="begin"/>
          </w:r>
          <w:r w:rsidRPr="00CC6C99">
            <w:rPr>
              <w:rFonts w:ascii="宋体" w:hAnsi="宋体"/>
              <w:sz w:val="21"/>
            </w:rPr>
            <w:instrText>PAGE   \* MERGEFORMAT</w:instrText>
          </w:r>
          <w:r w:rsidRPr="00CC6C99">
            <w:rPr>
              <w:rFonts w:ascii="宋体" w:hAnsi="宋体"/>
              <w:sz w:val="21"/>
            </w:rPr>
            <w:fldChar w:fldCharType="separate"/>
          </w:r>
          <w:r w:rsidRPr="00CC6C99">
            <w:rPr>
              <w:rFonts w:ascii="宋体" w:hAnsi="宋体"/>
              <w:sz w:val="21"/>
              <w:lang w:val="zh-CN"/>
            </w:rPr>
            <w:t>1</w:t>
          </w:r>
          <w:r w:rsidRPr="00CC6C99">
            <w:rPr>
              <w:rFonts w:ascii="宋体" w:hAnsi="宋体"/>
              <w:sz w:val="21"/>
            </w:rPr>
            <w:fldChar w:fldCharType="end"/>
          </w:r>
        </w:p>
      </w:tc>
      <w:tc>
        <w:tcPr>
          <w:tcW w:w="4536" w:type="dxa"/>
          <w:tcBorders>
            <w:top w:val="nil"/>
            <w:left w:val="nil"/>
            <w:right w:val="nil"/>
          </w:tcBorders>
        </w:tcPr>
        <w:p w14:paraId="285D9A3B" w14:textId="77777777" w:rsidR="001F40E2" w:rsidRPr="00CC6C99" w:rsidRDefault="001F40E2">
          <w:pPr>
            <w:pStyle w:val="ad"/>
            <w:ind w:firstLineChars="0" w:firstLine="0"/>
            <w:rPr>
              <w:rFonts w:ascii="宋体" w:hAnsi="宋体"/>
            </w:rPr>
          </w:pPr>
        </w:p>
      </w:tc>
    </w:tr>
    <w:tr w:rsidR="001F40E2" w:rsidRPr="00CC6C99" w14:paraId="7737C09B" w14:textId="77777777" w:rsidTr="008761E9">
      <w:trPr>
        <w:jc w:val="center"/>
      </w:trPr>
      <w:tc>
        <w:tcPr>
          <w:tcW w:w="4395" w:type="dxa"/>
          <w:tcBorders>
            <w:left w:val="nil"/>
            <w:bottom w:val="nil"/>
            <w:right w:val="nil"/>
          </w:tcBorders>
        </w:tcPr>
        <w:p w14:paraId="5BF00BCA" w14:textId="77777777" w:rsidR="001F40E2" w:rsidRPr="00CC6C99" w:rsidRDefault="001F40E2">
          <w:pPr>
            <w:pStyle w:val="ad"/>
            <w:ind w:firstLineChars="0" w:firstLine="0"/>
            <w:rPr>
              <w:rFonts w:ascii="宋体" w:hAnsi="宋体"/>
            </w:rPr>
          </w:pPr>
        </w:p>
      </w:tc>
      <w:tc>
        <w:tcPr>
          <w:tcW w:w="567" w:type="dxa"/>
          <w:vMerge/>
          <w:tcBorders>
            <w:top w:val="nil"/>
            <w:left w:val="nil"/>
            <w:bottom w:val="nil"/>
            <w:right w:val="nil"/>
          </w:tcBorders>
        </w:tcPr>
        <w:p w14:paraId="230139A6" w14:textId="77777777" w:rsidR="001F40E2" w:rsidRPr="00CC6C99" w:rsidRDefault="001F40E2">
          <w:pPr>
            <w:pStyle w:val="ad"/>
            <w:ind w:firstLineChars="0" w:firstLine="0"/>
            <w:rPr>
              <w:rFonts w:ascii="宋体" w:hAnsi="宋体"/>
            </w:rPr>
          </w:pPr>
        </w:p>
      </w:tc>
      <w:tc>
        <w:tcPr>
          <w:tcW w:w="4536" w:type="dxa"/>
          <w:tcBorders>
            <w:left w:val="nil"/>
            <w:bottom w:val="nil"/>
            <w:right w:val="nil"/>
          </w:tcBorders>
        </w:tcPr>
        <w:p w14:paraId="010D530D" w14:textId="77777777" w:rsidR="001F40E2" w:rsidRPr="00CC6C99" w:rsidRDefault="001F40E2">
          <w:pPr>
            <w:pStyle w:val="ad"/>
            <w:ind w:firstLineChars="0" w:firstLine="0"/>
            <w:rPr>
              <w:rFonts w:ascii="宋体" w:hAnsi="宋体"/>
            </w:rPr>
          </w:pPr>
        </w:p>
      </w:tc>
    </w:tr>
  </w:tbl>
  <w:p w14:paraId="30E504EE" w14:textId="77777777" w:rsidR="001F40E2" w:rsidRDefault="001F40E2">
    <w:pPr>
      <w:pStyle w:val="ad"/>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C96E2E" w14:textId="77777777" w:rsidR="001F40E2" w:rsidRDefault="001F40E2" w:rsidP="007D0FF6">
      <w:pPr>
        <w:spacing w:line="240" w:lineRule="auto"/>
        <w:ind w:firstLine="480"/>
      </w:pPr>
      <w:r>
        <w:separator/>
      </w:r>
    </w:p>
  </w:footnote>
  <w:footnote w:type="continuationSeparator" w:id="0">
    <w:p w14:paraId="62CE6EB0" w14:textId="77777777" w:rsidR="001F40E2" w:rsidRDefault="001F40E2" w:rsidP="007D0FF6">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925974" w14:textId="77777777" w:rsidR="001F40E2" w:rsidRDefault="001F40E2" w:rsidP="006D25BB">
    <w:pPr>
      <w:pStyle w:val="ab"/>
      <w:pBdr>
        <w:bottom w:val="none" w:sz="0" w:space="0" w:color="auto"/>
      </w:pBdr>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0833A3" w14:textId="12180987" w:rsidR="001F40E2" w:rsidRPr="006D25BB" w:rsidRDefault="001F40E2" w:rsidP="006D25BB">
    <w:pPr>
      <w:pStyle w:val="ab"/>
      <w:pBdr>
        <w:bottom w:val="none" w:sz="0" w:space="0" w:color="auto"/>
      </w:pBdr>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9509B8" w14:textId="77777777" w:rsidR="001F40E2" w:rsidRDefault="001F40E2">
    <w:pPr>
      <w:pStyle w:val="ab"/>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681D10" w14:textId="111B65F9" w:rsidR="001F40E2" w:rsidRPr="00CA62B4" w:rsidRDefault="001F40E2" w:rsidP="00CA62B4">
    <w:pPr>
      <w:pStyle w:val="ab"/>
      <w:pBdr>
        <w:bottom w:val="single" w:sz="6" w:space="10" w:color="auto"/>
      </w:pBdr>
      <w:ind w:firstLine="420"/>
    </w:pPr>
    <w:r w:rsidRPr="00CA62B4">
      <w:rPr>
        <w:rFonts w:ascii="华文中宋" w:eastAsia="华文中宋" w:hAnsi="华文中宋" w:hint="eastAsia"/>
        <w:sz w:val="21"/>
      </w:rPr>
      <w:t>华 中 科 技 大 学 毕 业 设 计（论 文）</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1BC55F2"/>
    <w:lvl w:ilvl="0">
      <w:start w:val="1"/>
      <w:numFmt w:val="decimal"/>
      <w:pStyle w:val="5"/>
      <w:lvlText w:val="%1."/>
      <w:lvlJc w:val="left"/>
      <w:pPr>
        <w:tabs>
          <w:tab w:val="num" w:pos="2040"/>
        </w:tabs>
        <w:ind w:leftChars="800" w:left="2040" w:hangingChars="200" w:hanging="360"/>
      </w:pPr>
    </w:lvl>
  </w:abstractNum>
  <w:abstractNum w:abstractNumId="1" w15:restartNumberingAfterBreak="0">
    <w:nsid w:val="FFFFFF7D"/>
    <w:multiLevelType w:val="singleLevel"/>
    <w:tmpl w:val="5CCA2186"/>
    <w:lvl w:ilvl="0">
      <w:start w:val="1"/>
      <w:numFmt w:val="decimal"/>
      <w:pStyle w:val="4"/>
      <w:lvlText w:val="%1."/>
      <w:lvlJc w:val="left"/>
      <w:pPr>
        <w:tabs>
          <w:tab w:val="num" w:pos="1620"/>
        </w:tabs>
        <w:ind w:leftChars="600" w:left="1620" w:hangingChars="200" w:hanging="360"/>
      </w:pPr>
    </w:lvl>
  </w:abstractNum>
  <w:abstractNum w:abstractNumId="2" w15:restartNumberingAfterBreak="0">
    <w:nsid w:val="FFFFFF7E"/>
    <w:multiLevelType w:val="singleLevel"/>
    <w:tmpl w:val="AE4AF68A"/>
    <w:lvl w:ilvl="0">
      <w:start w:val="1"/>
      <w:numFmt w:val="decimal"/>
      <w:pStyle w:val="3"/>
      <w:lvlText w:val="%1."/>
      <w:lvlJc w:val="left"/>
      <w:pPr>
        <w:tabs>
          <w:tab w:val="num" w:pos="1200"/>
        </w:tabs>
        <w:ind w:leftChars="400" w:left="1200" w:hangingChars="200" w:hanging="360"/>
      </w:pPr>
    </w:lvl>
  </w:abstractNum>
  <w:abstractNum w:abstractNumId="3" w15:restartNumberingAfterBreak="0">
    <w:nsid w:val="FFFFFF7F"/>
    <w:multiLevelType w:val="singleLevel"/>
    <w:tmpl w:val="113ED2DA"/>
    <w:lvl w:ilvl="0">
      <w:start w:val="1"/>
      <w:numFmt w:val="decimal"/>
      <w:pStyle w:val="2"/>
      <w:lvlText w:val="%1."/>
      <w:lvlJc w:val="left"/>
      <w:pPr>
        <w:tabs>
          <w:tab w:val="num" w:pos="780"/>
        </w:tabs>
        <w:ind w:leftChars="200" w:left="780" w:hangingChars="200" w:hanging="360"/>
      </w:pPr>
    </w:lvl>
  </w:abstractNum>
  <w:abstractNum w:abstractNumId="4" w15:restartNumberingAfterBreak="0">
    <w:nsid w:val="FFFFFF80"/>
    <w:multiLevelType w:val="singleLevel"/>
    <w:tmpl w:val="BF8AAC24"/>
    <w:lvl w:ilvl="0">
      <w:start w:val="1"/>
      <w:numFmt w:val="bullet"/>
      <w:pStyle w:val="50"/>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BCFCA254"/>
    <w:lvl w:ilvl="0">
      <w:start w:val="1"/>
      <w:numFmt w:val="bullet"/>
      <w:pStyle w:val="40"/>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98044D30"/>
    <w:lvl w:ilvl="0">
      <w:start w:val="1"/>
      <w:numFmt w:val="bullet"/>
      <w:pStyle w:val="30"/>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9FB2D730"/>
    <w:lvl w:ilvl="0">
      <w:start w:val="1"/>
      <w:numFmt w:val="bullet"/>
      <w:pStyle w:val="20"/>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9CF84DA4"/>
    <w:lvl w:ilvl="0">
      <w:start w:val="1"/>
      <w:numFmt w:val="decimal"/>
      <w:pStyle w:val="a"/>
      <w:lvlText w:val="%1."/>
      <w:lvlJc w:val="left"/>
      <w:pPr>
        <w:tabs>
          <w:tab w:val="num" w:pos="360"/>
        </w:tabs>
        <w:ind w:left="360" w:hangingChars="200" w:hanging="360"/>
      </w:pPr>
    </w:lvl>
  </w:abstractNum>
  <w:abstractNum w:abstractNumId="9" w15:restartNumberingAfterBreak="0">
    <w:nsid w:val="FFFFFF89"/>
    <w:multiLevelType w:val="singleLevel"/>
    <w:tmpl w:val="2982E784"/>
    <w:lvl w:ilvl="0">
      <w:start w:val="1"/>
      <w:numFmt w:val="bullet"/>
      <w:pStyle w:val="a0"/>
      <w:lvlText w:val=""/>
      <w:lvlJc w:val="left"/>
      <w:pPr>
        <w:tabs>
          <w:tab w:val="num" w:pos="360"/>
        </w:tabs>
        <w:ind w:left="360" w:hangingChars="200" w:hanging="360"/>
      </w:pPr>
      <w:rPr>
        <w:rFonts w:ascii="Wingdings" w:hAnsi="Wingdings" w:hint="default"/>
      </w:rPr>
    </w:lvl>
  </w:abstractNum>
  <w:abstractNum w:abstractNumId="10" w15:restartNumberingAfterBreak="0">
    <w:nsid w:val="0C1252D2"/>
    <w:multiLevelType w:val="multilevel"/>
    <w:tmpl w:val="8FBA6C62"/>
    <w:lvl w:ilvl="0">
      <w:start w:val="1"/>
      <w:numFmt w:val="decimal"/>
      <w:pStyle w:val="1"/>
      <w:lvlText w:val="%1."/>
      <w:lvlJc w:val="left"/>
      <w:pPr>
        <w:ind w:left="0" w:firstLine="0"/>
      </w:pPr>
      <w:rPr>
        <w:rFonts w:hint="eastAsia"/>
      </w:rPr>
    </w:lvl>
    <w:lvl w:ilvl="1">
      <w:start w:val="1"/>
      <w:numFmt w:val="decimal"/>
      <w:pStyle w:val="21"/>
      <w:lvlText w:val="%1.%2."/>
      <w:lvlJc w:val="left"/>
      <w:pPr>
        <w:ind w:left="0" w:firstLine="0"/>
      </w:pPr>
      <w:rPr>
        <w:rFonts w:hint="eastAsia"/>
      </w:rPr>
    </w:lvl>
    <w:lvl w:ilvl="2">
      <w:start w:val="1"/>
      <w:numFmt w:val="decimal"/>
      <w:pStyle w:val="31"/>
      <w:lvlText w:val="%1.%2.%3."/>
      <w:lvlJc w:val="left"/>
      <w:pPr>
        <w:ind w:left="0" w:firstLine="0"/>
      </w:pPr>
      <w:rPr>
        <w:rFonts w:hint="eastAsia"/>
        <w:color w:val="000000" w:themeColor="text1"/>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1" w15:restartNumberingAfterBreak="0">
    <w:nsid w:val="1EC94D2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15:restartNumberingAfterBreak="0">
    <w:nsid w:val="283E1290"/>
    <w:multiLevelType w:val="hybridMultilevel"/>
    <w:tmpl w:val="FF1ECA1E"/>
    <w:lvl w:ilvl="0" w:tplc="99C23A8A">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5763EAB"/>
    <w:multiLevelType w:val="hybridMultilevel"/>
    <w:tmpl w:val="E41233D0"/>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35D9096F"/>
    <w:multiLevelType w:val="hybridMultilevel"/>
    <w:tmpl w:val="2EEEC518"/>
    <w:lvl w:ilvl="0" w:tplc="04090015">
      <w:start w:val="1"/>
      <w:numFmt w:val="upperLetter"/>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5" w15:restartNumberingAfterBreak="0">
    <w:nsid w:val="523B5EB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6" w15:restartNumberingAfterBreak="0">
    <w:nsid w:val="69CC7A2A"/>
    <w:multiLevelType w:val="hybridMultilevel"/>
    <w:tmpl w:val="75B622CC"/>
    <w:lvl w:ilvl="0" w:tplc="8FBEFE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78EB1A71"/>
    <w:multiLevelType w:val="hybridMultilevel"/>
    <w:tmpl w:val="2C785FB0"/>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15:restartNumberingAfterBreak="0">
    <w:nsid w:val="7E2B00C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16"/>
  </w:num>
  <w:num w:numId="2">
    <w:abstractNumId w:val="18"/>
  </w:num>
  <w:num w:numId="3">
    <w:abstractNumId w:val="15"/>
  </w:num>
  <w:num w:numId="4">
    <w:abstractNumId w:val="11"/>
  </w:num>
  <w:num w:numId="5">
    <w:abstractNumId w:val="14"/>
  </w:num>
  <w:num w:numId="6">
    <w:abstractNumId w:val="12"/>
  </w:num>
  <w:num w:numId="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0"/>
  </w:num>
  <w:num w:numId="9">
    <w:abstractNumId w:val="13"/>
  </w:num>
  <w:num w:numId="10">
    <w:abstractNumId w:val="17"/>
  </w:num>
  <w:num w:numId="11">
    <w:abstractNumId w:val="8"/>
  </w:num>
  <w:num w:numId="12">
    <w:abstractNumId w:val="3"/>
  </w:num>
  <w:num w:numId="13">
    <w:abstractNumId w:val="2"/>
  </w:num>
  <w:num w:numId="14">
    <w:abstractNumId w:val="1"/>
  </w:num>
  <w:num w:numId="15">
    <w:abstractNumId w:val="0"/>
  </w:num>
  <w:num w:numId="16">
    <w:abstractNumId w:val="9"/>
  </w:num>
  <w:num w:numId="17">
    <w:abstractNumId w:val="7"/>
  </w:num>
  <w:num w:numId="18">
    <w:abstractNumId w:val="6"/>
  </w:num>
  <w:num w:numId="19">
    <w:abstractNumId w:val="5"/>
  </w:num>
  <w:num w:numId="20">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王 壮">
    <w15:presenceInfo w15:providerId="Windows Live" w15:userId="a81bf83dd8b1797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defaultTabStop w:val="720"/>
  <w:characterSpacingControl w:val="doNotCompress"/>
  <w:hdrShapeDefaults>
    <o:shapedefaults v:ext="edit" spidmax="22529"/>
  </w:hdrShapeDefaults>
  <w:footnotePr>
    <w:footnote w:id="-1"/>
    <w:footnote w:id="0"/>
  </w:footnotePr>
  <w:endnotePr>
    <w:endnote w:id="-1"/>
    <w:endnote w:id="0"/>
  </w:endnotePr>
  <w:compat>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396"/>
    <w:rsid w:val="00002FA3"/>
    <w:rsid w:val="000133DA"/>
    <w:rsid w:val="00053518"/>
    <w:rsid w:val="000629A3"/>
    <w:rsid w:val="000708B5"/>
    <w:rsid w:val="000755C5"/>
    <w:rsid w:val="00076608"/>
    <w:rsid w:val="000A1A11"/>
    <w:rsid w:val="000B0F5C"/>
    <w:rsid w:val="000F6F3B"/>
    <w:rsid w:val="00102B89"/>
    <w:rsid w:val="0010350D"/>
    <w:rsid w:val="00110B50"/>
    <w:rsid w:val="00117EF8"/>
    <w:rsid w:val="001466EE"/>
    <w:rsid w:val="001644B5"/>
    <w:rsid w:val="001660EF"/>
    <w:rsid w:val="00177CBA"/>
    <w:rsid w:val="001A27C4"/>
    <w:rsid w:val="001A7D0C"/>
    <w:rsid w:val="001C3F6D"/>
    <w:rsid w:val="001C5A2F"/>
    <w:rsid w:val="001C6FE0"/>
    <w:rsid w:val="001D5ACC"/>
    <w:rsid w:val="001E022A"/>
    <w:rsid w:val="001F40E2"/>
    <w:rsid w:val="0020242D"/>
    <w:rsid w:val="002068AC"/>
    <w:rsid w:val="00210A0E"/>
    <w:rsid w:val="00214C90"/>
    <w:rsid w:val="00220CE8"/>
    <w:rsid w:val="00220FDA"/>
    <w:rsid w:val="002218FE"/>
    <w:rsid w:val="0022338D"/>
    <w:rsid w:val="00231A32"/>
    <w:rsid w:val="0023744F"/>
    <w:rsid w:val="00262492"/>
    <w:rsid w:val="00276DF5"/>
    <w:rsid w:val="00297028"/>
    <w:rsid w:val="002A0D3F"/>
    <w:rsid w:val="002A2A70"/>
    <w:rsid w:val="002A3AA5"/>
    <w:rsid w:val="002A498B"/>
    <w:rsid w:val="002C1ABA"/>
    <w:rsid w:val="002C252E"/>
    <w:rsid w:val="002E137E"/>
    <w:rsid w:val="002E3D77"/>
    <w:rsid w:val="002E59E7"/>
    <w:rsid w:val="002F7270"/>
    <w:rsid w:val="0030152C"/>
    <w:rsid w:val="0030757F"/>
    <w:rsid w:val="0031129C"/>
    <w:rsid w:val="00311474"/>
    <w:rsid w:val="00323749"/>
    <w:rsid w:val="00323D38"/>
    <w:rsid w:val="00332E9A"/>
    <w:rsid w:val="00335955"/>
    <w:rsid w:val="00347614"/>
    <w:rsid w:val="00354D03"/>
    <w:rsid w:val="00361B3C"/>
    <w:rsid w:val="00364F50"/>
    <w:rsid w:val="0038023C"/>
    <w:rsid w:val="003861BD"/>
    <w:rsid w:val="00386A05"/>
    <w:rsid w:val="00387BEF"/>
    <w:rsid w:val="0039632D"/>
    <w:rsid w:val="003A6F92"/>
    <w:rsid w:val="003B1427"/>
    <w:rsid w:val="003C1319"/>
    <w:rsid w:val="003D5718"/>
    <w:rsid w:val="003D66F4"/>
    <w:rsid w:val="003E6796"/>
    <w:rsid w:val="003E796F"/>
    <w:rsid w:val="0041273B"/>
    <w:rsid w:val="00414069"/>
    <w:rsid w:val="00414E5C"/>
    <w:rsid w:val="00420C81"/>
    <w:rsid w:val="00424F39"/>
    <w:rsid w:val="004405B4"/>
    <w:rsid w:val="004453D3"/>
    <w:rsid w:val="00462165"/>
    <w:rsid w:val="00473A06"/>
    <w:rsid w:val="004835AB"/>
    <w:rsid w:val="00490BE8"/>
    <w:rsid w:val="004A48B8"/>
    <w:rsid w:val="004A7211"/>
    <w:rsid w:val="004B32E4"/>
    <w:rsid w:val="004B5A8F"/>
    <w:rsid w:val="004D46C5"/>
    <w:rsid w:val="004F1136"/>
    <w:rsid w:val="004F6BE5"/>
    <w:rsid w:val="00510E7B"/>
    <w:rsid w:val="005236B4"/>
    <w:rsid w:val="00526CE1"/>
    <w:rsid w:val="00537683"/>
    <w:rsid w:val="00543AB8"/>
    <w:rsid w:val="00557D38"/>
    <w:rsid w:val="00574AD9"/>
    <w:rsid w:val="005841EA"/>
    <w:rsid w:val="00596768"/>
    <w:rsid w:val="00597DA0"/>
    <w:rsid w:val="005B05C3"/>
    <w:rsid w:val="005B1C52"/>
    <w:rsid w:val="005D2396"/>
    <w:rsid w:val="005E24FB"/>
    <w:rsid w:val="005F7C36"/>
    <w:rsid w:val="0060256F"/>
    <w:rsid w:val="0060412D"/>
    <w:rsid w:val="00615D11"/>
    <w:rsid w:val="00625D24"/>
    <w:rsid w:val="006469F0"/>
    <w:rsid w:val="006576FC"/>
    <w:rsid w:val="006742AF"/>
    <w:rsid w:val="0067792D"/>
    <w:rsid w:val="00685FCF"/>
    <w:rsid w:val="006C2B04"/>
    <w:rsid w:val="006C6883"/>
    <w:rsid w:val="006D25BB"/>
    <w:rsid w:val="006D41E0"/>
    <w:rsid w:val="00700F26"/>
    <w:rsid w:val="007042C5"/>
    <w:rsid w:val="00710DF1"/>
    <w:rsid w:val="00721B29"/>
    <w:rsid w:val="00724FAE"/>
    <w:rsid w:val="00726C4B"/>
    <w:rsid w:val="00737D81"/>
    <w:rsid w:val="007429AA"/>
    <w:rsid w:val="00744C63"/>
    <w:rsid w:val="0075318F"/>
    <w:rsid w:val="00767F5C"/>
    <w:rsid w:val="0078227E"/>
    <w:rsid w:val="00793316"/>
    <w:rsid w:val="00794D03"/>
    <w:rsid w:val="007B3820"/>
    <w:rsid w:val="007B71AD"/>
    <w:rsid w:val="007D0FF6"/>
    <w:rsid w:val="007E0672"/>
    <w:rsid w:val="00804370"/>
    <w:rsid w:val="008207B5"/>
    <w:rsid w:val="00825E2F"/>
    <w:rsid w:val="00826011"/>
    <w:rsid w:val="00833649"/>
    <w:rsid w:val="0084508F"/>
    <w:rsid w:val="008452C3"/>
    <w:rsid w:val="0086420D"/>
    <w:rsid w:val="008761E9"/>
    <w:rsid w:val="008767DA"/>
    <w:rsid w:val="008816B7"/>
    <w:rsid w:val="008913FF"/>
    <w:rsid w:val="00895394"/>
    <w:rsid w:val="008A1293"/>
    <w:rsid w:val="008A5477"/>
    <w:rsid w:val="008B2D1E"/>
    <w:rsid w:val="008C68B7"/>
    <w:rsid w:val="008D2178"/>
    <w:rsid w:val="008D5664"/>
    <w:rsid w:val="008E400C"/>
    <w:rsid w:val="008E436A"/>
    <w:rsid w:val="008F764A"/>
    <w:rsid w:val="00902877"/>
    <w:rsid w:val="00913C16"/>
    <w:rsid w:val="0091750F"/>
    <w:rsid w:val="009178A7"/>
    <w:rsid w:val="009321B1"/>
    <w:rsid w:val="00933C23"/>
    <w:rsid w:val="00957059"/>
    <w:rsid w:val="00967C60"/>
    <w:rsid w:val="00972A70"/>
    <w:rsid w:val="009762BD"/>
    <w:rsid w:val="009802FB"/>
    <w:rsid w:val="00982C15"/>
    <w:rsid w:val="009842C9"/>
    <w:rsid w:val="00985EBC"/>
    <w:rsid w:val="00991FDD"/>
    <w:rsid w:val="009A3081"/>
    <w:rsid w:val="009F45CD"/>
    <w:rsid w:val="00A0394C"/>
    <w:rsid w:val="00A069B2"/>
    <w:rsid w:val="00A070D7"/>
    <w:rsid w:val="00A215BC"/>
    <w:rsid w:val="00A26D3B"/>
    <w:rsid w:val="00A32247"/>
    <w:rsid w:val="00A329F7"/>
    <w:rsid w:val="00A37596"/>
    <w:rsid w:val="00A4639C"/>
    <w:rsid w:val="00A60F0E"/>
    <w:rsid w:val="00A60FE3"/>
    <w:rsid w:val="00A6620A"/>
    <w:rsid w:val="00A7461E"/>
    <w:rsid w:val="00A746D1"/>
    <w:rsid w:val="00A8274F"/>
    <w:rsid w:val="00A9448F"/>
    <w:rsid w:val="00AA7AC1"/>
    <w:rsid w:val="00AB15A0"/>
    <w:rsid w:val="00AC18C5"/>
    <w:rsid w:val="00AE2219"/>
    <w:rsid w:val="00AF6396"/>
    <w:rsid w:val="00B12FBC"/>
    <w:rsid w:val="00B13BD0"/>
    <w:rsid w:val="00B36FAE"/>
    <w:rsid w:val="00B4672F"/>
    <w:rsid w:val="00B506AB"/>
    <w:rsid w:val="00B56E0B"/>
    <w:rsid w:val="00B76C70"/>
    <w:rsid w:val="00B97D90"/>
    <w:rsid w:val="00BA04FC"/>
    <w:rsid w:val="00BA71A7"/>
    <w:rsid w:val="00BB1867"/>
    <w:rsid w:val="00BB7FFE"/>
    <w:rsid w:val="00BC0672"/>
    <w:rsid w:val="00BC2DCF"/>
    <w:rsid w:val="00BC59FB"/>
    <w:rsid w:val="00BD6D9D"/>
    <w:rsid w:val="00BE4B93"/>
    <w:rsid w:val="00BF085B"/>
    <w:rsid w:val="00C05C26"/>
    <w:rsid w:val="00C2259B"/>
    <w:rsid w:val="00C27CCD"/>
    <w:rsid w:val="00C340B9"/>
    <w:rsid w:val="00C56C7F"/>
    <w:rsid w:val="00C81084"/>
    <w:rsid w:val="00C810BD"/>
    <w:rsid w:val="00C85687"/>
    <w:rsid w:val="00CA62B4"/>
    <w:rsid w:val="00CB0355"/>
    <w:rsid w:val="00CB0522"/>
    <w:rsid w:val="00CB5183"/>
    <w:rsid w:val="00CB5975"/>
    <w:rsid w:val="00CC6C99"/>
    <w:rsid w:val="00CD034E"/>
    <w:rsid w:val="00CD21E3"/>
    <w:rsid w:val="00CD28ED"/>
    <w:rsid w:val="00CD6DED"/>
    <w:rsid w:val="00CF2169"/>
    <w:rsid w:val="00D066F5"/>
    <w:rsid w:val="00D44FEB"/>
    <w:rsid w:val="00D532ED"/>
    <w:rsid w:val="00DA0F62"/>
    <w:rsid w:val="00DC5F12"/>
    <w:rsid w:val="00DD10BF"/>
    <w:rsid w:val="00DE10D7"/>
    <w:rsid w:val="00DF4E5D"/>
    <w:rsid w:val="00E01B2C"/>
    <w:rsid w:val="00E0538D"/>
    <w:rsid w:val="00E05761"/>
    <w:rsid w:val="00E06392"/>
    <w:rsid w:val="00E13CD0"/>
    <w:rsid w:val="00E21B3E"/>
    <w:rsid w:val="00E23292"/>
    <w:rsid w:val="00E23576"/>
    <w:rsid w:val="00E26685"/>
    <w:rsid w:val="00E30DC4"/>
    <w:rsid w:val="00E3294D"/>
    <w:rsid w:val="00E355E9"/>
    <w:rsid w:val="00E54A9A"/>
    <w:rsid w:val="00E64600"/>
    <w:rsid w:val="00E65D66"/>
    <w:rsid w:val="00E70C6F"/>
    <w:rsid w:val="00E95547"/>
    <w:rsid w:val="00EB3F2D"/>
    <w:rsid w:val="00EF1C9E"/>
    <w:rsid w:val="00F03B42"/>
    <w:rsid w:val="00F14FD5"/>
    <w:rsid w:val="00F23E14"/>
    <w:rsid w:val="00F444C0"/>
    <w:rsid w:val="00F51609"/>
    <w:rsid w:val="00F51D4D"/>
    <w:rsid w:val="00F53FC1"/>
    <w:rsid w:val="00F547AE"/>
    <w:rsid w:val="00F65F11"/>
    <w:rsid w:val="00F67E93"/>
    <w:rsid w:val="00F83EAE"/>
    <w:rsid w:val="00F94939"/>
    <w:rsid w:val="00FA708E"/>
    <w:rsid w:val="00FB310D"/>
    <w:rsid w:val="00FB6D4F"/>
    <w:rsid w:val="00FC028B"/>
    <w:rsid w:val="00FC1929"/>
    <w:rsid w:val="00FC3D6A"/>
    <w:rsid w:val="00FD2C4D"/>
    <w:rsid w:val="00FD5A05"/>
    <w:rsid w:val="00FD795E"/>
    <w:rsid w:val="00FE15C2"/>
    <w:rsid w:val="00FF27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2529"/>
    <o:shapelayout v:ext="edit">
      <o:idmap v:ext="edit" data="1"/>
    </o:shapelayout>
  </w:shapeDefaults>
  <w:decimalSymbol w:val="."/>
  <w:listSeparator w:val=","/>
  <w14:docId w14:val="5454963B"/>
  <w15:chartTrackingRefBased/>
  <w15:docId w15:val="{A6DED1A5-94D8-4A94-8F7F-16A635D2E9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sz w:val="24"/>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1">
    <w:name w:val="Normal"/>
    <w:qFormat/>
    <w:rsid w:val="00C27CCD"/>
    <w:pPr>
      <w:suppressAutoHyphens/>
      <w:spacing w:after="0" w:line="360" w:lineRule="auto"/>
      <w:ind w:firstLineChars="200" w:firstLine="200"/>
      <w:jc w:val="both"/>
    </w:pPr>
  </w:style>
  <w:style w:type="paragraph" w:styleId="1">
    <w:name w:val="heading 1"/>
    <w:basedOn w:val="a1"/>
    <w:next w:val="a1"/>
    <w:link w:val="10"/>
    <w:uiPriority w:val="9"/>
    <w:qFormat/>
    <w:rsid w:val="00E64600"/>
    <w:pPr>
      <w:keepNext/>
      <w:keepLines/>
      <w:numPr>
        <w:numId w:val="8"/>
      </w:numPr>
      <w:spacing w:before="240"/>
      <w:ind w:firstLineChars="0"/>
      <w:jc w:val="center"/>
      <w:outlineLvl w:val="0"/>
    </w:pPr>
    <w:rPr>
      <w:b/>
      <w:bCs/>
      <w:kern w:val="44"/>
      <w:sz w:val="32"/>
      <w:szCs w:val="44"/>
    </w:rPr>
  </w:style>
  <w:style w:type="paragraph" w:styleId="21">
    <w:name w:val="heading 2"/>
    <w:basedOn w:val="a1"/>
    <w:next w:val="a1"/>
    <w:link w:val="22"/>
    <w:uiPriority w:val="9"/>
    <w:unhideWhenUsed/>
    <w:qFormat/>
    <w:rsid w:val="00E64600"/>
    <w:pPr>
      <w:keepNext/>
      <w:keepLines/>
      <w:numPr>
        <w:ilvl w:val="1"/>
        <w:numId w:val="8"/>
      </w:numPr>
      <w:spacing w:before="120"/>
      <w:ind w:firstLineChars="0"/>
      <w:jc w:val="left"/>
      <w:outlineLvl w:val="1"/>
    </w:pPr>
    <w:rPr>
      <w:rFonts w:asciiTheme="majorHAnsi" w:hAnsiTheme="majorHAnsi" w:cstheme="majorBidi"/>
      <w:b/>
      <w:bCs/>
      <w:sz w:val="28"/>
      <w:szCs w:val="32"/>
    </w:rPr>
  </w:style>
  <w:style w:type="paragraph" w:styleId="31">
    <w:name w:val="heading 3"/>
    <w:basedOn w:val="a1"/>
    <w:next w:val="a1"/>
    <w:link w:val="32"/>
    <w:uiPriority w:val="9"/>
    <w:unhideWhenUsed/>
    <w:qFormat/>
    <w:rsid w:val="00E65D66"/>
    <w:pPr>
      <w:keepNext/>
      <w:keepLines/>
      <w:numPr>
        <w:ilvl w:val="2"/>
        <w:numId w:val="8"/>
      </w:numPr>
      <w:ind w:firstLineChars="0"/>
      <w:outlineLvl w:val="2"/>
    </w:pPr>
    <w:rPr>
      <w:b/>
      <w:bCs/>
      <w:szCs w:val="32"/>
    </w:rPr>
  </w:style>
  <w:style w:type="paragraph" w:styleId="41">
    <w:name w:val="heading 4"/>
    <w:basedOn w:val="a1"/>
    <w:next w:val="a1"/>
    <w:link w:val="42"/>
    <w:uiPriority w:val="9"/>
    <w:semiHidden/>
    <w:unhideWhenUsed/>
    <w:qFormat/>
    <w:rsid w:val="00B12FBC"/>
    <w:pPr>
      <w:keepNext/>
      <w:keepLines/>
      <w:spacing w:before="280" w:after="290" w:line="376" w:lineRule="auto"/>
      <w:ind w:firstLineChars="0" w:firstLine="0"/>
      <w:outlineLvl w:val="3"/>
    </w:pPr>
    <w:rPr>
      <w:rFonts w:asciiTheme="majorHAnsi" w:eastAsiaTheme="majorEastAsia" w:hAnsiTheme="majorHAnsi" w:cstheme="majorBidi"/>
      <w:b/>
      <w:bCs/>
      <w:sz w:val="28"/>
      <w:szCs w:val="28"/>
    </w:rPr>
  </w:style>
  <w:style w:type="paragraph" w:styleId="51">
    <w:name w:val="heading 5"/>
    <w:basedOn w:val="a1"/>
    <w:next w:val="a1"/>
    <w:link w:val="52"/>
    <w:uiPriority w:val="9"/>
    <w:semiHidden/>
    <w:unhideWhenUsed/>
    <w:qFormat/>
    <w:rsid w:val="00B12FBC"/>
    <w:pPr>
      <w:keepNext/>
      <w:keepLines/>
      <w:spacing w:before="280" w:after="290" w:line="376" w:lineRule="auto"/>
      <w:ind w:firstLineChars="0" w:firstLine="0"/>
      <w:outlineLvl w:val="4"/>
    </w:pPr>
    <w:rPr>
      <w:b/>
      <w:bCs/>
      <w:sz w:val="28"/>
      <w:szCs w:val="28"/>
    </w:rPr>
  </w:style>
  <w:style w:type="paragraph" w:styleId="6">
    <w:name w:val="heading 6"/>
    <w:basedOn w:val="a1"/>
    <w:next w:val="a1"/>
    <w:link w:val="60"/>
    <w:uiPriority w:val="9"/>
    <w:semiHidden/>
    <w:unhideWhenUsed/>
    <w:qFormat/>
    <w:rsid w:val="00B12FBC"/>
    <w:pPr>
      <w:keepNext/>
      <w:keepLines/>
      <w:spacing w:before="240" w:after="64" w:line="320" w:lineRule="auto"/>
      <w:ind w:firstLineChars="0" w:firstLine="0"/>
      <w:outlineLvl w:val="5"/>
    </w:pPr>
    <w:rPr>
      <w:rFonts w:asciiTheme="majorHAnsi" w:eastAsiaTheme="majorEastAsia" w:hAnsiTheme="majorHAnsi" w:cstheme="majorBidi"/>
      <w:b/>
      <w:bCs/>
      <w:szCs w:val="24"/>
    </w:rPr>
  </w:style>
  <w:style w:type="paragraph" w:styleId="7">
    <w:name w:val="heading 7"/>
    <w:basedOn w:val="a1"/>
    <w:next w:val="a1"/>
    <w:link w:val="70"/>
    <w:uiPriority w:val="9"/>
    <w:semiHidden/>
    <w:unhideWhenUsed/>
    <w:qFormat/>
    <w:rsid w:val="00B12FBC"/>
    <w:pPr>
      <w:keepNext/>
      <w:keepLines/>
      <w:spacing w:before="240" w:after="64" w:line="320" w:lineRule="auto"/>
      <w:ind w:firstLineChars="0" w:firstLine="0"/>
      <w:outlineLvl w:val="6"/>
    </w:pPr>
    <w:rPr>
      <w:b/>
      <w:bCs/>
      <w:szCs w:val="24"/>
    </w:rPr>
  </w:style>
  <w:style w:type="paragraph" w:styleId="8">
    <w:name w:val="heading 8"/>
    <w:basedOn w:val="a1"/>
    <w:next w:val="a1"/>
    <w:link w:val="80"/>
    <w:uiPriority w:val="9"/>
    <w:semiHidden/>
    <w:unhideWhenUsed/>
    <w:qFormat/>
    <w:rsid w:val="00B12FBC"/>
    <w:pPr>
      <w:keepNext/>
      <w:keepLines/>
      <w:spacing w:before="240" w:after="64" w:line="320" w:lineRule="auto"/>
      <w:ind w:firstLineChars="0" w:firstLine="0"/>
      <w:outlineLvl w:val="7"/>
    </w:pPr>
    <w:rPr>
      <w:rFonts w:asciiTheme="majorHAnsi" w:eastAsiaTheme="majorEastAsia" w:hAnsiTheme="majorHAnsi" w:cstheme="majorBidi"/>
      <w:szCs w:val="24"/>
    </w:rPr>
  </w:style>
  <w:style w:type="paragraph" w:styleId="9">
    <w:name w:val="heading 9"/>
    <w:basedOn w:val="a1"/>
    <w:next w:val="a1"/>
    <w:link w:val="90"/>
    <w:uiPriority w:val="9"/>
    <w:semiHidden/>
    <w:unhideWhenUsed/>
    <w:qFormat/>
    <w:rsid w:val="00B12FBC"/>
    <w:pPr>
      <w:keepNext/>
      <w:keepLines/>
      <w:spacing w:before="240" w:after="64" w:line="320" w:lineRule="auto"/>
      <w:ind w:firstLineChars="0" w:firstLine="0"/>
      <w:outlineLvl w:val="8"/>
    </w:pPr>
    <w:rPr>
      <w:rFonts w:asciiTheme="majorHAnsi" w:eastAsiaTheme="majorEastAsia" w:hAnsiTheme="majorHAnsi" w:cstheme="majorBidi"/>
      <w:sz w:val="21"/>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22">
    <w:name w:val="标题 2 字符"/>
    <w:basedOn w:val="a2"/>
    <w:link w:val="21"/>
    <w:uiPriority w:val="9"/>
    <w:rsid w:val="00E64600"/>
    <w:rPr>
      <w:rFonts w:asciiTheme="majorHAnsi" w:eastAsia="宋体" w:hAnsiTheme="majorHAnsi" w:cstheme="majorBidi"/>
      <w:b/>
      <w:bCs/>
      <w:sz w:val="28"/>
      <w:szCs w:val="32"/>
    </w:rPr>
  </w:style>
  <w:style w:type="paragraph" w:customStyle="1" w:styleId="a5">
    <w:name w:val="图注&amp;表注"/>
    <w:basedOn w:val="a1"/>
    <w:link w:val="a6"/>
    <w:qFormat/>
    <w:rsid w:val="00625D24"/>
    <w:pPr>
      <w:spacing w:line="240" w:lineRule="auto"/>
      <w:ind w:firstLineChars="0" w:firstLine="0"/>
      <w:jc w:val="center"/>
    </w:pPr>
    <w:rPr>
      <w:sz w:val="21"/>
    </w:rPr>
  </w:style>
  <w:style w:type="character" w:customStyle="1" w:styleId="10">
    <w:name w:val="标题 1 字符"/>
    <w:basedOn w:val="a2"/>
    <w:link w:val="1"/>
    <w:uiPriority w:val="9"/>
    <w:rsid w:val="00E64600"/>
    <w:rPr>
      <w:rFonts w:eastAsia="宋体"/>
      <w:b/>
      <w:bCs/>
      <w:kern w:val="44"/>
      <w:sz w:val="32"/>
      <w:szCs w:val="44"/>
    </w:rPr>
  </w:style>
  <w:style w:type="character" w:customStyle="1" w:styleId="a6">
    <w:name w:val="图注&amp;表注 字符"/>
    <w:basedOn w:val="a2"/>
    <w:link w:val="a5"/>
    <w:rsid w:val="00625D24"/>
    <w:rPr>
      <w:rFonts w:eastAsia="宋体"/>
      <w:sz w:val="21"/>
    </w:rPr>
  </w:style>
  <w:style w:type="character" w:customStyle="1" w:styleId="32">
    <w:name w:val="标题 3 字符"/>
    <w:basedOn w:val="a2"/>
    <w:link w:val="31"/>
    <w:uiPriority w:val="9"/>
    <w:rsid w:val="00E65D66"/>
    <w:rPr>
      <w:b/>
      <w:bCs/>
      <w:szCs w:val="32"/>
    </w:rPr>
  </w:style>
  <w:style w:type="paragraph" w:customStyle="1" w:styleId="a7">
    <w:name w:val="图表字体"/>
    <w:basedOn w:val="a1"/>
    <w:link w:val="a8"/>
    <w:qFormat/>
    <w:rsid w:val="002218FE"/>
    <w:pPr>
      <w:spacing w:line="240" w:lineRule="auto"/>
      <w:ind w:firstLineChars="0" w:firstLine="0"/>
      <w:jc w:val="center"/>
    </w:pPr>
    <w:rPr>
      <w:sz w:val="21"/>
    </w:rPr>
  </w:style>
  <w:style w:type="paragraph" w:styleId="a9">
    <w:name w:val="Balloon Text"/>
    <w:basedOn w:val="a1"/>
    <w:link w:val="aa"/>
    <w:uiPriority w:val="99"/>
    <w:semiHidden/>
    <w:unhideWhenUsed/>
    <w:rsid w:val="002218FE"/>
    <w:pPr>
      <w:spacing w:line="240" w:lineRule="auto"/>
    </w:pPr>
    <w:rPr>
      <w:sz w:val="18"/>
      <w:szCs w:val="18"/>
    </w:rPr>
  </w:style>
  <w:style w:type="character" w:customStyle="1" w:styleId="a8">
    <w:name w:val="图表字体 字符"/>
    <w:basedOn w:val="a2"/>
    <w:link w:val="a7"/>
    <w:rsid w:val="002218FE"/>
    <w:rPr>
      <w:rFonts w:eastAsia="宋体"/>
      <w:sz w:val="21"/>
    </w:rPr>
  </w:style>
  <w:style w:type="character" w:customStyle="1" w:styleId="aa">
    <w:name w:val="批注框文本 字符"/>
    <w:basedOn w:val="a2"/>
    <w:link w:val="a9"/>
    <w:uiPriority w:val="99"/>
    <w:semiHidden/>
    <w:rsid w:val="002218FE"/>
    <w:rPr>
      <w:rFonts w:eastAsia="宋体"/>
      <w:sz w:val="18"/>
      <w:szCs w:val="18"/>
    </w:rPr>
  </w:style>
  <w:style w:type="paragraph" w:styleId="ab">
    <w:name w:val="header"/>
    <w:basedOn w:val="a1"/>
    <w:link w:val="ac"/>
    <w:uiPriority w:val="99"/>
    <w:unhideWhenUsed/>
    <w:rsid w:val="007D0FF6"/>
    <w:pPr>
      <w:pBdr>
        <w:bottom w:val="single" w:sz="6" w:space="1" w:color="auto"/>
      </w:pBdr>
      <w:tabs>
        <w:tab w:val="center" w:pos="4320"/>
        <w:tab w:val="right" w:pos="8640"/>
      </w:tabs>
      <w:snapToGrid w:val="0"/>
      <w:spacing w:line="240" w:lineRule="auto"/>
      <w:jc w:val="center"/>
    </w:pPr>
    <w:rPr>
      <w:sz w:val="18"/>
      <w:szCs w:val="18"/>
    </w:rPr>
  </w:style>
  <w:style w:type="character" w:customStyle="1" w:styleId="ac">
    <w:name w:val="页眉 字符"/>
    <w:basedOn w:val="a2"/>
    <w:link w:val="ab"/>
    <w:uiPriority w:val="99"/>
    <w:rsid w:val="007D0FF6"/>
    <w:rPr>
      <w:rFonts w:eastAsia="宋体"/>
      <w:sz w:val="18"/>
      <w:szCs w:val="18"/>
    </w:rPr>
  </w:style>
  <w:style w:type="paragraph" w:styleId="ad">
    <w:name w:val="footer"/>
    <w:basedOn w:val="a1"/>
    <w:link w:val="ae"/>
    <w:uiPriority w:val="99"/>
    <w:unhideWhenUsed/>
    <w:rsid w:val="007D0FF6"/>
    <w:pPr>
      <w:tabs>
        <w:tab w:val="center" w:pos="4320"/>
        <w:tab w:val="right" w:pos="8640"/>
      </w:tabs>
      <w:snapToGrid w:val="0"/>
      <w:spacing w:line="240" w:lineRule="auto"/>
      <w:jc w:val="left"/>
    </w:pPr>
    <w:rPr>
      <w:sz w:val="18"/>
      <w:szCs w:val="18"/>
    </w:rPr>
  </w:style>
  <w:style w:type="character" w:customStyle="1" w:styleId="ae">
    <w:name w:val="页脚 字符"/>
    <w:basedOn w:val="a2"/>
    <w:link w:val="ad"/>
    <w:uiPriority w:val="99"/>
    <w:rsid w:val="007D0FF6"/>
    <w:rPr>
      <w:rFonts w:eastAsia="宋体"/>
      <w:sz w:val="18"/>
      <w:szCs w:val="18"/>
    </w:rPr>
  </w:style>
  <w:style w:type="character" w:styleId="af">
    <w:name w:val="Placeholder Text"/>
    <w:basedOn w:val="a2"/>
    <w:uiPriority w:val="99"/>
    <w:semiHidden/>
    <w:rsid w:val="001D5ACC"/>
    <w:rPr>
      <w:color w:val="808080"/>
    </w:rPr>
  </w:style>
  <w:style w:type="table" w:styleId="af0">
    <w:name w:val="Table Grid"/>
    <w:basedOn w:val="a3"/>
    <w:uiPriority w:val="39"/>
    <w:rsid w:val="00A26D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2">
    <w:name w:val="标题 4 字符"/>
    <w:basedOn w:val="a2"/>
    <w:link w:val="41"/>
    <w:uiPriority w:val="9"/>
    <w:semiHidden/>
    <w:rsid w:val="00B12FBC"/>
    <w:rPr>
      <w:rFonts w:asciiTheme="majorHAnsi" w:eastAsiaTheme="majorEastAsia" w:hAnsiTheme="majorHAnsi" w:cstheme="majorBidi"/>
      <w:b/>
      <w:bCs/>
      <w:sz w:val="28"/>
      <w:szCs w:val="28"/>
    </w:rPr>
  </w:style>
  <w:style w:type="character" w:customStyle="1" w:styleId="52">
    <w:name w:val="标题 5 字符"/>
    <w:basedOn w:val="a2"/>
    <w:link w:val="51"/>
    <w:uiPriority w:val="9"/>
    <w:semiHidden/>
    <w:rsid w:val="00B12FBC"/>
    <w:rPr>
      <w:b/>
      <w:bCs/>
      <w:sz w:val="28"/>
      <w:szCs w:val="28"/>
    </w:rPr>
  </w:style>
  <w:style w:type="character" w:customStyle="1" w:styleId="60">
    <w:name w:val="标题 6 字符"/>
    <w:basedOn w:val="a2"/>
    <w:link w:val="6"/>
    <w:uiPriority w:val="9"/>
    <w:semiHidden/>
    <w:rsid w:val="00B12FBC"/>
    <w:rPr>
      <w:rFonts w:asciiTheme="majorHAnsi" w:eastAsiaTheme="majorEastAsia" w:hAnsiTheme="majorHAnsi" w:cstheme="majorBidi"/>
      <w:b/>
      <w:bCs/>
      <w:szCs w:val="24"/>
    </w:rPr>
  </w:style>
  <w:style w:type="character" w:customStyle="1" w:styleId="70">
    <w:name w:val="标题 7 字符"/>
    <w:basedOn w:val="a2"/>
    <w:link w:val="7"/>
    <w:uiPriority w:val="9"/>
    <w:semiHidden/>
    <w:rsid w:val="00B12FBC"/>
    <w:rPr>
      <w:b/>
      <w:bCs/>
      <w:szCs w:val="24"/>
    </w:rPr>
  </w:style>
  <w:style w:type="character" w:customStyle="1" w:styleId="80">
    <w:name w:val="标题 8 字符"/>
    <w:basedOn w:val="a2"/>
    <w:link w:val="8"/>
    <w:uiPriority w:val="9"/>
    <w:semiHidden/>
    <w:rsid w:val="00B12FBC"/>
    <w:rPr>
      <w:rFonts w:asciiTheme="majorHAnsi" w:eastAsiaTheme="majorEastAsia" w:hAnsiTheme="majorHAnsi" w:cstheme="majorBidi"/>
      <w:szCs w:val="24"/>
    </w:rPr>
  </w:style>
  <w:style w:type="character" w:customStyle="1" w:styleId="90">
    <w:name w:val="标题 9 字符"/>
    <w:basedOn w:val="a2"/>
    <w:link w:val="9"/>
    <w:uiPriority w:val="9"/>
    <w:semiHidden/>
    <w:rsid w:val="00B12FBC"/>
    <w:rPr>
      <w:rFonts w:asciiTheme="majorHAnsi" w:eastAsiaTheme="majorEastAsia" w:hAnsiTheme="majorHAnsi" w:cstheme="majorBidi"/>
      <w:sz w:val="21"/>
      <w:szCs w:val="21"/>
    </w:rPr>
  </w:style>
  <w:style w:type="paragraph" w:customStyle="1" w:styleId="wz">
    <w:name w:val="wz列表"/>
    <w:basedOn w:val="a1"/>
    <w:next w:val="a1"/>
    <w:link w:val="wz0"/>
    <w:qFormat/>
    <w:rsid w:val="00F83EAE"/>
    <w:pPr>
      <w:ind w:firstLineChars="0" w:firstLine="0"/>
    </w:pPr>
  </w:style>
  <w:style w:type="paragraph" w:styleId="af1">
    <w:name w:val="Revision"/>
    <w:hidden/>
    <w:uiPriority w:val="99"/>
    <w:semiHidden/>
    <w:rsid w:val="00F83EAE"/>
    <w:pPr>
      <w:spacing w:after="0" w:line="240" w:lineRule="auto"/>
    </w:pPr>
  </w:style>
  <w:style w:type="character" w:customStyle="1" w:styleId="wz0">
    <w:name w:val="wz列表 字符"/>
    <w:basedOn w:val="a2"/>
    <w:link w:val="wz"/>
    <w:rsid w:val="00F83EAE"/>
  </w:style>
  <w:style w:type="character" w:styleId="af2">
    <w:name w:val="annotation reference"/>
    <w:basedOn w:val="a2"/>
    <w:uiPriority w:val="99"/>
    <w:semiHidden/>
    <w:unhideWhenUsed/>
    <w:rsid w:val="00F83EAE"/>
    <w:rPr>
      <w:sz w:val="21"/>
      <w:szCs w:val="21"/>
    </w:rPr>
  </w:style>
  <w:style w:type="paragraph" w:styleId="af3">
    <w:name w:val="annotation text"/>
    <w:basedOn w:val="a1"/>
    <w:link w:val="af4"/>
    <w:uiPriority w:val="99"/>
    <w:semiHidden/>
    <w:unhideWhenUsed/>
    <w:rsid w:val="00F83EAE"/>
    <w:pPr>
      <w:jc w:val="left"/>
    </w:pPr>
  </w:style>
  <w:style w:type="character" w:customStyle="1" w:styleId="af4">
    <w:name w:val="批注文字 字符"/>
    <w:basedOn w:val="a2"/>
    <w:link w:val="af3"/>
    <w:uiPriority w:val="99"/>
    <w:semiHidden/>
    <w:rsid w:val="00F83EAE"/>
  </w:style>
  <w:style w:type="paragraph" w:styleId="af5">
    <w:name w:val="annotation subject"/>
    <w:basedOn w:val="af3"/>
    <w:next w:val="af3"/>
    <w:link w:val="af6"/>
    <w:uiPriority w:val="99"/>
    <w:semiHidden/>
    <w:unhideWhenUsed/>
    <w:rsid w:val="00F83EAE"/>
    <w:rPr>
      <w:b/>
      <w:bCs/>
    </w:rPr>
  </w:style>
  <w:style w:type="character" w:customStyle="1" w:styleId="af6">
    <w:name w:val="批注主题 字符"/>
    <w:basedOn w:val="af4"/>
    <w:link w:val="af5"/>
    <w:uiPriority w:val="99"/>
    <w:semiHidden/>
    <w:rsid w:val="00F83EAE"/>
    <w:rPr>
      <w:b/>
      <w:bCs/>
    </w:rPr>
  </w:style>
  <w:style w:type="paragraph" w:styleId="af7">
    <w:name w:val="List Paragraph"/>
    <w:basedOn w:val="a1"/>
    <w:uiPriority w:val="34"/>
    <w:qFormat/>
    <w:rsid w:val="00F94939"/>
    <w:pPr>
      <w:ind w:firstLine="420"/>
    </w:pPr>
  </w:style>
  <w:style w:type="paragraph" w:customStyle="1" w:styleId="af8">
    <w:name w:val="公式"/>
    <w:basedOn w:val="a1"/>
    <w:link w:val="af9"/>
    <w:qFormat/>
    <w:rsid w:val="00BF085B"/>
    <w:pPr>
      <w:spacing w:line="240" w:lineRule="auto"/>
      <w:ind w:leftChars="300" w:left="300" w:firstLineChars="0" w:firstLine="0"/>
      <w:jc w:val="left"/>
    </w:pPr>
    <w:rPr>
      <w:iCs/>
    </w:rPr>
  </w:style>
  <w:style w:type="paragraph" w:styleId="TOC">
    <w:name w:val="TOC Heading"/>
    <w:basedOn w:val="1"/>
    <w:next w:val="a1"/>
    <w:uiPriority w:val="39"/>
    <w:unhideWhenUsed/>
    <w:qFormat/>
    <w:rsid w:val="008452C3"/>
    <w:pPr>
      <w:numPr>
        <w:numId w:val="0"/>
      </w:numPr>
      <w:suppressAutoHyphens w:val="0"/>
      <w:spacing w:line="259" w:lineRule="auto"/>
      <w:jc w:val="left"/>
      <w:outlineLvl w:val="9"/>
    </w:pPr>
    <w:rPr>
      <w:rFonts w:asciiTheme="majorHAnsi" w:eastAsiaTheme="majorEastAsia" w:hAnsiTheme="majorHAnsi" w:cstheme="majorBidi"/>
      <w:b w:val="0"/>
      <w:bCs w:val="0"/>
      <w:color w:val="2F5496" w:themeColor="accent1" w:themeShade="BF"/>
      <w:kern w:val="0"/>
      <w:szCs w:val="32"/>
    </w:rPr>
  </w:style>
  <w:style w:type="character" w:customStyle="1" w:styleId="af9">
    <w:name w:val="公式 字符"/>
    <w:basedOn w:val="a2"/>
    <w:link w:val="af8"/>
    <w:rsid w:val="00BF085B"/>
    <w:rPr>
      <w:iCs/>
    </w:rPr>
  </w:style>
  <w:style w:type="paragraph" w:styleId="11">
    <w:name w:val="toc 1"/>
    <w:basedOn w:val="a1"/>
    <w:next w:val="a1"/>
    <w:autoRedefine/>
    <w:uiPriority w:val="39"/>
    <w:unhideWhenUsed/>
    <w:rsid w:val="008452C3"/>
    <w:pPr>
      <w:tabs>
        <w:tab w:val="left" w:pos="420"/>
        <w:tab w:val="right" w:leader="dot" w:pos="9350"/>
      </w:tabs>
      <w:ind w:firstLine="480"/>
      <w:jc w:val="left"/>
    </w:pPr>
  </w:style>
  <w:style w:type="paragraph" w:styleId="23">
    <w:name w:val="toc 2"/>
    <w:basedOn w:val="a1"/>
    <w:next w:val="a1"/>
    <w:autoRedefine/>
    <w:uiPriority w:val="39"/>
    <w:unhideWhenUsed/>
    <w:rsid w:val="008452C3"/>
    <w:pPr>
      <w:tabs>
        <w:tab w:val="left" w:pos="1050"/>
        <w:tab w:val="right" w:leader="dot" w:pos="9350"/>
      </w:tabs>
      <w:ind w:leftChars="200" w:left="480" w:firstLine="480"/>
      <w:jc w:val="left"/>
    </w:pPr>
  </w:style>
  <w:style w:type="paragraph" w:styleId="33">
    <w:name w:val="toc 3"/>
    <w:basedOn w:val="a1"/>
    <w:next w:val="a1"/>
    <w:autoRedefine/>
    <w:uiPriority w:val="39"/>
    <w:unhideWhenUsed/>
    <w:rsid w:val="008452C3"/>
    <w:pPr>
      <w:tabs>
        <w:tab w:val="left" w:pos="1680"/>
        <w:tab w:val="right" w:leader="dot" w:pos="9350"/>
      </w:tabs>
      <w:ind w:leftChars="400" w:left="960" w:firstLine="480"/>
      <w:jc w:val="left"/>
    </w:pPr>
  </w:style>
  <w:style w:type="character" w:styleId="afa">
    <w:name w:val="Hyperlink"/>
    <w:basedOn w:val="a2"/>
    <w:uiPriority w:val="99"/>
    <w:unhideWhenUsed/>
    <w:rsid w:val="008452C3"/>
    <w:rPr>
      <w:color w:val="0563C1" w:themeColor="hyperlink"/>
      <w:u w:val="single"/>
    </w:rPr>
  </w:style>
  <w:style w:type="paragraph" w:customStyle="1" w:styleId="Default">
    <w:name w:val="Default"/>
    <w:rsid w:val="00CA62B4"/>
    <w:pPr>
      <w:widowControl w:val="0"/>
      <w:autoSpaceDE w:val="0"/>
      <w:autoSpaceDN w:val="0"/>
      <w:adjustRightInd w:val="0"/>
      <w:spacing w:after="0" w:line="240" w:lineRule="auto"/>
    </w:pPr>
    <w:rPr>
      <w:rFonts w:ascii="宋体" w:cs="宋体"/>
      <w:color w:val="000000"/>
      <w:szCs w:val="24"/>
    </w:rPr>
  </w:style>
  <w:style w:type="paragraph" w:styleId="afb">
    <w:name w:val="Title"/>
    <w:basedOn w:val="a1"/>
    <w:next w:val="a1"/>
    <w:link w:val="afc"/>
    <w:uiPriority w:val="10"/>
    <w:qFormat/>
    <w:rsid w:val="00B36FAE"/>
    <w:pPr>
      <w:spacing w:before="240" w:after="60"/>
      <w:jc w:val="center"/>
      <w:outlineLvl w:val="0"/>
    </w:pPr>
    <w:rPr>
      <w:rFonts w:asciiTheme="majorHAnsi" w:eastAsia="黑体" w:hAnsiTheme="majorHAnsi" w:cstheme="majorBidi"/>
      <w:b/>
      <w:bCs/>
      <w:sz w:val="36"/>
      <w:szCs w:val="32"/>
    </w:rPr>
  </w:style>
  <w:style w:type="character" w:customStyle="1" w:styleId="afc">
    <w:name w:val="标题 字符"/>
    <w:basedOn w:val="a2"/>
    <w:link w:val="afb"/>
    <w:uiPriority w:val="10"/>
    <w:rsid w:val="00B36FAE"/>
    <w:rPr>
      <w:rFonts w:asciiTheme="majorHAnsi" w:eastAsia="黑体" w:hAnsiTheme="majorHAnsi" w:cstheme="majorBidi"/>
      <w:b/>
      <w:bCs/>
      <w:sz w:val="36"/>
      <w:szCs w:val="32"/>
    </w:rPr>
  </w:style>
  <w:style w:type="paragraph" w:styleId="HTML">
    <w:name w:val="HTML Address"/>
    <w:basedOn w:val="a1"/>
    <w:link w:val="HTML0"/>
    <w:uiPriority w:val="99"/>
    <w:semiHidden/>
    <w:unhideWhenUsed/>
    <w:rsid w:val="008816B7"/>
    <w:rPr>
      <w:i/>
      <w:iCs/>
    </w:rPr>
  </w:style>
  <w:style w:type="character" w:customStyle="1" w:styleId="HTML0">
    <w:name w:val="HTML 地址 字符"/>
    <w:basedOn w:val="a2"/>
    <w:link w:val="HTML"/>
    <w:uiPriority w:val="99"/>
    <w:semiHidden/>
    <w:rsid w:val="008816B7"/>
    <w:rPr>
      <w:i/>
      <w:iCs/>
    </w:rPr>
  </w:style>
  <w:style w:type="paragraph" w:styleId="HTML1">
    <w:name w:val="HTML Preformatted"/>
    <w:basedOn w:val="a1"/>
    <w:link w:val="HTML2"/>
    <w:uiPriority w:val="99"/>
    <w:semiHidden/>
    <w:unhideWhenUsed/>
    <w:rsid w:val="008816B7"/>
    <w:rPr>
      <w:rFonts w:ascii="Courier New" w:hAnsi="Courier New" w:cs="Courier New"/>
      <w:sz w:val="20"/>
      <w:szCs w:val="20"/>
    </w:rPr>
  </w:style>
  <w:style w:type="character" w:customStyle="1" w:styleId="HTML2">
    <w:name w:val="HTML 预设格式 字符"/>
    <w:basedOn w:val="a2"/>
    <w:link w:val="HTML1"/>
    <w:uiPriority w:val="99"/>
    <w:semiHidden/>
    <w:rsid w:val="008816B7"/>
    <w:rPr>
      <w:rFonts w:ascii="Courier New" w:hAnsi="Courier New" w:cs="Courier New"/>
      <w:sz w:val="20"/>
      <w:szCs w:val="20"/>
    </w:rPr>
  </w:style>
  <w:style w:type="paragraph" w:styleId="afd">
    <w:name w:val="Salutation"/>
    <w:basedOn w:val="a1"/>
    <w:next w:val="a1"/>
    <w:link w:val="afe"/>
    <w:uiPriority w:val="99"/>
    <w:semiHidden/>
    <w:unhideWhenUsed/>
    <w:rsid w:val="008816B7"/>
  </w:style>
  <w:style w:type="character" w:customStyle="1" w:styleId="afe">
    <w:name w:val="称呼 字符"/>
    <w:basedOn w:val="a2"/>
    <w:link w:val="afd"/>
    <w:uiPriority w:val="99"/>
    <w:semiHidden/>
    <w:rsid w:val="008816B7"/>
  </w:style>
  <w:style w:type="paragraph" w:styleId="aff">
    <w:name w:val="Plain Text"/>
    <w:basedOn w:val="a1"/>
    <w:link w:val="aff0"/>
    <w:uiPriority w:val="99"/>
    <w:semiHidden/>
    <w:unhideWhenUsed/>
    <w:rsid w:val="008816B7"/>
    <w:rPr>
      <w:rFonts w:asciiTheme="minorEastAsia" w:eastAsiaTheme="minorEastAsia" w:hAnsi="Courier New" w:cs="Courier New"/>
    </w:rPr>
  </w:style>
  <w:style w:type="character" w:customStyle="1" w:styleId="aff0">
    <w:name w:val="纯文本 字符"/>
    <w:basedOn w:val="a2"/>
    <w:link w:val="aff"/>
    <w:uiPriority w:val="99"/>
    <w:semiHidden/>
    <w:rsid w:val="008816B7"/>
    <w:rPr>
      <w:rFonts w:asciiTheme="minorEastAsia" w:eastAsiaTheme="minorEastAsia" w:hAnsi="Courier New" w:cs="Courier New"/>
    </w:rPr>
  </w:style>
  <w:style w:type="paragraph" w:styleId="aff1">
    <w:name w:val="E-mail Signature"/>
    <w:basedOn w:val="a1"/>
    <w:link w:val="aff2"/>
    <w:uiPriority w:val="99"/>
    <w:semiHidden/>
    <w:unhideWhenUsed/>
    <w:rsid w:val="008816B7"/>
  </w:style>
  <w:style w:type="character" w:customStyle="1" w:styleId="aff2">
    <w:name w:val="电子邮件签名 字符"/>
    <w:basedOn w:val="a2"/>
    <w:link w:val="aff1"/>
    <w:uiPriority w:val="99"/>
    <w:semiHidden/>
    <w:rsid w:val="008816B7"/>
  </w:style>
  <w:style w:type="paragraph" w:styleId="aff3">
    <w:name w:val="Subtitle"/>
    <w:basedOn w:val="a1"/>
    <w:next w:val="a1"/>
    <w:link w:val="aff4"/>
    <w:uiPriority w:val="11"/>
    <w:qFormat/>
    <w:rsid w:val="008816B7"/>
    <w:pPr>
      <w:spacing w:before="240" w:after="60" w:line="312" w:lineRule="auto"/>
      <w:jc w:val="center"/>
      <w:outlineLvl w:val="1"/>
    </w:pPr>
    <w:rPr>
      <w:rFonts w:asciiTheme="minorHAnsi" w:eastAsiaTheme="minorEastAsia" w:hAnsiTheme="minorHAnsi" w:cstheme="minorBidi"/>
      <w:b/>
      <w:bCs/>
      <w:kern w:val="28"/>
      <w:sz w:val="32"/>
      <w:szCs w:val="32"/>
    </w:rPr>
  </w:style>
  <w:style w:type="character" w:customStyle="1" w:styleId="aff4">
    <w:name w:val="副标题 字符"/>
    <w:basedOn w:val="a2"/>
    <w:link w:val="aff3"/>
    <w:uiPriority w:val="11"/>
    <w:rsid w:val="008816B7"/>
    <w:rPr>
      <w:rFonts w:asciiTheme="minorHAnsi" w:eastAsiaTheme="minorEastAsia" w:hAnsiTheme="minorHAnsi" w:cstheme="minorBidi"/>
      <w:b/>
      <w:bCs/>
      <w:kern w:val="28"/>
      <w:sz w:val="32"/>
      <w:szCs w:val="32"/>
    </w:rPr>
  </w:style>
  <w:style w:type="paragraph" w:styleId="aff5">
    <w:name w:val="macro"/>
    <w:link w:val="aff6"/>
    <w:uiPriority w:val="99"/>
    <w:semiHidden/>
    <w:unhideWhenUsed/>
    <w:rsid w:val="008816B7"/>
    <w:pPr>
      <w:tabs>
        <w:tab w:val="left" w:pos="480"/>
        <w:tab w:val="left" w:pos="960"/>
        <w:tab w:val="left" w:pos="1440"/>
        <w:tab w:val="left" w:pos="1920"/>
        <w:tab w:val="left" w:pos="2400"/>
        <w:tab w:val="left" w:pos="2880"/>
        <w:tab w:val="left" w:pos="3360"/>
        <w:tab w:val="left" w:pos="3840"/>
        <w:tab w:val="left" w:pos="4320"/>
      </w:tabs>
      <w:suppressAutoHyphens/>
      <w:kinsoku w:val="0"/>
      <w:overflowPunct w:val="0"/>
      <w:autoSpaceDE w:val="0"/>
      <w:autoSpaceDN w:val="0"/>
      <w:snapToGrid w:val="0"/>
      <w:spacing w:after="0" w:line="240" w:lineRule="auto"/>
      <w:ind w:firstLineChars="200" w:firstLine="200"/>
    </w:pPr>
    <w:rPr>
      <w:rFonts w:ascii="Courier New" w:hAnsi="Courier New" w:cs="Courier New"/>
      <w:szCs w:val="24"/>
    </w:rPr>
  </w:style>
  <w:style w:type="character" w:customStyle="1" w:styleId="aff6">
    <w:name w:val="宏文本 字符"/>
    <w:basedOn w:val="a2"/>
    <w:link w:val="aff5"/>
    <w:uiPriority w:val="99"/>
    <w:semiHidden/>
    <w:rsid w:val="008816B7"/>
    <w:rPr>
      <w:rFonts w:ascii="Courier New" w:hAnsi="Courier New" w:cs="Courier New"/>
      <w:szCs w:val="24"/>
    </w:rPr>
  </w:style>
  <w:style w:type="paragraph" w:styleId="aff7">
    <w:name w:val="envelope return"/>
    <w:basedOn w:val="a1"/>
    <w:uiPriority w:val="99"/>
    <w:semiHidden/>
    <w:unhideWhenUsed/>
    <w:rsid w:val="008816B7"/>
    <w:pPr>
      <w:snapToGrid w:val="0"/>
    </w:pPr>
    <w:rPr>
      <w:rFonts w:asciiTheme="majorHAnsi" w:eastAsiaTheme="majorEastAsia" w:hAnsiTheme="majorHAnsi" w:cstheme="majorBidi"/>
    </w:rPr>
  </w:style>
  <w:style w:type="paragraph" w:styleId="aff8">
    <w:name w:val="footnote text"/>
    <w:basedOn w:val="a1"/>
    <w:link w:val="aff9"/>
    <w:uiPriority w:val="99"/>
    <w:semiHidden/>
    <w:unhideWhenUsed/>
    <w:rsid w:val="008816B7"/>
    <w:pPr>
      <w:snapToGrid w:val="0"/>
      <w:jc w:val="left"/>
    </w:pPr>
    <w:rPr>
      <w:sz w:val="18"/>
      <w:szCs w:val="18"/>
    </w:rPr>
  </w:style>
  <w:style w:type="character" w:customStyle="1" w:styleId="aff9">
    <w:name w:val="脚注文本 字符"/>
    <w:basedOn w:val="a2"/>
    <w:link w:val="aff8"/>
    <w:uiPriority w:val="99"/>
    <w:semiHidden/>
    <w:rsid w:val="008816B7"/>
    <w:rPr>
      <w:sz w:val="18"/>
      <w:szCs w:val="18"/>
    </w:rPr>
  </w:style>
  <w:style w:type="paragraph" w:styleId="affa">
    <w:name w:val="Closing"/>
    <w:basedOn w:val="a1"/>
    <w:link w:val="affb"/>
    <w:uiPriority w:val="99"/>
    <w:semiHidden/>
    <w:unhideWhenUsed/>
    <w:rsid w:val="008816B7"/>
    <w:pPr>
      <w:ind w:leftChars="2100" w:left="100"/>
    </w:pPr>
  </w:style>
  <w:style w:type="character" w:customStyle="1" w:styleId="affb">
    <w:name w:val="结束语 字符"/>
    <w:basedOn w:val="a2"/>
    <w:link w:val="affa"/>
    <w:uiPriority w:val="99"/>
    <w:semiHidden/>
    <w:rsid w:val="008816B7"/>
  </w:style>
  <w:style w:type="paragraph" w:styleId="affc">
    <w:name w:val="List"/>
    <w:basedOn w:val="a1"/>
    <w:uiPriority w:val="99"/>
    <w:semiHidden/>
    <w:unhideWhenUsed/>
    <w:rsid w:val="008816B7"/>
    <w:pPr>
      <w:ind w:left="200" w:hangingChars="200" w:hanging="200"/>
      <w:contextualSpacing/>
    </w:pPr>
  </w:style>
  <w:style w:type="paragraph" w:styleId="24">
    <w:name w:val="List 2"/>
    <w:basedOn w:val="a1"/>
    <w:uiPriority w:val="99"/>
    <w:semiHidden/>
    <w:unhideWhenUsed/>
    <w:rsid w:val="008816B7"/>
    <w:pPr>
      <w:ind w:leftChars="200" w:left="100" w:hangingChars="200" w:hanging="200"/>
      <w:contextualSpacing/>
    </w:pPr>
  </w:style>
  <w:style w:type="paragraph" w:styleId="34">
    <w:name w:val="List 3"/>
    <w:basedOn w:val="a1"/>
    <w:uiPriority w:val="99"/>
    <w:semiHidden/>
    <w:unhideWhenUsed/>
    <w:rsid w:val="008816B7"/>
    <w:pPr>
      <w:ind w:leftChars="400" w:left="100" w:hangingChars="200" w:hanging="200"/>
      <w:contextualSpacing/>
    </w:pPr>
  </w:style>
  <w:style w:type="paragraph" w:styleId="43">
    <w:name w:val="List 4"/>
    <w:basedOn w:val="a1"/>
    <w:uiPriority w:val="99"/>
    <w:semiHidden/>
    <w:unhideWhenUsed/>
    <w:rsid w:val="008816B7"/>
    <w:pPr>
      <w:ind w:leftChars="600" w:left="100" w:hangingChars="200" w:hanging="200"/>
      <w:contextualSpacing/>
    </w:pPr>
  </w:style>
  <w:style w:type="paragraph" w:styleId="53">
    <w:name w:val="List 5"/>
    <w:basedOn w:val="a1"/>
    <w:uiPriority w:val="99"/>
    <w:semiHidden/>
    <w:unhideWhenUsed/>
    <w:rsid w:val="008816B7"/>
    <w:pPr>
      <w:ind w:leftChars="800" w:left="100" w:hangingChars="200" w:hanging="200"/>
      <w:contextualSpacing/>
    </w:pPr>
  </w:style>
  <w:style w:type="paragraph" w:styleId="a">
    <w:name w:val="List Number"/>
    <w:basedOn w:val="a1"/>
    <w:uiPriority w:val="99"/>
    <w:semiHidden/>
    <w:unhideWhenUsed/>
    <w:rsid w:val="008816B7"/>
    <w:pPr>
      <w:numPr>
        <w:numId w:val="11"/>
      </w:numPr>
      <w:contextualSpacing/>
    </w:pPr>
  </w:style>
  <w:style w:type="paragraph" w:styleId="2">
    <w:name w:val="List Number 2"/>
    <w:basedOn w:val="a1"/>
    <w:uiPriority w:val="99"/>
    <w:semiHidden/>
    <w:unhideWhenUsed/>
    <w:rsid w:val="008816B7"/>
    <w:pPr>
      <w:numPr>
        <w:numId w:val="12"/>
      </w:numPr>
      <w:contextualSpacing/>
    </w:pPr>
  </w:style>
  <w:style w:type="paragraph" w:styleId="3">
    <w:name w:val="List Number 3"/>
    <w:basedOn w:val="a1"/>
    <w:uiPriority w:val="99"/>
    <w:semiHidden/>
    <w:unhideWhenUsed/>
    <w:rsid w:val="008816B7"/>
    <w:pPr>
      <w:numPr>
        <w:numId w:val="13"/>
      </w:numPr>
      <w:contextualSpacing/>
    </w:pPr>
  </w:style>
  <w:style w:type="paragraph" w:styleId="4">
    <w:name w:val="List Number 4"/>
    <w:basedOn w:val="a1"/>
    <w:uiPriority w:val="99"/>
    <w:semiHidden/>
    <w:unhideWhenUsed/>
    <w:rsid w:val="008816B7"/>
    <w:pPr>
      <w:numPr>
        <w:numId w:val="14"/>
      </w:numPr>
      <w:contextualSpacing/>
    </w:pPr>
  </w:style>
  <w:style w:type="paragraph" w:styleId="5">
    <w:name w:val="List Number 5"/>
    <w:basedOn w:val="a1"/>
    <w:uiPriority w:val="99"/>
    <w:semiHidden/>
    <w:unhideWhenUsed/>
    <w:rsid w:val="008816B7"/>
    <w:pPr>
      <w:numPr>
        <w:numId w:val="15"/>
      </w:numPr>
      <w:contextualSpacing/>
    </w:pPr>
  </w:style>
  <w:style w:type="paragraph" w:styleId="affd">
    <w:name w:val="List Continue"/>
    <w:basedOn w:val="a1"/>
    <w:uiPriority w:val="99"/>
    <w:semiHidden/>
    <w:unhideWhenUsed/>
    <w:rsid w:val="008816B7"/>
    <w:pPr>
      <w:spacing w:after="120"/>
      <w:ind w:leftChars="200" w:left="420"/>
      <w:contextualSpacing/>
    </w:pPr>
  </w:style>
  <w:style w:type="paragraph" w:styleId="25">
    <w:name w:val="List Continue 2"/>
    <w:basedOn w:val="a1"/>
    <w:uiPriority w:val="99"/>
    <w:semiHidden/>
    <w:unhideWhenUsed/>
    <w:rsid w:val="008816B7"/>
    <w:pPr>
      <w:spacing w:after="120"/>
      <w:ind w:leftChars="400" w:left="840"/>
      <w:contextualSpacing/>
    </w:pPr>
  </w:style>
  <w:style w:type="paragraph" w:styleId="35">
    <w:name w:val="List Continue 3"/>
    <w:basedOn w:val="a1"/>
    <w:uiPriority w:val="99"/>
    <w:semiHidden/>
    <w:unhideWhenUsed/>
    <w:rsid w:val="008816B7"/>
    <w:pPr>
      <w:spacing w:after="120"/>
      <w:ind w:leftChars="600" w:left="1260"/>
      <w:contextualSpacing/>
    </w:pPr>
  </w:style>
  <w:style w:type="paragraph" w:styleId="44">
    <w:name w:val="List Continue 4"/>
    <w:basedOn w:val="a1"/>
    <w:uiPriority w:val="99"/>
    <w:semiHidden/>
    <w:unhideWhenUsed/>
    <w:rsid w:val="008816B7"/>
    <w:pPr>
      <w:spacing w:after="120"/>
      <w:ind w:leftChars="800" w:left="1680"/>
      <w:contextualSpacing/>
    </w:pPr>
  </w:style>
  <w:style w:type="paragraph" w:styleId="54">
    <w:name w:val="List Continue 5"/>
    <w:basedOn w:val="a1"/>
    <w:uiPriority w:val="99"/>
    <w:semiHidden/>
    <w:unhideWhenUsed/>
    <w:rsid w:val="008816B7"/>
    <w:pPr>
      <w:spacing w:after="120"/>
      <w:ind w:leftChars="1000" w:left="2100"/>
      <w:contextualSpacing/>
    </w:pPr>
  </w:style>
  <w:style w:type="paragraph" w:styleId="a0">
    <w:name w:val="List Bullet"/>
    <w:basedOn w:val="a1"/>
    <w:uiPriority w:val="99"/>
    <w:semiHidden/>
    <w:unhideWhenUsed/>
    <w:rsid w:val="008816B7"/>
    <w:pPr>
      <w:numPr>
        <w:numId w:val="16"/>
      </w:numPr>
      <w:contextualSpacing/>
    </w:pPr>
  </w:style>
  <w:style w:type="paragraph" w:styleId="20">
    <w:name w:val="List Bullet 2"/>
    <w:basedOn w:val="a1"/>
    <w:uiPriority w:val="99"/>
    <w:semiHidden/>
    <w:unhideWhenUsed/>
    <w:rsid w:val="008816B7"/>
    <w:pPr>
      <w:numPr>
        <w:numId w:val="17"/>
      </w:numPr>
      <w:contextualSpacing/>
    </w:pPr>
  </w:style>
  <w:style w:type="paragraph" w:styleId="30">
    <w:name w:val="List Bullet 3"/>
    <w:basedOn w:val="a1"/>
    <w:uiPriority w:val="99"/>
    <w:semiHidden/>
    <w:unhideWhenUsed/>
    <w:rsid w:val="008816B7"/>
    <w:pPr>
      <w:numPr>
        <w:numId w:val="18"/>
      </w:numPr>
      <w:contextualSpacing/>
    </w:pPr>
  </w:style>
  <w:style w:type="paragraph" w:styleId="40">
    <w:name w:val="List Bullet 4"/>
    <w:basedOn w:val="a1"/>
    <w:uiPriority w:val="99"/>
    <w:semiHidden/>
    <w:unhideWhenUsed/>
    <w:rsid w:val="008816B7"/>
    <w:pPr>
      <w:numPr>
        <w:numId w:val="19"/>
      </w:numPr>
      <w:contextualSpacing/>
    </w:pPr>
  </w:style>
  <w:style w:type="paragraph" w:styleId="50">
    <w:name w:val="List Bullet 5"/>
    <w:basedOn w:val="a1"/>
    <w:uiPriority w:val="99"/>
    <w:semiHidden/>
    <w:unhideWhenUsed/>
    <w:rsid w:val="008816B7"/>
    <w:pPr>
      <w:numPr>
        <w:numId w:val="20"/>
      </w:numPr>
      <w:contextualSpacing/>
    </w:pPr>
  </w:style>
  <w:style w:type="paragraph" w:styleId="affe">
    <w:name w:val="Intense Quote"/>
    <w:basedOn w:val="a1"/>
    <w:next w:val="a1"/>
    <w:link w:val="afff"/>
    <w:uiPriority w:val="30"/>
    <w:qFormat/>
    <w:rsid w:val="008816B7"/>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fff">
    <w:name w:val="明显引用 字符"/>
    <w:basedOn w:val="a2"/>
    <w:link w:val="affe"/>
    <w:uiPriority w:val="30"/>
    <w:rsid w:val="008816B7"/>
    <w:rPr>
      <w:i/>
      <w:iCs/>
      <w:color w:val="4472C4" w:themeColor="accent1"/>
    </w:rPr>
  </w:style>
  <w:style w:type="paragraph" w:styleId="45">
    <w:name w:val="toc 4"/>
    <w:basedOn w:val="a1"/>
    <w:next w:val="a1"/>
    <w:autoRedefine/>
    <w:uiPriority w:val="39"/>
    <w:semiHidden/>
    <w:unhideWhenUsed/>
    <w:rsid w:val="008816B7"/>
    <w:pPr>
      <w:ind w:leftChars="600" w:left="1260"/>
    </w:pPr>
  </w:style>
  <w:style w:type="paragraph" w:styleId="55">
    <w:name w:val="toc 5"/>
    <w:basedOn w:val="a1"/>
    <w:next w:val="a1"/>
    <w:autoRedefine/>
    <w:uiPriority w:val="39"/>
    <w:semiHidden/>
    <w:unhideWhenUsed/>
    <w:rsid w:val="008816B7"/>
    <w:pPr>
      <w:ind w:leftChars="800" w:left="1680"/>
    </w:pPr>
  </w:style>
  <w:style w:type="paragraph" w:styleId="61">
    <w:name w:val="toc 6"/>
    <w:basedOn w:val="a1"/>
    <w:next w:val="a1"/>
    <w:autoRedefine/>
    <w:uiPriority w:val="39"/>
    <w:semiHidden/>
    <w:unhideWhenUsed/>
    <w:rsid w:val="008816B7"/>
    <w:pPr>
      <w:ind w:leftChars="1000" w:left="2100"/>
    </w:pPr>
  </w:style>
  <w:style w:type="paragraph" w:styleId="71">
    <w:name w:val="toc 7"/>
    <w:basedOn w:val="a1"/>
    <w:next w:val="a1"/>
    <w:autoRedefine/>
    <w:uiPriority w:val="39"/>
    <w:semiHidden/>
    <w:unhideWhenUsed/>
    <w:rsid w:val="008816B7"/>
    <w:pPr>
      <w:ind w:leftChars="1200" w:left="2520"/>
    </w:pPr>
  </w:style>
  <w:style w:type="paragraph" w:styleId="81">
    <w:name w:val="toc 8"/>
    <w:basedOn w:val="a1"/>
    <w:next w:val="a1"/>
    <w:autoRedefine/>
    <w:uiPriority w:val="39"/>
    <w:semiHidden/>
    <w:unhideWhenUsed/>
    <w:rsid w:val="008816B7"/>
    <w:pPr>
      <w:ind w:leftChars="1400" w:left="2940"/>
    </w:pPr>
  </w:style>
  <w:style w:type="paragraph" w:styleId="91">
    <w:name w:val="toc 9"/>
    <w:basedOn w:val="a1"/>
    <w:next w:val="a1"/>
    <w:autoRedefine/>
    <w:uiPriority w:val="39"/>
    <w:semiHidden/>
    <w:unhideWhenUsed/>
    <w:rsid w:val="008816B7"/>
    <w:pPr>
      <w:ind w:leftChars="1600" w:left="3360"/>
    </w:pPr>
  </w:style>
  <w:style w:type="paragraph" w:styleId="afff0">
    <w:name w:val="Normal (Web)"/>
    <w:basedOn w:val="a1"/>
    <w:uiPriority w:val="99"/>
    <w:semiHidden/>
    <w:unhideWhenUsed/>
    <w:rsid w:val="008816B7"/>
    <w:rPr>
      <w:szCs w:val="24"/>
    </w:rPr>
  </w:style>
  <w:style w:type="paragraph" w:styleId="afff1">
    <w:name w:val="Signature"/>
    <w:basedOn w:val="a1"/>
    <w:link w:val="afff2"/>
    <w:uiPriority w:val="99"/>
    <w:semiHidden/>
    <w:unhideWhenUsed/>
    <w:rsid w:val="008816B7"/>
    <w:pPr>
      <w:ind w:leftChars="2100" w:left="100"/>
    </w:pPr>
  </w:style>
  <w:style w:type="character" w:customStyle="1" w:styleId="afff2">
    <w:name w:val="签名 字符"/>
    <w:basedOn w:val="a2"/>
    <w:link w:val="afff1"/>
    <w:uiPriority w:val="99"/>
    <w:semiHidden/>
    <w:rsid w:val="008816B7"/>
  </w:style>
  <w:style w:type="paragraph" w:styleId="afff3">
    <w:name w:val="Date"/>
    <w:basedOn w:val="a1"/>
    <w:next w:val="a1"/>
    <w:link w:val="afff4"/>
    <w:uiPriority w:val="99"/>
    <w:semiHidden/>
    <w:unhideWhenUsed/>
    <w:rsid w:val="008816B7"/>
    <w:pPr>
      <w:ind w:leftChars="2500" w:left="100"/>
    </w:pPr>
  </w:style>
  <w:style w:type="character" w:customStyle="1" w:styleId="afff4">
    <w:name w:val="日期 字符"/>
    <w:basedOn w:val="a2"/>
    <w:link w:val="afff3"/>
    <w:uiPriority w:val="99"/>
    <w:semiHidden/>
    <w:rsid w:val="008816B7"/>
  </w:style>
  <w:style w:type="paragraph" w:styleId="afff5">
    <w:name w:val="envelope address"/>
    <w:basedOn w:val="a1"/>
    <w:uiPriority w:val="99"/>
    <w:semiHidden/>
    <w:unhideWhenUsed/>
    <w:rsid w:val="008816B7"/>
    <w:pPr>
      <w:framePr w:w="7920" w:h="1980" w:hRule="exact" w:hSpace="180" w:wrap="auto" w:hAnchor="page" w:xAlign="center" w:yAlign="bottom"/>
      <w:snapToGrid w:val="0"/>
      <w:ind w:leftChars="1400" w:left="100"/>
    </w:pPr>
    <w:rPr>
      <w:rFonts w:asciiTheme="majorHAnsi" w:eastAsiaTheme="majorEastAsia" w:hAnsiTheme="majorHAnsi" w:cstheme="majorBidi"/>
      <w:szCs w:val="24"/>
    </w:rPr>
  </w:style>
  <w:style w:type="paragraph" w:styleId="afff6">
    <w:name w:val="Bibliography"/>
    <w:basedOn w:val="a1"/>
    <w:next w:val="a1"/>
    <w:uiPriority w:val="37"/>
    <w:semiHidden/>
    <w:unhideWhenUsed/>
    <w:rsid w:val="008816B7"/>
  </w:style>
  <w:style w:type="paragraph" w:styleId="12">
    <w:name w:val="index 1"/>
    <w:basedOn w:val="a1"/>
    <w:next w:val="a1"/>
    <w:autoRedefine/>
    <w:uiPriority w:val="99"/>
    <w:semiHidden/>
    <w:unhideWhenUsed/>
    <w:rsid w:val="008816B7"/>
    <w:pPr>
      <w:ind w:firstLine="0"/>
    </w:pPr>
  </w:style>
  <w:style w:type="paragraph" w:styleId="26">
    <w:name w:val="index 2"/>
    <w:basedOn w:val="a1"/>
    <w:next w:val="a1"/>
    <w:autoRedefine/>
    <w:uiPriority w:val="99"/>
    <w:semiHidden/>
    <w:unhideWhenUsed/>
    <w:rsid w:val="008816B7"/>
    <w:pPr>
      <w:ind w:leftChars="200" w:left="200" w:firstLine="0"/>
    </w:pPr>
  </w:style>
  <w:style w:type="paragraph" w:styleId="36">
    <w:name w:val="index 3"/>
    <w:basedOn w:val="a1"/>
    <w:next w:val="a1"/>
    <w:autoRedefine/>
    <w:uiPriority w:val="99"/>
    <w:semiHidden/>
    <w:unhideWhenUsed/>
    <w:rsid w:val="008816B7"/>
    <w:pPr>
      <w:ind w:leftChars="400" w:left="400" w:firstLine="0"/>
    </w:pPr>
  </w:style>
  <w:style w:type="paragraph" w:styleId="46">
    <w:name w:val="index 4"/>
    <w:basedOn w:val="a1"/>
    <w:next w:val="a1"/>
    <w:autoRedefine/>
    <w:uiPriority w:val="99"/>
    <w:semiHidden/>
    <w:unhideWhenUsed/>
    <w:rsid w:val="008816B7"/>
    <w:pPr>
      <w:ind w:leftChars="600" w:left="600" w:firstLine="0"/>
    </w:pPr>
  </w:style>
  <w:style w:type="paragraph" w:styleId="56">
    <w:name w:val="index 5"/>
    <w:basedOn w:val="a1"/>
    <w:next w:val="a1"/>
    <w:autoRedefine/>
    <w:uiPriority w:val="99"/>
    <w:semiHidden/>
    <w:unhideWhenUsed/>
    <w:rsid w:val="008816B7"/>
    <w:pPr>
      <w:ind w:leftChars="800" w:left="800" w:firstLine="0"/>
    </w:pPr>
  </w:style>
  <w:style w:type="paragraph" w:styleId="62">
    <w:name w:val="index 6"/>
    <w:basedOn w:val="a1"/>
    <w:next w:val="a1"/>
    <w:autoRedefine/>
    <w:uiPriority w:val="99"/>
    <w:semiHidden/>
    <w:unhideWhenUsed/>
    <w:rsid w:val="008816B7"/>
    <w:pPr>
      <w:ind w:leftChars="1000" w:left="1000" w:firstLine="0"/>
    </w:pPr>
  </w:style>
  <w:style w:type="paragraph" w:styleId="72">
    <w:name w:val="index 7"/>
    <w:basedOn w:val="a1"/>
    <w:next w:val="a1"/>
    <w:autoRedefine/>
    <w:uiPriority w:val="99"/>
    <w:semiHidden/>
    <w:unhideWhenUsed/>
    <w:rsid w:val="008816B7"/>
    <w:pPr>
      <w:ind w:leftChars="1200" w:left="1200" w:firstLine="0"/>
    </w:pPr>
  </w:style>
  <w:style w:type="paragraph" w:styleId="82">
    <w:name w:val="index 8"/>
    <w:basedOn w:val="a1"/>
    <w:next w:val="a1"/>
    <w:autoRedefine/>
    <w:uiPriority w:val="99"/>
    <w:semiHidden/>
    <w:unhideWhenUsed/>
    <w:rsid w:val="008816B7"/>
    <w:pPr>
      <w:ind w:leftChars="1400" w:left="1400" w:firstLine="0"/>
    </w:pPr>
  </w:style>
  <w:style w:type="paragraph" w:styleId="92">
    <w:name w:val="index 9"/>
    <w:basedOn w:val="a1"/>
    <w:next w:val="a1"/>
    <w:autoRedefine/>
    <w:uiPriority w:val="99"/>
    <w:semiHidden/>
    <w:unhideWhenUsed/>
    <w:rsid w:val="008816B7"/>
    <w:pPr>
      <w:ind w:leftChars="1600" w:left="1600" w:firstLine="0"/>
    </w:pPr>
  </w:style>
  <w:style w:type="paragraph" w:styleId="afff7">
    <w:name w:val="index heading"/>
    <w:basedOn w:val="a1"/>
    <w:next w:val="12"/>
    <w:uiPriority w:val="99"/>
    <w:semiHidden/>
    <w:unhideWhenUsed/>
    <w:rsid w:val="008816B7"/>
    <w:rPr>
      <w:rFonts w:asciiTheme="majorHAnsi" w:eastAsiaTheme="majorEastAsia" w:hAnsiTheme="majorHAnsi" w:cstheme="majorBidi"/>
      <w:b/>
      <w:bCs/>
    </w:rPr>
  </w:style>
  <w:style w:type="paragraph" w:styleId="afff8">
    <w:name w:val="caption"/>
    <w:basedOn w:val="a1"/>
    <w:next w:val="a1"/>
    <w:uiPriority w:val="35"/>
    <w:semiHidden/>
    <w:unhideWhenUsed/>
    <w:qFormat/>
    <w:rsid w:val="008816B7"/>
    <w:rPr>
      <w:rFonts w:asciiTheme="majorHAnsi" w:eastAsia="黑体" w:hAnsiTheme="majorHAnsi" w:cstheme="majorBidi"/>
      <w:sz w:val="20"/>
      <w:szCs w:val="20"/>
    </w:rPr>
  </w:style>
  <w:style w:type="paragraph" w:styleId="afff9">
    <w:name w:val="table of figures"/>
    <w:basedOn w:val="a1"/>
    <w:next w:val="a1"/>
    <w:uiPriority w:val="99"/>
    <w:semiHidden/>
    <w:unhideWhenUsed/>
    <w:rsid w:val="008816B7"/>
    <w:pPr>
      <w:ind w:leftChars="200" w:left="200" w:hangingChars="200" w:hanging="200"/>
    </w:pPr>
  </w:style>
  <w:style w:type="paragraph" w:styleId="afffa">
    <w:name w:val="endnote text"/>
    <w:basedOn w:val="a1"/>
    <w:link w:val="afffb"/>
    <w:uiPriority w:val="99"/>
    <w:semiHidden/>
    <w:unhideWhenUsed/>
    <w:rsid w:val="008816B7"/>
    <w:pPr>
      <w:snapToGrid w:val="0"/>
      <w:jc w:val="left"/>
    </w:pPr>
  </w:style>
  <w:style w:type="character" w:customStyle="1" w:styleId="afffb">
    <w:name w:val="尾注文本 字符"/>
    <w:basedOn w:val="a2"/>
    <w:link w:val="afffa"/>
    <w:uiPriority w:val="99"/>
    <w:semiHidden/>
    <w:rsid w:val="008816B7"/>
  </w:style>
  <w:style w:type="paragraph" w:styleId="afffc">
    <w:name w:val="Block Text"/>
    <w:basedOn w:val="a1"/>
    <w:uiPriority w:val="99"/>
    <w:semiHidden/>
    <w:unhideWhenUsed/>
    <w:rsid w:val="008816B7"/>
    <w:pPr>
      <w:spacing w:after="120"/>
      <w:ind w:leftChars="700" w:left="1440" w:rightChars="700" w:right="1440"/>
    </w:pPr>
  </w:style>
  <w:style w:type="paragraph" w:styleId="afffd">
    <w:name w:val="Document Map"/>
    <w:basedOn w:val="a1"/>
    <w:link w:val="afffe"/>
    <w:uiPriority w:val="99"/>
    <w:semiHidden/>
    <w:unhideWhenUsed/>
    <w:rsid w:val="008816B7"/>
    <w:rPr>
      <w:rFonts w:ascii="Microsoft YaHei UI" w:eastAsia="Microsoft YaHei UI"/>
      <w:sz w:val="18"/>
      <w:szCs w:val="18"/>
    </w:rPr>
  </w:style>
  <w:style w:type="character" w:customStyle="1" w:styleId="afffe">
    <w:name w:val="文档结构图 字符"/>
    <w:basedOn w:val="a2"/>
    <w:link w:val="afffd"/>
    <w:uiPriority w:val="99"/>
    <w:semiHidden/>
    <w:rsid w:val="008816B7"/>
    <w:rPr>
      <w:rFonts w:ascii="Microsoft YaHei UI" w:eastAsia="Microsoft YaHei UI"/>
      <w:sz w:val="18"/>
      <w:szCs w:val="18"/>
    </w:rPr>
  </w:style>
  <w:style w:type="paragraph" w:styleId="affff">
    <w:name w:val="No Spacing"/>
    <w:uiPriority w:val="1"/>
    <w:qFormat/>
    <w:rsid w:val="008816B7"/>
    <w:pPr>
      <w:suppressAutoHyphens/>
      <w:spacing w:after="0" w:line="240" w:lineRule="auto"/>
      <w:ind w:firstLineChars="200" w:firstLine="200"/>
      <w:jc w:val="both"/>
    </w:pPr>
  </w:style>
  <w:style w:type="paragraph" w:styleId="affff0">
    <w:name w:val="Message Header"/>
    <w:basedOn w:val="a1"/>
    <w:link w:val="affff1"/>
    <w:uiPriority w:val="99"/>
    <w:semiHidden/>
    <w:unhideWhenUsed/>
    <w:rsid w:val="008816B7"/>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Theme="majorHAnsi" w:eastAsiaTheme="majorEastAsia" w:hAnsiTheme="majorHAnsi" w:cstheme="majorBidi"/>
      <w:szCs w:val="24"/>
    </w:rPr>
  </w:style>
  <w:style w:type="character" w:customStyle="1" w:styleId="affff1">
    <w:name w:val="信息标题 字符"/>
    <w:basedOn w:val="a2"/>
    <w:link w:val="affff0"/>
    <w:uiPriority w:val="99"/>
    <w:semiHidden/>
    <w:rsid w:val="008816B7"/>
    <w:rPr>
      <w:rFonts w:asciiTheme="majorHAnsi" w:eastAsiaTheme="majorEastAsia" w:hAnsiTheme="majorHAnsi" w:cstheme="majorBidi"/>
      <w:szCs w:val="24"/>
      <w:shd w:val="pct20" w:color="auto" w:fill="auto"/>
    </w:rPr>
  </w:style>
  <w:style w:type="paragraph" w:styleId="affff2">
    <w:name w:val="table of authorities"/>
    <w:basedOn w:val="a1"/>
    <w:next w:val="a1"/>
    <w:uiPriority w:val="99"/>
    <w:semiHidden/>
    <w:unhideWhenUsed/>
    <w:rsid w:val="008816B7"/>
    <w:pPr>
      <w:ind w:leftChars="200" w:left="420" w:firstLine="0"/>
    </w:pPr>
  </w:style>
  <w:style w:type="paragraph" w:styleId="affff3">
    <w:name w:val="toa heading"/>
    <w:basedOn w:val="a1"/>
    <w:next w:val="a1"/>
    <w:uiPriority w:val="99"/>
    <w:semiHidden/>
    <w:unhideWhenUsed/>
    <w:rsid w:val="008816B7"/>
    <w:pPr>
      <w:spacing w:before="120"/>
    </w:pPr>
    <w:rPr>
      <w:rFonts w:asciiTheme="majorHAnsi" w:eastAsiaTheme="majorEastAsia" w:hAnsiTheme="majorHAnsi" w:cstheme="majorBidi"/>
      <w:szCs w:val="24"/>
    </w:rPr>
  </w:style>
  <w:style w:type="paragraph" w:styleId="affff4">
    <w:name w:val="Quote"/>
    <w:basedOn w:val="a1"/>
    <w:next w:val="a1"/>
    <w:link w:val="affff5"/>
    <w:uiPriority w:val="29"/>
    <w:qFormat/>
    <w:rsid w:val="008816B7"/>
    <w:pPr>
      <w:spacing w:before="200" w:after="160"/>
      <w:ind w:left="864" w:right="864"/>
      <w:jc w:val="center"/>
    </w:pPr>
    <w:rPr>
      <w:i/>
      <w:iCs/>
      <w:color w:val="404040" w:themeColor="text1" w:themeTint="BF"/>
    </w:rPr>
  </w:style>
  <w:style w:type="character" w:customStyle="1" w:styleId="affff5">
    <w:name w:val="引用 字符"/>
    <w:basedOn w:val="a2"/>
    <w:link w:val="affff4"/>
    <w:uiPriority w:val="29"/>
    <w:rsid w:val="008816B7"/>
    <w:rPr>
      <w:i/>
      <w:iCs/>
      <w:color w:val="404040" w:themeColor="text1" w:themeTint="BF"/>
    </w:rPr>
  </w:style>
  <w:style w:type="paragraph" w:styleId="affff6">
    <w:name w:val="Body Text"/>
    <w:basedOn w:val="a1"/>
    <w:link w:val="affff7"/>
    <w:uiPriority w:val="99"/>
    <w:semiHidden/>
    <w:unhideWhenUsed/>
    <w:rsid w:val="008816B7"/>
    <w:pPr>
      <w:spacing w:after="120"/>
    </w:pPr>
  </w:style>
  <w:style w:type="character" w:customStyle="1" w:styleId="affff7">
    <w:name w:val="正文文本 字符"/>
    <w:basedOn w:val="a2"/>
    <w:link w:val="affff6"/>
    <w:uiPriority w:val="99"/>
    <w:semiHidden/>
    <w:rsid w:val="008816B7"/>
  </w:style>
  <w:style w:type="paragraph" w:styleId="affff8">
    <w:name w:val="Body Text First Indent"/>
    <w:basedOn w:val="affff6"/>
    <w:link w:val="affff9"/>
    <w:uiPriority w:val="99"/>
    <w:semiHidden/>
    <w:unhideWhenUsed/>
    <w:rsid w:val="008816B7"/>
    <w:pPr>
      <w:ind w:firstLineChars="100" w:firstLine="420"/>
    </w:pPr>
  </w:style>
  <w:style w:type="character" w:customStyle="1" w:styleId="affff9">
    <w:name w:val="正文首行缩进 字符"/>
    <w:basedOn w:val="affff7"/>
    <w:link w:val="affff8"/>
    <w:uiPriority w:val="99"/>
    <w:semiHidden/>
    <w:rsid w:val="008816B7"/>
  </w:style>
  <w:style w:type="paragraph" w:styleId="affffa">
    <w:name w:val="Body Text Indent"/>
    <w:basedOn w:val="a1"/>
    <w:link w:val="affffb"/>
    <w:uiPriority w:val="99"/>
    <w:semiHidden/>
    <w:unhideWhenUsed/>
    <w:rsid w:val="008816B7"/>
    <w:pPr>
      <w:spacing w:after="120"/>
      <w:ind w:leftChars="200" w:left="420"/>
    </w:pPr>
  </w:style>
  <w:style w:type="character" w:customStyle="1" w:styleId="affffb">
    <w:name w:val="正文文本缩进 字符"/>
    <w:basedOn w:val="a2"/>
    <w:link w:val="affffa"/>
    <w:uiPriority w:val="99"/>
    <w:semiHidden/>
    <w:rsid w:val="008816B7"/>
  </w:style>
  <w:style w:type="paragraph" w:styleId="27">
    <w:name w:val="Body Text First Indent 2"/>
    <w:basedOn w:val="affffa"/>
    <w:link w:val="28"/>
    <w:uiPriority w:val="99"/>
    <w:semiHidden/>
    <w:unhideWhenUsed/>
    <w:rsid w:val="008816B7"/>
    <w:pPr>
      <w:ind w:firstLine="420"/>
    </w:pPr>
  </w:style>
  <w:style w:type="character" w:customStyle="1" w:styleId="28">
    <w:name w:val="正文首行缩进 2 字符"/>
    <w:basedOn w:val="affffb"/>
    <w:link w:val="27"/>
    <w:uiPriority w:val="99"/>
    <w:semiHidden/>
    <w:rsid w:val="008816B7"/>
  </w:style>
  <w:style w:type="paragraph" w:styleId="affffc">
    <w:name w:val="Normal Indent"/>
    <w:basedOn w:val="a1"/>
    <w:uiPriority w:val="99"/>
    <w:semiHidden/>
    <w:unhideWhenUsed/>
    <w:rsid w:val="008816B7"/>
    <w:pPr>
      <w:ind w:firstLine="420"/>
    </w:pPr>
  </w:style>
  <w:style w:type="paragraph" w:styleId="29">
    <w:name w:val="Body Text 2"/>
    <w:basedOn w:val="a1"/>
    <w:link w:val="2a"/>
    <w:uiPriority w:val="99"/>
    <w:semiHidden/>
    <w:unhideWhenUsed/>
    <w:rsid w:val="008816B7"/>
    <w:pPr>
      <w:spacing w:after="120" w:line="480" w:lineRule="auto"/>
    </w:pPr>
  </w:style>
  <w:style w:type="character" w:customStyle="1" w:styleId="2a">
    <w:name w:val="正文文本 2 字符"/>
    <w:basedOn w:val="a2"/>
    <w:link w:val="29"/>
    <w:uiPriority w:val="99"/>
    <w:semiHidden/>
    <w:rsid w:val="008816B7"/>
  </w:style>
  <w:style w:type="paragraph" w:styleId="37">
    <w:name w:val="Body Text 3"/>
    <w:basedOn w:val="a1"/>
    <w:link w:val="38"/>
    <w:uiPriority w:val="99"/>
    <w:semiHidden/>
    <w:unhideWhenUsed/>
    <w:rsid w:val="008816B7"/>
    <w:pPr>
      <w:spacing w:after="120"/>
    </w:pPr>
    <w:rPr>
      <w:sz w:val="16"/>
      <w:szCs w:val="16"/>
    </w:rPr>
  </w:style>
  <w:style w:type="character" w:customStyle="1" w:styleId="38">
    <w:name w:val="正文文本 3 字符"/>
    <w:basedOn w:val="a2"/>
    <w:link w:val="37"/>
    <w:uiPriority w:val="99"/>
    <w:semiHidden/>
    <w:rsid w:val="008816B7"/>
    <w:rPr>
      <w:sz w:val="16"/>
      <w:szCs w:val="16"/>
    </w:rPr>
  </w:style>
  <w:style w:type="paragraph" w:styleId="2b">
    <w:name w:val="Body Text Indent 2"/>
    <w:basedOn w:val="a1"/>
    <w:link w:val="2c"/>
    <w:uiPriority w:val="99"/>
    <w:semiHidden/>
    <w:unhideWhenUsed/>
    <w:rsid w:val="008816B7"/>
    <w:pPr>
      <w:spacing w:after="120" w:line="480" w:lineRule="auto"/>
      <w:ind w:leftChars="200" w:left="420"/>
    </w:pPr>
  </w:style>
  <w:style w:type="character" w:customStyle="1" w:styleId="2c">
    <w:name w:val="正文文本缩进 2 字符"/>
    <w:basedOn w:val="a2"/>
    <w:link w:val="2b"/>
    <w:uiPriority w:val="99"/>
    <w:semiHidden/>
    <w:rsid w:val="008816B7"/>
  </w:style>
  <w:style w:type="paragraph" w:styleId="39">
    <w:name w:val="Body Text Indent 3"/>
    <w:basedOn w:val="a1"/>
    <w:link w:val="3a"/>
    <w:uiPriority w:val="99"/>
    <w:semiHidden/>
    <w:unhideWhenUsed/>
    <w:rsid w:val="008816B7"/>
    <w:pPr>
      <w:spacing w:after="120"/>
      <w:ind w:leftChars="200" w:left="420"/>
    </w:pPr>
    <w:rPr>
      <w:sz w:val="16"/>
      <w:szCs w:val="16"/>
    </w:rPr>
  </w:style>
  <w:style w:type="character" w:customStyle="1" w:styleId="3a">
    <w:name w:val="正文文本缩进 3 字符"/>
    <w:basedOn w:val="a2"/>
    <w:link w:val="39"/>
    <w:uiPriority w:val="99"/>
    <w:semiHidden/>
    <w:rsid w:val="008816B7"/>
    <w:rPr>
      <w:sz w:val="16"/>
      <w:szCs w:val="16"/>
    </w:rPr>
  </w:style>
  <w:style w:type="paragraph" w:styleId="affffd">
    <w:name w:val="Note Heading"/>
    <w:basedOn w:val="a1"/>
    <w:next w:val="a1"/>
    <w:link w:val="affffe"/>
    <w:uiPriority w:val="99"/>
    <w:semiHidden/>
    <w:unhideWhenUsed/>
    <w:rsid w:val="008816B7"/>
    <w:pPr>
      <w:jc w:val="center"/>
    </w:pPr>
  </w:style>
  <w:style w:type="character" w:customStyle="1" w:styleId="affffe">
    <w:name w:val="注释标题 字符"/>
    <w:basedOn w:val="a2"/>
    <w:link w:val="affffd"/>
    <w:uiPriority w:val="99"/>
    <w:semiHidden/>
    <w:rsid w:val="008816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9734550">
      <w:bodyDiv w:val="1"/>
      <w:marLeft w:val="0"/>
      <w:marRight w:val="0"/>
      <w:marTop w:val="0"/>
      <w:marBottom w:val="0"/>
      <w:divBdr>
        <w:top w:val="none" w:sz="0" w:space="0" w:color="auto"/>
        <w:left w:val="none" w:sz="0" w:space="0" w:color="auto"/>
        <w:bottom w:val="none" w:sz="0" w:space="0" w:color="auto"/>
        <w:right w:val="none" w:sz="0" w:space="0" w:color="auto"/>
      </w:divBdr>
    </w:div>
    <w:div w:id="523981454">
      <w:bodyDiv w:val="1"/>
      <w:marLeft w:val="0"/>
      <w:marRight w:val="0"/>
      <w:marTop w:val="0"/>
      <w:marBottom w:val="0"/>
      <w:divBdr>
        <w:top w:val="none" w:sz="0" w:space="0" w:color="auto"/>
        <w:left w:val="none" w:sz="0" w:space="0" w:color="auto"/>
        <w:bottom w:val="none" w:sz="0" w:space="0" w:color="auto"/>
        <w:right w:val="none" w:sz="0" w:space="0" w:color="auto"/>
      </w:divBdr>
    </w:div>
    <w:div w:id="554660776">
      <w:bodyDiv w:val="1"/>
      <w:marLeft w:val="0"/>
      <w:marRight w:val="0"/>
      <w:marTop w:val="0"/>
      <w:marBottom w:val="0"/>
      <w:divBdr>
        <w:top w:val="none" w:sz="0" w:space="0" w:color="auto"/>
        <w:left w:val="none" w:sz="0" w:space="0" w:color="auto"/>
        <w:bottom w:val="none" w:sz="0" w:space="0" w:color="auto"/>
        <w:right w:val="none" w:sz="0" w:space="0" w:color="auto"/>
      </w:divBdr>
    </w:div>
    <w:div w:id="636836631">
      <w:bodyDiv w:val="1"/>
      <w:marLeft w:val="0"/>
      <w:marRight w:val="0"/>
      <w:marTop w:val="0"/>
      <w:marBottom w:val="0"/>
      <w:divBdr>
        <w:top w:val="none" w:sz="0" w:space="0" w:color="auto"/>
        <w:left w:val="none" w:sz="0" w:space="0" w:color="auto"/>
        <w:bottom w:val="none" w:sz="0" w:space="0" w:color="auto"/>
        <w:right w:val="none" w:sz="0" w:space="0" w:color="auto"/>
      </w:divBdr>
    </w:div>
    <w:div w:id="1295595108">
      <w:bodyDiv w:val="1"/>
      <w:marLeft w:val="0"/>
      <w:marRight w:val="0"/>
      <w:marTop w:val="0"/>
      <w:marBottom w:val="0"/>
      <w:divBdr>
        <w:top w:val="none" w:sz="0" w:space="0" w:color="auto"/>
        <w:left w:val="none" w:sz="0" w:space="0" w:color="auto"/>
        <w:bottom w:val="none" w:sz="0" w:space="0" w:color="auto"/>
        <w:right w:val="none" w:sz="0" w:space="0" w:color="auto"/>
      </w:divBdr>
    </w:div>
    <w:div w:id="1494957263">
      <w:bodyDiv w:val="1"/>
      <w:marLeft w:val="0"/>
      <w:marRight w:val="0"/>
      <w:marTop w:val="0"/>
      <w:marBottom w:val="0"/>
      <w:divBdr>
        <w:top w:val="none" w:sz="0" w:space="0" w:color="auto"/>
        <w:left w:val="none" w:sz="0" w:space="0" w:color="auto"/>
        <w:bottom w:val="none" w:sz="0" w:space="0" w:color="auto"/>
        <w:right w:val="none" w:sz="0" w:space="0" w:color="auto"/>
      </w:divBdr>
    </w:div>
    <w:div w:id="1889338392">
      <w:bodyDiv w:val="1"/>
      <w:marLeft w:val="0"/>
      <w:marRight w:val="0"/>
      <w:marTop w:val="0"/>
      <w:marBottom w:val="0"/>
      <w:divBdr>
        <w:top w:val="none" w:sz="0" w:space="0" w:color="auto"/>
        <w:left w:val="none" w:sz="0" w:space="0" w:color="auto"/>
        <w:bottom w:val="none" w:sz="0" w:space="0" w:color="auto"/>
        <w:right w:val="none" w:sz="0" w:space="0" w:color="auto"/>
      </w:divBdr>
    </w:div>
    <w:div w:id="2057463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2.emf"/><Relationship Id="rId26" Type="http://schemas.openxmlformats.org/officeDocument/2006/relationships/image" Target="media/image9.emf"/><Relationship Id="rId39" Type="http://schemas.openxmlformats.org/officeDocument/2006/relationships/image" Target="media/image17.emf"/><Relationship Id="rId3" Type="http://schemas.openxmlformats.org/officeDocument/2006/relationships/styles" Target="styles.xml"/><Relationship Id="rId21" Type="http://schemas.openxmlformats.org/officeDocument/2006/relationships/image" Target="media/image4.png"/><Relationship Id="rId34" Type="http://schemas.openxmlformats.org/officeDocument/2006/relationships/package" Target="embeddings/Microsoft_Visio_Drawing4.vsdx"/><Relationship Id="rId42" Type="http://schemas.openxmlformats.org/officeDocument/2006/relationships/image" Target="media/image19.emf"/><Relationship Id="rId47" Type="http://schemas.openxmlformats.org/officeDocument/2006/relationships/package" Target="embeddings/Microsoft_Visio_Drawing8.vsdx"/><Relationship Id="rId50"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image" Target="media/image8.png"/><Relationship Id="rId33" Type="http://schemas.openxmlformats.org/officeDocument/2006/relationships/image" Target="media/image13.emf"/><Relationship Id="rId38" Type="http://schemas.openxmlformats.org/officeDocument/2006/relationships/image" Target="media/image16.jpg"/><Relationship Id="rId46" Type="http://schemas.openxmlformats.org/officeDocument/2006/relationships/image" Target="media/image22.emf"/><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image" Target="media/image3.png"/><Relationship Id="rId29" Type="http://schemas.openxmlformats.org/officeDocument/2006/relationships/image" Target="media/image11.emf"/><Relationship Id="rId41" Type="http://schemas.openxmlformats.org/officeDocument/2006/relationships/image" Target="media/image18.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7.png"/><Relationship Id="rId32" Type="http://schemas.openxmlformats.org/officeDocument/2006/relationships/package" Target="embeddings/Microsoft_Visio_Drawing3.vsdx"/><Relationship Id="rId37" Type="http://schemas.openxmlformats.org/officeDocument/2006/relationships/image" Target="media/image15.jpg"/><Relationship Id="rId40" Type="http://schemas.openxmlformats.org/officeDocument/2006/relationships/package" Target="embeddings/Microsoft_Visio_Drawing6.vsdx"/><Relationship Id="rId45" Type="http://schemas.openxmlformats.org/officeDocument/2006/relationships/image" Target="media/image21.jpg"/><Relationship Id="rId53"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6.png"/><Relationship Id="rId28" Type="http://schemas.openxmlformats.org/officeDocument/2006/relationships/package" Target="embeddings/Microsoft_Visio_Drawing1.vsdx"/><Relationship Id="rId36" Type="http://schemas.openxmlformats.org/officeDocument/2006/relationships/package" Target="embeddings/Microsoft_Visio_Drawing5.vsdx"/><Relationship Id="rId49" Type="http://schemas.openxmlformats.org/officeDocument/2006/relationships/package" Target="embeddings/Microsoft_Visio_Drawing9.vsdx"/><Relationship Id="rId10" Type="http://schemas.openxmlformats.org/officeDocument/2006/relationships/header" Target="header1.xml"/><Relationship Id="rId19" Type="http://schemas.openxmlformats.org/officeDocument/2006/relationships/package" Target="embeddings/Microsoft_Visio_Drawing.vsdx"/><Relationship Id="rId31" Type="http://schemas.openxmlformats.org/officeDocument/2006/relationships/image" Target="media/image12.emf"/><Relationship Id="rId44" Type="http://schemas.openxmlformats.org/officeDocument/2006/relationships/image" Target="media/image20.jpg"/><Relationship Id="rId52" Type="http://schemas.microsoft.com/office/2011/relationships/people" Target="people.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eader" Target="header3.xml"/><Relationship Id="rId22" Type="http://schemas.openxmlformats.org/officeDocument/2006/relationships/image" Target="media/image5.png"/><Relationship Id="rId27" Type="http://schemas.openxmlformats.org/officeDocument/2006/relationships/image" Target="media/image10.emf"/><Relationship Id="rId30" Type="http://schemas.openxmlformats.org/officeDocument/2006/relationships/package" Target="embeddings/Microsoft_Visio_Drawing2.vsdx"/><Relationship Id="rId35" Type="http://schemas.openxmlformats.org/officeDocument/2006/relationships/image" Target="media/image14.emf"/><Relationship Id="rId43" Type="http://schemas.openxmlformats.org/officeDocument/2006/relationships/package" Target="embeddings/Microsoft_Visio_Drawing7.vsdx"/><Relationship Id="rId48" Type="http://schemas.openxmlformats.org/officeDocument/2006/relationships/image" Target="media/image23.emf"/><Relationship Id="rId8" Type="http://schemas.openxmlformats.org/officeDocument/2006/relationships/image" Target="media/image1.wmf"/><Relationship Id="rId5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宋体&amp;Time New Roman">
      <a:majorFont>
        <a:latin typeface="Times New Roman"/>
        <a:ea typeface="宋体"/>
        <a:cs typeface=""/>
      </a:majorFont>
      <a:minorFont>
        <a:latin typeface="Times New Roman"/>
        <a:ea typeface="宋体"/>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FBE1E6-B8A3-4D5C-B593-531F1D6456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39</Pages>
  <Words>4157</Words>
  <Characters>23699</Characters>
  <Application>Microsoft Office Word</Application>
  <DocSecurity>0</DocSecurity>
  <Lines>197</Lines>
  <Paragraphs>55</Paragraphs>
  <ScaleCrop>false</ScaleCrop>
  <Company/>
  <LinksUpToDate>false</LinksUpToDate>
  <CharactersWithSpaces>27801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壮</dc:creator>
  <cp:keywords/>
  <dc:description/>
  <cp:lastModifiedBy>王 壮</cp:lastModifiedBy>
  <cp:revision>2</cp:revision>
  <cp:lastPrinted>2018-05-17T15:42:00Z</cp:lastPrinted>
  <dcterms:created xsi:type="dcterms:W3CDTF">2018-05-21T15:43:00Z</dcterms:created>
  <dcterms:modified xsi:type="dcterms:W3CDTF">2018-05-21T15:43:00Z</dcterms:modified>
</cp:coreProperties>
</file>